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379" w:rsidRDefault="00B67482">
      <w:pPr>
        <w:ind w:leftChars="1" w:left="2" w:rightChars="2" w:right="4"/>
        <w:jc w:val="center"/>
      </w:pPr>
      <w:r>
        <w:rPr>
          <w:noProof/>
        </w:rPr>
        <w:drawing>
          <wp:anchor distT="0" distB="0" distL="114300" distR="114300" simplePos="0" relativeHeight="251657216" behindDoc="0" locked="0" layoutInCell="1" allowOverlap="1">
            <wp:simplePos x="0" y="0"/>
            <wp:positionH relativeFrom="column">
              <wp:posOffset>-114300</wp:posOffset>
            </wp:positionH>
            <wp:positionV relativeFrom="paragraph">
              <wp:posOffset>0</wp:posOffset>
            </wp:positionV>
            <wp:extent cx="6400800" cy="1079500"/>
            <wp:effectExtent l="0" t="0" r="0" b="0"/>
            <wp:wrapNone/>
            <wp:docPr id="202" name="图片 20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2" desc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400800" cy="1079500"/>
                    </a:xfrm>
                    <a:prstGeom prst="rect">
                      <a:avLst/>
                    </a:prstGeom>
                    <a:noFill/>
                    <a:ln>
                      <a:noFill/>
                    </a:ln>
                  </pic:spPr>
                </pic:pic>
              </a:graphicData>
            </a:graphic>
          </wp:anchor>
        </w:drawing>
      </w:r>
      <w:r>
        <w:rPr>
          <w:noProof/>
        </w:rPr>
        <mc:AlternateContent>
          <mc:Choice Requires="wps">
            <w:drawing>
              <wp:anchor distT="0" distB="0" distL="114300" distR="114300" simplePos="0" relativeHeight="251659264" behindDoc="0" locked="0" layoutInCell="1" allowOverlap="1">
                <wp:simplePos x="0" y="0"/>
                <wp:positionH relativeFrom="column">
                  <wp:posOffset>-132080</wp:posOffset>
                </wp:positionH>
                <wp:positionV relativeFrom="paragraph">
                  <wp:posOffset>756285</wp:posOffset>
                </wp:positionV>
                <wp:extent cx="3302000" cy="333375"/>
                <wp:effectExtent l="0" t="0" r="0" b="0"/>
                <wp:wrapNone/>
                <wp:docPr id="3"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0" cy="333375"/>
                        </a:xfrm>
                        <a:prstGeom prst="rect">
                          <a:avLst/>
                        </a:prstGeom>
                        <a:noFill/>
                        <a:ln>
                          <a:noFill/>
                        </a:ln>
                      </wps:spPr>
                      <wps:txbx>
                        <w:txbxContent>
                          <w:p w:rsidR="0014707E" w:rsidRDefault="0014707E">
                            <w:pPr>
                              <w:rPr>
                                <w:rFonts w:ascii="黑体" w:eastAsia="黑体"/>
                                <w:color w:val="FFFFFF"/>
                              </w:rPr>
                            </w:pPr>
                            <w:r>
                              <w:rPr>
                                <w:rFonts w:ascii="黑体" w:eastAsia="黑体" w:hint="eastAsia"/>
                                <w:color w:val="FFFFFF"/>
                              </w:rPr>
                              <w:t>东软秘密</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205" o:spid="_x0000_s1026" type="#_x0000_t202" style="position:absolute;left:0;text-align:left;margin-left:-10.4pt;margin-top:59.55pt;width:260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" filled="f" stroked="f">
                <v:textbox>
                  <w:txbxContent>
                    <w:p w:rsidR="0014707E" w:rsidRDefault="0014707E">
                      <w:pPr>
                        <w:rPr>
                          <w:rFonts w:ascii="黑体" w:eastAsia="黑体"/>
                          <w:color w:val="FFFFFF"/>
                        </w:rPr>
                      </w:pPr>
                      <w:r>
                        <w:rPr>
                          <w:rFonts w:ascii="黑体" w:eastAsia="黑体" w:hint="eastAsia"/>
                          <w:color w:val="FFFFFF"/>
                        </w:rPr>
                        <w:t>东软秘密</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-132080</wp:posOffset>
                </wp:positionH>
                <wp:positionV relativeFrom="page">
                  <wp:posOffset>4880610</wp:posOffset>
                </wp:positionV>
                <wp:extent cx="5811520" cy="883920"/>
                <wp:effectExtent l="0" t="3810" r="1905" b="0"/>
                <wp:wrapNone/>
                <wp:docPr id="2"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1520" cy="883920"/>
                        </a:xfrm>
                        <a:prstGeom prst="rect">
                          <a:avLst/>
                        </a:prstGeom>
                        <a:noFill/>
                        <a:ln>
                          <a:noFill/>
                        </a:ln>
                      </wps:spPr>
                      <wps:txbx>
                        <w:txbxContent>
                          <w:p w:rsidR="0014707E" w:rsidRDefault="0014707E">
                            <w:pPr>
                              <w:jc w:val="center"/>
                              <w:rPr>
                                <w:rFonts w:eastAsia="黑体"/>
                                <w:b/>
                                <w:color w:val="333333"/>
                                <w:sz w:val="48"/>
                                <w:szCs w:val="48"/>
                              </w:rPr>
                            </w:pPr>
                            <w:r>
                              <w:rPr>
                                <w:rFonts w:eastAsia="黑体" w:hint="eastAsia"/>
                                <w:b/>
                                <w:color w:val="333333"/>
                                <w:sz w:val="48"/>
                                <w:szCs w:val="48"/>
                              </w:rPr>
                              <w:t>设计报告</w:t>
                            </w:r>
                            <w:r>
                              <w:rPr>
                                <w:rFonts w:eastAsia="黑体"/>
                                <w:b/>
                                <w:color w:val="333333"/>
                                <w:sz w:val="48"/>
                                <w:szCs w:val="48"/>
                              </w:rPr>
                              <w:br/>
                            </w:r>
                            <w:r>
                              <w:rPr>
                                <w:rFonts w:eastAsia="黑体" w:hint="eastAsia"/>
                                <w:b/>
                                <w:i/>
                                <w:color w:val="333333"/>
                                <w:sz w:val="48"/>
                                <w:szCs w:val="48"/>
                              </w:rPr>
                              <w:t>（</w:t>
                            </w:r>
                            <w:proofErr w:type="spellStart"/>
                            <w:r>
                              <w:rPr>
                                <w:rFonts w:eastAsia="黑体"/>
                                <w:b/>
                                <w:i/>
                                <w:color w:val="333333"/>
                                <w:sz w:val="48"/>
                                <w:szCs w:val="48"/>
                              </w:rPr>
                              <w:t>MySTS</w:t>
                            </w:r>
                            <w:proofErr w:type="spellEnd"/>
                            <w:r>
                              <w:rPr>
                                <w:rFonts w:eastAsia="黑体" w:hint="eastAsia"/>
                                <w:b/>
                                <w:i/>
                                <w:color w:val="333333"/>
                                <w:sz w:val="48"/>
                                <w:szCs w:val="48"/>
                              </w:rPr>
                              <w:t>(</w:t>
                            </w:r>
                            <w:r>
                              <w:rPr>
                                <w:rFonts w:eastAsia="黑体"/>
                                <w:b/>
                                <w:i/>
                                <w:color w:val="333333"/>
                                <w:sz w:val="48"/>
                                <w:szCs w:val="48"/>
                              </w:rPr>
                              <w:t>Self-Test-System)</w:t>
                            </w:r>
                            <w:r>
                              <w:rPr>
                                <w:rFonts w:eastAsia="黑体" w:hint="eastAsia"/>
                                <w:b/>
                                <w:i/>
                                <w:color w:val="333333"/>
                                <w:sz w:val="48"/>
                                <w:szCs w:val="48"/>
                              </w:rPr>
                              <w:t>算数小天才——小学算数自测系统）</w:t>
                            </w:r>
                          </w:p>
                        </w:txbxContent>
                      </wps:txbx>
                      <wps:bodyPr rot="0" vert="horz" wrap="square" lIns="91440" tIns="45720" rIns="91440" bIns="45720" anchor="t" anchorCtr="0" upright="1">
                        <a:spAutoFit/>
                      </wps:bodyPr>
                    </wps:wsp>
                  </a:graphicData>
                </a:graphic>
              </wp:anchor>
            </w:drawing>
          </mc:Choice>
          <mc:Fallback>
            <w:pict>
              <v:shape id="Text Box 203" o:spid="_x0000_s1027" type="#_x0000_t202" style="position:absolute;left:0;text-align:left;margin-left:-10.4pt;margin-top:384.3pt;width:457.6pt;height:69.6pt;z-index:25165824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" filled="f" stroked="f">
                <v:textbox style="mso-fit-shape-to-text:t">
                  <w:txbxContent>
                    <w:p w:rsidR="0014707E" w:rsidRDefault="0014707E">
                      <w:pPr>
                        <w:jc w:val="center"/>
                        <w:rPr>
                          <w:rFonts w:eastAsia="黑体"/>
                          <w:b/>
                          <w:color w:val="333333"/>
                          <w:sz w:val="48"/>
                          <w:szCs w:val="48"/>
                        </w:rPr>
                      </w:pPr>
                      <w:r>
                        <w:rPr>
                          <w:rFonts w:eastAsia="黑体" w:hint="eastAsia"/>
                          <w:b/>
                          <w:color w:val="333333"/>
                          <w:sz w:val="48"/>
                          <w:szCs w:val="48"/>
                        </w:rPr>
                        <w:t>设计报告</w:t>
                      </w:r>
                      <w:r>
                        <w:rPr>
                          <w:rFonts w:eastAsia="黑体"/>
                          <w:b/>
                          <w:color w:val="333333"/>
                          <w:sz w:val="48"/>
                          <w:szCs w:val="48"/>
                        </w:rPr>
                        <w:br/>
                      </w:r>
                      <w:r>
                        <w:rPr>
                          <w:rFonts w:eastAsia="黑体" w:hint="eastAsia"/>
                          <w:b/>
                          <w:i/>
                          <w:color w:val="333333"/>
                          <w:sz w:val="48"/>
                          <w:szCs w:val="48"/>
                        </w:rPr>
                        <w:t>（</w:t>
                      </w:r>
                      <w:proofErr w:type="spellStart"/>
                      <w:r>
                        <w:rPr>
                          <w:rFonts w:eastAsia="黑体"/>
                          <w:b/>
                          <w:i/>
                          <w:color w:val="333333"/>
                          <w:sz w:val="48"/>
                          <w:szCs w:val="48"/>
                        </w:rPr>
                        <w:t>MySTS</w:t>
                      </w:r>
                      <w:proofErr w:type="spellEnd"/>
                      <w:r>
                        <w:rPr>
                          <w:rFonts w:eastAsia="黑体" w:hint="eastAsia"/>
                          <w:b/>
                          <w:i/>
                          <w:color w:val="333333"/>
                          <w:sz w:val="48"/>
                          <w:szCs w:val="48"/>
                        </w:rPr>
                        <w:t>(</w:t>
                      </w:r>
                      <w:r>
                        <w:rPr>
                          <w:rFonts w:eastAsia="黑体"/>
                          <w:b/>
                          <w:i/>
                          <w:color w:val="333333"/>
                          <w:sz w:val="48"/>
                          <w:szCs w:val="48"/>
                        </w:rPr>
                        <w:t>Self-Test-System)</w:t>
                      </w:r>
                      <w:r>
                        <w:rPr>
                          <w:rFonts w:eastAsia="黑体" w:hint="eastAsia"/>
                          <w:b/>
                          <w:i/>
                          <w:color w:val="333333"/>
                          <w:sz w:val="48"/>
                          <w:szCs w:val="48"/>
                        </w:rPr>
                        <w:t>算数小天才——小学算数自测系统）</w:t>
                      </w:r>
                    </w:p>
                  </w:txbxContent>
                </v:textbox>
                <w10:wrap anchory="page"/>
              </v:shape>
            </w:pict>
          </mc:Fallback>
        </mc:AlternateContent>
      </w:r>
    </w:p>
    <w:p w:rsidR="00C72379" w:rsidRDefault="00C72379">
      <w:pPr>
        <w:rPr>
          <w:rFonts w:ascii="仿宋_GB2312" w:eastAsia="仿宋_GB2312"/>
        </w:rPr>
      </w:pPr>
    </w:p>
    <w:p w:rsidR="00C72379" w:rsidRDefault="00B67482">
      <w:pPr>
        <w:pStyle w:val="a8"/>
        <w:rPr>
          <w:szCs w:val="24"/>
        </w:rPr>
        <w:sectPr w:rsidR="00C72379">
          <w:headerReference w:type="default" r:id="rId9"/>
          <w:footerReference w:type="default" r:id="rId10"/>
          <w:footerReference w:type="first" r:id="rId11"/>
          <w:pgSz w:w="11906" w:h="16838"/>
          <w:pgMar w:top="1134" w:right="851" w:bottom="1134" w:left="1418" w:header="737" w:footer="737" w:gutter="0"/>
          <w:cols w:space="425"/>
          <w:titlePg/>
          <w:docGrid w:type="linesAndChars" w:linePitch="312"/>
        </w:sectPr>
      </w:pPr>
      <w:r>
        <w:rPr>
          <w:noProof/>
          <w:szCs w:val="24"/>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8122920</wp:posOffset>
                </wp:positionV>
                <wp:extent cx="6075680" cy="822960"/>
                <wp:effectExtent l="0" t="0" r="0" b="0"/>
                <wp:wrapNone/>
                <wp:docPr id="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5680" cy="822960"/>
                        </a:xfrm>
                        <a:prstGeom prst="rect">
                          <a:avLst/>
                        </a:prstGeom>
                        <a:noFill/>
                        <a:ln>
                          <a:noFill/>
                        </a:ln>
                      </wps:spPr>
                      <wps:txbx>
                        <w:txbxContent>
                          <w:p w:rsidR="0014707E" w:rsidRDefault="0014707E">
                            <w:pPr>
                              <w:spacing w:line="400" w:lineRule="exact"/>
                              <w:rPr>
                                <w:rFonts w:eastAsia="黑体"/>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rsidR="0014707E" w:rsidRDefault="0014707E">
                            <w:pPr>
                              <w:spacing w:line="400" w:lineRule="exact"/>
                              <w:rPr>
                                <w:rFonts w:eastAsia="黑体"/>
                                <w:color w:val="333333"/>
                                <w:sz w:val="30"/>
                                <w:szCs w:val="30"/>
                              </w:rPr>
                            </w:pPr>
                            <w:r>
                              <w:rPr>
                                <w:rFonts w:eastAsia="黑体" w:hint="eastAsia"/>
                                <w:color w:val="333333"/>
                                <w:sz w:val="30"/>
                                <w:szCs w:val="30"/>
                              </w:rPr>
                              <w:t>版权所有，翻版必究</w:t>
                            </w:r>
                          </w:p>
                        </w:txbxContent>
                      </wps:txbx>
                      <wps:bodyPr rot="0" vert="horz" wrap="square" lIns="0" tIns="0" rIns="0" bIns="0" anchor="t" anchorCtr="0" upright="1">
                        <a:noAutofit/>
                      </wps:bodyPr>
                    </wps:wsp>
                  </a:graphicData>
                </a:graphic>
              </wp:anchor>
            </w:drawing>
          </mc:Choice>
          <mc:Fallback>
            <w:pict>
              <v:shape id="Text Box 201" o:spid="_x0000_s1028" type="#_x0000_t202" style="position:absolute;left:0;text-align:left;margin-left:0;margin-top:639.6pt;width:478.4pt;height:64.8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" filled="f" stroked="f">
                <v:textbox inset="0,0,0,0">
                  <w:txbxContent>
                    <w:p w:rsidR="0014707E" w:rsidRDefault="0014707E">
                      <w:pPr>
                        <w:spacing w:line="400" w:lineRule="exact"/>
                        <w:rPr>
                          <w:rFonts w:eastAsia="黑体"/>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rsidR="0014707E" w:rsidRDefault="0014707E">
                      <w:pPr>
                        <w:spacing w:line="400" w:lineRule="exact"/>
                        <w:rPr>
                          <w:rFonts w:eastAsia="黑体"/>
                          <w:color w:val="333333"/>
                          <w:sz w:val="30"/>
                          <w:szCs w:val="30"/>
                        </w:rPr>
                      </w:pPr>
                      <w:r>
                        <w:rPr>
                          <w:rFonts w:eastAsia="黑体" w:hint="eastAsia"/>
                          <w:color w:val="333333"/>
                          <w:sz w:val="30"/>
                          <w:szCs w:val="30"/>
                        </w:rPr>
                        <w:t>版权所有，翻版必究</w:t>
                      </w:r>
                    </w:p>
                  </w:txbxContent>
                </v:textbox>
              </v:shape>
            </w:pict>
          </mc:Fallback>
        </mc:AlternateContent>
      </w:r>
    </w:p>
    <w:p w:rsidR="00C72379" w:rsidRDefault="00B67482">
      <w:pPr>
        <w:jc w:val="center"/>
        <w:rPr>
          <w:rFonts w:ascii="Frutiger LT 55 Roman" w:eastAsia="黑体" w:hAnsi="Frutiger LT 55 Roman"/>
          <w:b/>
          <w:sz w:val="32"/>
        </w:rPr>
      </w:pPr>
      <w:r>
        <w:rPr>
          <w:rFonts w:ascii="Frutiger LT 55 Roman" w:eastAsia="黑体" w:hAnsi="Frutiger LT 55 Roman"/>
          <w:b/>
          <w:sz w:val="32"/>
        </w:rPr>
        <w:lastRenderedPageBreak/>
        <w:t>更改履历</w:t>
      </w:r>
    </w:p>
    <w:p w:rsidR="00C72379" w:rsidRDefault="00C72379">
      <w:pPr>
        <w:jc w:val="center"/>
        <w:rPr>
          <w:rFonts w:ascii="Frutiger LT 55 Roman" w:eastAsia="黑体" w:hAnsi="Frutiger LT 55 Roman"/>
          <w:sz w:val="24"/>
        </w:rPr>
      </w:pPr>
    </w:p>
    <w:tbl>
      <w:tblPr>
        <w:tblW w:w="9853" w:type="dxa"/>
        <w:tblLayout w:type="fixed"/>
        <w:tblLook w:val="04A0" w:firstRow="1" w:lastRow="0" w:firstColumn="1" w:lastColumn="0" w:noHBand="0" w:noVBand="1"/>
      </w:tblPr>
      <w:tblGrid>
        <w:gridCol w:w="860"/>
        <w:gridCol w:w="1157"/>
        <w:gridCol w:w="1333"/>
        <w:gridCol w:w="1142"/>
        <w:gridCol w:w="1431"/>
        <w:gridCol w:w="902"/>
        <w:gridCol w:w="3028"/>
      </w:tblGrid>
      <w:tr w:rsidR="00C72379">
        <w:trPr>
          <w:trHeight w:val="400"/>
        </w:trPr>
        <w:tc>
          <w:tcPr>
            <w:tcW w:w="860" w:type="dxa"/>
            <w:tcBorders>
              <w:top w:val="single" w:sz="4" w:space="0" w:color="auto"/>
              <w:left w:val="single" w:sz="4" w:space="0" w:color="auto"/>
              <w:bottom w:val="single" w:sz="4" w:space="0" w:color="auto"/>
              <w:right w:val="single" w:sz="4" w:space="0" w:color="auto"/>
            </w:tcBorders>
            <w:shd w:val="clear" w:color="auto" w:fill="auto"/>
            <w:vAlign w:val="center"/>
          </w:tcPr>
          <w:p w:rsidR="00C72379" w:rsidRDefault="00B67482">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序号</w:t>
            </w:r>
          </w:p>
        </w:tc>
        <w:tc>
          <w:tcPr>
            <w:tcW w:w="1157" w:type="dxa"/>
            <w:tcBorders>
              <w:top w:val="single" w:sz="4" w:space="0" w:color="auto"/>
              <w:left w:val="nil"/>
              <w:bottom w:val="single" w:sz="4" w:space="0" w:color="auto"/>
              <w:right w:val="single" w:sz="4" w:space="0" w:color="auto"/>
            </w:tcBorders>
            <w:shd w:val="clear" w:color="auto" w:fill="auto"/>
            <w:vAlign w:val="center"/>
          </w:tcPr>
          <w:p w:rsidR="00C72379" w:rsidRDefault="00B67482">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版本</w:t>
            </w:r>
          </w:p>
        </w:tc>
        <w:tc>
          <w:tcPr>
            <w:tcW w:w="1333" w:type="dxa"/>
            <w:tcBorders>
              <w:top w:val="single" w:sz="4" w:space="0" w:color="auto"/>
              <w:left w:val="nil"/>
              <w:bottom w:val="single" w:sz="4" w:space="0" w:color="auto"/>
              <w:right w:val="single" w:sz="4" w:space="0" w:color="auto"/>
            </w:tcBorders>
            <w:shd w:val="clear" w:color="auto" w:fill="auto"/>
            <w:vAlign w:val="center"/>
          </w:tcPr>
          <w:p w:rsidR="00C72379" w:rsidRDefault="00B67482">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更改时间</w:t>
            </w:r>
          </w:p>
        </w:tc>
        <w:tc>
          <w:tcPr>
            <w:tcW w:w="1142" w:type="dxa"/>
            <w:tcBorders>
              <w:top w:val="single" w:sz="4" w:space="0" w:color="auto"/>
              <w:left w:val="nil"/>
              <w:bottom w:val="single" w:sz="4" w:space="0" w:color="auto"/>
              <w:right w:val="single" w:sz="4" w:space="0" w:color="auto"/>
            </w:tcBorders>
            <w:shd w:val="clear" w:color="auto" w:fill="auto"/>
            <w:vAlign w:val="center"/>
          </w:tcPr>
          <w:p w:rsidR="00C72379" w:rsidRDefault="00B67482">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更改人</w:t>
            </w:r>
          </w:p>
        </w:tc>
        <w:tc>
          <w:tcPr>
            <w:tcW w:w="1431" w:type="dxa"/>
            <w:tcBorders>
              <w:top w:val="single" w:sz="4" w:space="0" w:color="auto"/>
              <w:left w:val="nil"/>
              <w:bottom w:val="single" w:sz="4" w:space="0" w:color="auto"/>
              <w:right w:val="single" w:sz="4" w:space="0" w:color="auto"/>
            </w:tcBorders>
            <w:shd w:val="clear" w:color="auto" w:fill="auto"/>
            <w:vAlign w:val="center"/>
          </w:tcPr>
          <w:p w:rsidR="00C72379" w:rsidRDefault="00B67482">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更改章节</w:t>
            </w:r>
          </w:p>
        </w:tc>
        <w:tc>
          <w:tcPr>
            <w:tcW w:w="902" w:type="dxa"/>
            <w:tcBorders>
              <w:top w:val="single" w:sz="4" w:space="0" w:color="auto"/>
              <w:left w:val="nil"/>
              <w:bottom w:val="single" w:sz="4" w:space="0" w:color="auto"/>
              <w:right w:val="single" w:sz="4" w:space="0" w:color="auto"/>
            </w:tcBorders>
            <w:shd w:val="clear" w:color="auto" w:fill="auto"/>
            <w:vAlign w:val="center"/>
          </w:tcPr>
          <w:p w:rsidR="00C72379" w:rsidRDefault="00B67482">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状态</w:t>
            </w:r>
          </w:p>
        </w:tc>
        <w:tc>
          <w:tcPr>
            <w:tcW w:w="3028" w:type="dxa"/>
            <w:tcBorders>
              <w:top w:val="single" w:sz="4" w:space="0" w:color="auto"/>
              <w:left w:val="nil"/>
              <w:bottom w:val="single" w:sz="4" w:space="0" w:color="auto"/>
              <w:right w:val="single" w:sz="4" w:space="0" w:color="auto"/>
            </w:tcBorders>
            <w:shd w:val="clear" w:color="auto" w:fill="auto"/>
            <w:vAlign w:val="center"/>
          </w:tcPr>
          <w:p w:rsidR="00C72379" w:rsidRDefault="00B67482">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更改描述</w:t>
            </w:r>
          </w:p>
        </w:tc>
      </w:tr>
      <w:tr w:rsidR="00C72379">
        <w:trPr>
          <w:trHeight w:val="400"/>
        </w:trPr>
        <w:tc>
          <w:tcPr>
            <w:tcW w:w="860" w:type="dxa"/>
            <w:tcBorders>
              <w:top w:val="nil"/>
              <w:left w:val="single" w:sz="4" w:space="0" w:color="auto"/>
              <w:bottom w:val="single" w:sz="4" w:space="0" w:color="auto"/>
              <w:right w:val="single" w:sz="4" w:space="0" w:color="auto"/>
            </w:tcBorders>
            <w:shd w:val="clear" w:color="auto" w:fill="auto"/>
            <w:vAlign w:val="center"/>
          </w:tcPr>
          <w:p w:rsidR="00C72379" w:rsidRDefault="00B67482">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1</w:t>
            </w:r>
          </w:p>
        </w:tc>
        <w:tc>
          <w:tcPr>
            <w:tcW w:w="1157" w:type="dxa"/>
            <w:tcBorders>
              <w:top w:val="nil"/>
              <w:left w:val="nil"/>
              <w:bottom w:val="single" w:sz="4" w:space="0" w:color="auto"/>
              <w:right w:val="single" w:sz="4" w:space="0" w:color="auto"/>
            </w:tcBorders>
            <w:shd w:val="clear" w:color="auto" w:fill="auto"/>
            <w:vAlign w:val="center"/>
          </w:tcPr>
          <w:p w:rsidR="00C72379" w:rsidRDefault="00B67482">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xml:space="preserve">　</w:t>
            </w:r>
            <w:r>
              <w:rPr>
                <w:rFonts w:ascii="Frutiger LT 55 Roman" w:hAnsi="Frutiger LT 55 Roman" w:cs="宋体"/>
                <w:kern w:val="0"/>
                <w:sz w:val="20"/>
                <w:szCs w:val="20"/>
              </w:rPr>
              <w:t>V</w:t>
            </w:r>
            <w:r>
              <w:rPr>
                <w:rFonts w:ascii="Frutiger LT 55 Roman" w:hAnsi="Frutiger LT 55 Roman" w:cs="宋体" w:hint="eastAsia"/>
                <w:kern w:val="0"/>
                <w:sz w:val="20"/>
                <w:szCs w:val="20"/>
              </w:rPr>
              <w:t>1.0</w:t>
            </w:r>
          </w:p>
        </w:tc>
        <w:tc>
          <w:tcPr>
            <w:tcW w:w="1333" w:type="dxa"/>
            <w:tcBorders>
              <w:top w:val="nil"/>
              <w:left w:val="nil"/>
              <w:bottom w:val="single" w:sz="4" w:space="0" w:color="auto"/>
              <w:right w:val="single" w:sz="4" w:space="0" w:color="auto"/>
            </w:tcBorders>
            <w:shd w:val="clear" w:color="auto" w:fill="auto"/>
            <w:vAlign w:val="center"/>
          </w:tcPr>
          <w:p w:rsidR="00C72379" w:rsidRDefault="00B67482">
            <w:pPr>
              <w:widowControl/>
              <w:jc w:val="left"/>
              <w:rPr>
                <w:rFonts w:ascii="Frutiger LT 55 Roman" w:hAnsi="Frutiger LT 55 Roman" w:cs="宋体"/>
                <w:kern w:val="0"/>
                <w:sz w:val="20"/>
                <w:szCs w:val="20"/>
              </w:rPr>
            </w:pPr>
            <w:r>
              <w:rPr>
                <w:rFonts w:ascii="Frutiger LT 55 Roman" w:hAnsi="Frutiger LT 55 Roman" w:cs="宋体"/>
                <w:kern w:val="0"/>
                <w:sz w:val="20"/>
                <w:szCs w:val="20"/>
              </w:rPr>
              <w:t>2019.7.21.</w:t>
            </w:r>
          </w:p>
        </w:tc>
        <w:tc>
          <w:tcPr>
            <w:tcW w:w="1142" w:type="dxa"/>
            <w:tcBorders>
              <w:top w:val="nil"/>
              <w:left w:val="nil"/>
              <w:bottom w:val="single" w:sz="4" w:space="0" w:color="auto"/>
              <w:right w:val="single" w:sz="4" w:space="0" w:color="auto"/>
            </w:tcBorders>
            <w:shd w:val="clear" w:color="auto" w:fill="auto"/>
            <w:vAlign w:val="center"/>
          </w:tcPr>
          <w:p w:rsidR="00C72379" w:rsidRDefault="00B67482">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刘宇科、姚远、兰鑫、梁</w:t>
            </w:r>
            <w:proofErr w:type="gramStart"/>
            <w:r>
              <w:rPr>
                <w:rFonts w:ascii="Frutiger LT 55 Roman" w:hAnsi="Frutiger LT 55 Roman" w:cs="宋体" w:hint="eastAsia"/>
                <w:kern w:val="0"/>
                <w:sz w:val="20"/>
                <w:szCs w:val="20"/>
              </w:rPr>
              <w:t>堉</w:t>
            </w:r>
            <w:proofErr w:type="gramEnd"/>
          </w:p>
        </w:tc>
        <w:tc>
          <w:tcPr>
            <w:tcW w:w="1431" w:type="dxa"/>
            <w:tcBorders>
              <w:top w:val="nil"/>
              <w:left w:val="nil"/>
              <w:bottom w:val="single" w:sz="4" w:space="0" w:color="auto"/>
              <w:right w:val="single" w:sz="4" w:space="0" w:color="auto"/>
            </w:tcBorders>
            <w:shd w:val="clear" w:color="auto" w:fill="auto"/>
            <w:vAlign w:val="center"/>
          </w:tcPr>
          <w:p w:rsidR="00C72379" w:rsidRDefault="00B67482">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 xml:space="preserve">　</w:t>
            </w:r>
          </w:p>
        </w:tc>
        <w:tc>
          <w:tcPr>
            <w:tcW w:w="902" w:type="dxa"/>
            <w:tcBorders>
              <w:top w:val="nil"/>
              <w:left w:val="nil"/>
              <w:bottom w:val="single" w:sz="4" w:space="0" w:color="auto"/>
              <w:right w:val="single" w:sz="4" w:space="0" w:color="auto"/>
            </w:tcBorders>
            <w:shd w:val="clear" w:color="auto" w:fill="auto"/>
            <w:vAlign w:val="center"/>
          </w:tcPr>
          <w:p w:rsidR="00C72379" w:rsidRDefault="00B67482">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新建</w:t>
            </w:r>
          </w:p>
        </w:tc>
        <w:tc>
          <w:tcPr>
            <w:tcW w:w="3028" w:type="dxa"/>
            <w:tcBorders>
              <w:top w:val="nil"/>
              <w:left w:val="nil"/>
              <w:bottom w:val="single" w:sz="4" w:space="0" w:color="auto"/>
              <w:right w:val="single" w:sz="4" w:space="0" w:color="auto"/>
            </w:tcBorders>
            <w:shd w:val="clear" w:color="auto" w:fill="auto"/>
            <w:vAlign w:val="center"/>
          </w:tcPr>
          <w:p w:rsidR="00C72379" w:rsidRDefault="00B67482">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xml:space="preserve">　</w:t>
            </w:r>
          </w:p>
        </w:tc>
      </w:tr>
      <w:tr w:rsidR="00C72379">
        <w:trPr>
          <w:trHeight w:val="400"/>
        </w:trPr>
        <w:tc>
          <w:tcPr>
            <w:tcW w:w="860" w:type="dxa"/>
            <w:tcBorders>
              <w:top w:val="nil"/>
              <w:left w:val="single" w:sz="4" w:space="0" w:color="auto"/>
              <w:bottom w:val="single" w:sz="4" w:space="0" w:color="auto"/>
              <w:right w:val="single" w:sz="4" w:space="0" w:color="auto"/>
            </w:tcBorders>
            <w:shd w:val="clear" w:color="auto" w:fill="auto"/>
            <w:vAlign w:val="center"/>
          </w:tcPr>
          <w:p w:rsidR="00C72379" w:rsidRDefault="00B67482">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2</w:t>
            </w:r>
          </w:p>
        </w:tc>
        <w:tc>
          <w:tcPr>
            <w:tcW w:w="1157" w:type="dxa"/>
            <w:tcBorders>
              <w:top w:val="nil"/>
              <w:left w:val="nil"/>
              <w:bottom w:val="single" w:sz="4" w:space="0" w:color="auto"/>
              <w:right w:val="single" w:sz="4" w:space="0" w:color="auto"/>
            </w:tcBorders>
            <w:shd w:val="clear" w:color="auto" w:fill="auto"/>
            <w:vAlign w:val="center"/>
          </w:tcPr>
          <w:p w:rsidR="00C72379" w:rsidRDefault="00B67482">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xml:space="preserve">　</w:t>
            </w:r>
            <w:r>
              <w:rPr>
                <w:rFonts w:ascii="Frutiger LT 55 Roman" w:hAnsi="Frutiger LT 55 Roman" w:cs="宋体"/>
                <w:kern w:val="0"/>
                <w:sz w:val="20"/>
                <w:szCs w:val="20"/>
              </w:rPr>
              <w:t>V2.0</w:t>
            </w:r>
          </w:p>
        </w:tc>
        <w:tc>
          <w:tcPr>
            <w:tcW w:w="1333" w:type="dxa"/>
            <w:tcBorders>
              <w:top w:val="nil"/>
              <w:left w:val="nil"/>
              <w:bottom w:val="single" w:sz="4" w:space="0" w:color="auto"/>
              <w:right w:val="single" w:sz="4" w:space="0" w:color="auto"/>
            </w:tcBorders>
            <w:shd w:val="clear" w:color="auto" w:fill="auto"/>
            <w:vAlign w:val="center"/>
          </w:tcPr>
          <w:p w:rsidR="00C72379" w:rsidRDefault="00B67482">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2</w:t>
            </w:r>
            <w:r>
              <w:rPr>
                <w:rFonts w:ascii="Frutiger LT 55 Roman" w:hAnsi="Frutiger LT 55 Roman" w:cs="宋体"/>
                <w:kern w:val="0"/>
                <w:sz w:val="20"/>
                <w:szCs w:val="20"/>
              </w:rPr>
              <w:t>019.7.26</w:t>
            </w:r>
          </w:p>
        </w:tc>
        <w:tc>
          <w:tcPr>
            <w:tcW w:w="1142" w:type="dxa"/>
            <w:tcBorders>
              <w:top w:val="nil"/>
              <w:left w:val="nil"/>
              <w:bottom w:val="single" w:sz="4" w:space="0" w:color="auto"/>
              <w:right w:val="single" w:sz="4" w:space="0" w:color="auto"/>
            </w:tcBorders>
            <w:shd w:val="clear" w:color="auto" w:fill="auto"/>
            <w:vAlign w:val="center"/>
          </w:tcPr>
          <w:p w:rsidR="00C72379" w:rsidRDefault="00B67482">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刘宇科、姚远、兰鑫、梁</w:t>
            </w:r>
            <w:proofErr w:type="gramStart"/>
            <w:r>
              <w:rPr>
                <w:rFonts w:ascii="Frutiger LT 55 Roman" w:hAnsi="Frutiger LT 55 Roman" w:cs="宋体" w:hint="eastAsia"/>
                <w:kern w:val="0"/>
                <w:sz w:val="20"/>
                <w:szCs w:val="20"/>
              </w:rPr>
              <w:t>堉</w:t>
            </w:r>
            <w:proofErr w:type="gramEnd"/>
          </w:p>
        </w:tc>
        <w:tc>
          <w:tcPr>
            <w:tcW w:w="1431" w:type="dxa"/>
            <w:tcBorders>
              <w:top w:val="nil"/>
              <w:left w:val="nil"/>
              <w:bottom w:val="single" w:sz="4" w:space="0" w:color="auto"/>
              <w:right w:val="single" w:sz="4" w:space="0" w:color="auto"/>
            </w:tcBorders>
            <w:shd w:val="clear" w:color="auto" w:fill="auto"/>
            <w:vAlign w:val="center"/>
          </w:tcPr>
          <w:p w:rsidR="00C72379" w:rsidRDefault="00B67482">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整体修订</w:t>
            </w:r>
            <w:r>
              <w:rPr>
                <w:rFonts w:ascii="Frutiger LT 55 Roman" w:hAnsi="Frutiger LT 55 Roman" w:cs="宋体"/>
                <w:kern w:val="0"/>
                <w:sz w:val="20"/>
                <w:szCs w:val="20"/>
              </w:rPr>
              <w:t xml:space="preserve">　</w:t>
            </w:r>
          </w:p>
        </w:tc>
        <w:tc>
          <w:tcPr>
            <w:tcW w:w="902" w:type="dxa"/>
            <w:tcBorders>
              <w:top w:val="nil"/>
              <w:left w:val="nil"/>
              <w:bottom w:val="single" w:sz="4" w:space="0" w:color="auto"/>
              <w:right w:val="single" w:sz="4" w:space="0" w:color="auto"/>
            </w:tcBorders>
            <w:shd w:val="clear" w:color="auto" w:fill="auto"/>
            <w:vAlign w:val="center"/>
          </w:tcPr>
          <w:p w:rsidR="00C72379" w:rsidRDefault="00B67482">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修改</w:t>
            </w:r>
          </w:p>
        </w:tc>
        <w:tc>
          <w:tcPr>
            <w:tcW w:w="3028" w:type="dxa"/>
            <w:tcBorders>
              <w:top w:val="nil"/>
              <w:left w:val="nil"/>
              <w:bottom w:val="single" w:sz="4" w:space="0" w:color="auto"/>
              <w:right w:val="single" w:sz="4" w:space="0" w:color="auto"/>
            </w:tcBorders>
            <w:shd w:val="clear" w:color="auto" w:fill="auto"/>
            <w:vAlign w:val="center"/>
          </w:tcPr>
          <w:p w:rsidR="00C72379" w:rsidRDefault="00B67482">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xml:space="preserve">　</w:t>
            </w:r>
          </w:p>
        </w:tc>
      </w:tr>
      <w:tr w:rsidR="00C72379">
        <w:trPr>
          <w:trHeight w:val="400"/>
        </w:trPr>
        <w:tc>
          <w:tcPr>
            <w:tcW w:w="860" w:type="dxa"/>
            <w:tcBorders>
              <w:top w:val="nil"/>
              <w:left w:val="single" w:sz="4" w:space="0" w:color="auto"/>
              <w:bottom w:val="single" w:sz="4" w:space="0" w:color="auto"/>
              <w:right w:val="single" w:sz="4" w:space="0" w:color="auto"/>
            </w:tcBorders>
            <w:shd w:val="clear" w:color="auto" w:fill="auto"/>
            <w:vAlign w:val="center"/>
          </w:tcPr>
          <w:p w:rsidR="00C72379" w:rsidRDefault="00B67482">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3</w:t>
            </w:r>
          </w:p>
        </w:tc>
        <w:tc>
          <w:tcPr>
            <w:tcW w:w="1157" w:type="dxa"/>
            <w:tcBorders>
              <w:top w:val="nil"/>
              <w:left w:val="nil"/>
              <w:bottom w:val="single" w:sz="4" w:space="0" w:color="auto"/>
              <w:right w:val="single" w:sz="4" w:space="0" w:color="auto"/>
            </w:tcBorders>
            <w:shd w:val="clear" w:color="auto" w:fill="auto"/>
            <w:vAlign w:val="center"/>
          </w:tcPr>
          <w:p w:rsidR="00C72379" w:rsidRDefault="00C72379">
            <w:pPr>
              <w:widowControl/>
              <w:jc w:val="left"/>
              <w:rPr>
                <w:rFonts w:ascii="Frutiger LT 55 Roman" w:hAnsi="Frutiger LT 55 Roman" w:cs="宋体"/>
                <w:kern w:val="0"/>
                <w:sz w:val="20"/>
                <w:szCs w:val="20"/>
              </w:rPr>
            </w:pPr>
          </w:p>
        </w:tc>
        <w:tc>
          <w:tcPr>
            <w:tcW w:w="1333" w:type="dxa"/>
            <w:tcBorders>
              <w:top w:val="nil"/>
              <w:left w:val="nil"/>
              <w:bottom w:val="single" w:sz="4" w:space="0" w:color="auto"/>
              <w:right w:val="single" w:sz="4" w:space="0" w:color="auto"/>
            </w:tcBorders>
            <w:shd w:val="clear" w:color="auto" w:fill="auto"/>
            <w:vAlign w:val="center"/>
          </w:tcPr>
          <w:p w:rsidR="00C72379" w:rsidRDefault="00B67482">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xml:space="preserve">　</w:t>
            </w:r>
          </w:p>
        </w:tc>
        <w:tc>
          <w:tcPr>
            <w:tcW w:w="1142" w:type="dxa"/>
            <w:tcBorders>
              <w:top w:val="nil"/>
              <w:left w:val="nil"/>
              <w:bottom w:val="single" w:sz="4" w:space="0" w:color="auto"/>
              <w:right w:val="single" w:sz="4" w:space="0" w:color="auto"/>
            </w:tcBorders>
            <w:shd w:val="clear" w:color="auto" w:fill="auto"/>
            <w:vAlign w:val="center"/>
          </w:tcPr>
          <w:p w:rsidR="00C72379" w:rsidRDefault="00B67482">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xml:space="preserve">　</w:t>
            </w:r>
          </w:p>
        </w:tc>
        <w:tc>
          <w:tcPr>
            <w:tcW w:w="1431" w:type="dxa"/>
            <w:tcBorders>
              <w:top w:val="nil"/>
              <w:left w:val="nil"/>
              <w:bottom w:val="single" w:sz="4" w:space="0" w:color="auto"/>
              <w:right w:val="single" w:sz="4" w:space="0" w:color="auto"/>
            </w:tcBorders>
            <w:shd w:val="clear" w:color="auto" w:fill="auto"/>
            <w:vAlign w:val="center"/>
          </w:tcPr>
          <w:p w:rsidR="00C72379" w:rsidRDefault="00B67482">
            <w:pPr>
              <w:widowControl/>
              <w:jc w:val="center"/>
              <w:rPr>
                <w:rFonts w:ascii="Frutiger LT 55 Roman" w:hAnsi="Frutiger LT 55 Roman" w:cs="宋体"/>
                <w:kern w:val="0"/>
                <w:sz w:val="20"/>
                <w:szCs w:val="20"/>
              </w:rPr>
            </w:pPr>
            <w:r>
              <w:rPr>
                <w:rFonts w:ascii="Frutiger LT 55 Roman" w:hAnsi="Frutiger LT 55 Roman" w:cs="宋体"/>
                <w:kern w:val="0"/>
                <w:sz w:val="20"/>
                <w:szCs w:val="20"/>
              </w:rPr>
              <w:t xml:space="preserve">　</w:t>
            </w:r>
          </w:p>
        </w:tc>
        <w:tc>
          <w:tcPr>
            <w:tcW w:w="902" w:type="dxa"/>
            <w:tcBorders>
              <w:top w:val="nil"/>
              <w:left w:val="nil"/>
              <w:bottom w:val="single" w:sz="4" w:space="0" w:color="auto"/>
              <w:right w:val="single" w:sz="4" w:space="0" w:color="auto"/>
            </w:tcBorders>
            <w:shd w:val="clear" w:color="auto" w:fill="auto"/>
            <w:vAlign w:val="center"/>
          </w:tcPr>
          <w:p w:rsidR="00C72379" w:rsidRDefault="00B67482">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xml:space="preserve">　</w:t>
            </w:r>
          </w:p>
        </w:tc>
        <w:tc>
          <w:tcPr>
            <w:tcW w:w="3028" w:type="dxa"/>
            <w:tcBorders>
              <w:top w:val="nil"/>
              <w:left w:val="nil"/>
              <w:bottom w:val="single" w:sz="4" w:space="0" w:color="auto"/>
              <w:right w:val="single" w:sz="4" w:space="0" w:color="auto"/>
            </w:tcBorders>
            <w:shd w:val="clear" w:color="auto" w:fill="auto"/>
            <w:vAlign w:val="center"/>
          </w:tcPr>
          <w:p w:rsidR="00C72379" w:rsidRDefault="00B67482">
            <w:pPr>
              <w:widowControl/>
              <w:jc w:val="left"/>
              <w:rPr>
                <w:rFonts w:ascii="Frutiger LT 55 Roman" w:hAnsi="Frutiger LT 55 Roman" w:cs="宋体"/>
                <w:kern w:val="0"/>
                <w:sz w:val="20"/>
                <w:szCs w:val="20"/>
              </w:rPr>
            </w:pPr>
            <w:r>
              <w:rPr>
                <w:rFonts w:ascii="Frutiger LT 55 Roman" w:hAnsi="Frutiger LT 55 Roman" w:cs="宋体"/>
                <w:kern w:val="0"/>
                <w:sz w:val="20"/>
                <w:szCs w:val="20"/>
              </w:rPr>
              <w:t xml:space="preserve">　</w:t>
            </w:r>
          </w:p>
        </w:tc>
      </w:tr>
    </w:tbl>
    <w:p w:rsidR="00C72379" w:rsidRDefault="00B67482">
      <w:pPr>
        <w:rPr>
          <w:rFonts w:ascii="Frutiger LT 55 Roman" w:hAnsi="Frutiger LT 55 Roman"/>
          <w:sz w:val="18"/>
        </w:rPr>
      </w:pPr>
      <w:r>
        <w:rPr>
          <w:rFonts w:ascii="Frutiger LT 55 Roman" w:hAnsi="Frutiger LT 55 Roman"/>
          <w:sz w:val="18"/>
        </w:rPr>
        <w:t>状态：新建、增加、修改、删除。</w:t>
      </w:r>
    </w:p>
    <w:p w:rsidR="00C72379" w:rsidRDefault="00B67482">
      <w:pPr>
        <w:jc w:val="center"/>
        <w:rPr>
          <w:rFonts w:eastAsia="楷体_GB2312"/>
          <w:sz w:val="36"/>
        </w:rPr>
      </w:pPr>
      <w:r>
        <w:rPr>
          <w:rFonts w:eastAsia="楷体_GB2312"/>
          <w:sz w:val="36"/>
        </w:rPr>
        <w:br w:type="page"/>
      </w:r>
      <w:r>
        <w:rPr>
          <w:rFonts w:eastAsia="楷体_GB2312" w:hint="eastAsia"/>
          <w:sz w:val="36"/>
        </w:rPr>
        <w:lastRenderedPageBreak/>
        <w:t>目</w:t>
      </w:r>
      <w:r>
        <w:rPr>
          <w:rFonts w:eastAsia="楷体_GB2312" w:hint="eastAsia"/>
          <w:sz w:val="36"/>
        </w:rPr>
        <w:t xml:space="preserve">  </w:t>
      </w:r>
      <w:r>
        <w:rPr>
          <w:rFonts w:eastAsia="楷体_GB2312" w:hint="eastAsia"/>
          <w:sz w:val="36"/>
        </w:rPr>
        <w:t>录</w:t>
      </w:r>
    </w:p>
    <w:p w:rsidR="00C72379" w:rsidRDefault="00B67482">
      <w:pPr>
        <w:pStyle w:val="TOC1"/>
        <w:tabs>
          <w:tab w:val="right" w:leader="dot" w:pos="9637"/>
        </w:tabs>
      </w:pPr>
      <w:r>
        <w:rPr>
          <w:szCs w:val="30"/>
        </w:rPr>
        <w:fldChar w:fldCharType="begin"/>
      </w:r>
      <w:r>
        <w:rPr>
          <w:szCs w:val="30"/>
        </w:rPr>
        <w:instrText xml:space="preserve"> TOC \o "1-2" \h \z \u </w:instrText>
      </w:r>
      <w:r>
        <w:rPr>
          <w:szCs w:val="30"/>
        </w:rPr>
        <w:fldChar w:fldCharType="separate"/>
      </w:r>
      <w:hyperlink w:anchor="_Toc72" w:history="1">
        <w:r>
          <w:rPr>
            <w:rFonts w:hint="eastAsia"/>
          </w:rPr>
          <w:t xml:space="preserve">1 </w:t>
        </w:r>
        <w:r>
          <w:rPr>
            <w:rFonts w:hint="eastAsia"/>
          </w:rPr>
          <w:t>引言</w:t>
        </w:r>
        <w:r>
          <w:tab/>
        </w:r>
      </w:hyperlink>
      <w:r>
        <w:rPr>
          <w:rFonts w:hint="eastAsia"/>
        </w:rPr>
        <w:t>4</w:t>
      </w:r>
    </w:p>
    <w:p w:rsidR="00C72379" w:rsidRDefault="0014707E">
      <w:pPr>
        <w:pStyle w:val="TOC2"/>
        <w:tabs>
          <w:tab w:val="right" w:leader="dot" w:pos="9637"/>
        </w:tabs>
      </w:pPr>
      <w:hyperlink w:anchor="_Toc31214" w:history="1">
        <w:r w:rsidR="00B67482">
          <w:rPr>
            <w:rFonts w:hint="eastAsia"/>
          </w:rPr>
          <w:t xml:space="preserve">1.1 </w:t>
        </w:r>
        <w:r w:rsidR="00B67482">
          <w:rPr>
            <w:rFonts w:hint="eastAsia"/>
          </w:rPr>
          <w:t>编制目的</w:t>
        </w:r>
        <w:r w:rsidR="00B67482">
          <w:tab/>
        </w:r>
      </w:hyperlink>
      <w:r w:rsidR="00B67482">
        <w:rPr>
          <w:rFonts w:hint="eastAsia"/>
        </w:rPr>
        <w:t>4</w:t>
      </w:r>
    </w:p>
    <w:p w:rsidR="00C72379" w:rsidRDefault="0014707E">
      <w:pPr>
        <w:pStyle w:val="TOC2"/>
        <w:tabs>
          <w:tab w:val="right" w:leader="dot" w:pos="9637"/>
        </w:tabs>
      </w:pPr>
      <w:hyperlink w:anchor="_Toc30014" w:history="1">
        <w:r w:rsidR="00B67482">
          <w:rPr>
            <w:rFonts w:hint="eastAsia"/>
          </w:rPr>
          <w:t xml:space="preserve">1.2 </w:t>
        </w:r>
        <w:r w:rsidR="00B67482">
          <w:rPr>
            <w:rFonts w:hint="eastAsia"/>
          </w:rPr>
          <w:t>词汇表</w:t>
        </w:r>
        <w:r w:rsidR="00B67482">
          <w:tab/>
        </w:r>
      </w:hyperlink>
      <w:r w:rsidR="00B67482">
        <w:rPr>
          <w:rFonts w:hint="eastAsia"/>
        </w:rPr>
        <w:t>4</w:t>
      </w:r>
    </w:p>
    <w:p w:rsidR="00C72379" w:rsidRDefault="0014707E">
      <w:pPr>
        <w:pStyle w:val="TOC2"/>
        <w:tabs>
          <w:tab w:val="right" w:leader="dot" w:pos="9637"/>
        </w:tabs>
      </w:pPr>
      <w:hyperlink w:anchor="_Toc9081" w:history="1">
        <w:r w:rsidR="00B67482">
          <w:rPr>
            <w:rFonts w:hint="eastAsia"/>
          </w:rPr>
          <w:t xml:space="preserve">1.3 </w:t>
        </w:r>
        <w:r w:rsidR="00B67482">
          <w:rPr>
            <w:rFonts w:hint="eastAsia"/>
          </w:rPr>
          <w:t>参考资料</w:t>
        </w:r>
        <w:r w:rsidR="00B67482">
          <w:tab/>
        </w:r>
      </w:hyperlink>
      <w:r w:rsidR="00B67482">
        <w:rPr>
          <w:rFonts w:hint="eastAsia"/>
        </w:rPr>
        <w:t>4</w:t>
      </w:r>
    </w:p>
    <w:p w:rsidR="00C72379" w:rsidRDefault="0014707E">
      <w:pPr>
        <w:pStyle w:val="TOC1"/>
        <w:tabs>
          <w:tab w:val="right" w:leader="dot" w:pos="9637"/>
        </w:tabs>
      </w:pPr>
      <w:hyperlink w:anchor="_Toc28021" w:history="1">
        <w:r w:rsidR="00B67482">
          <w:rPr>
            <w:rFonts w:hint="eastAsia"/>
          </w:rPr>
          <w:t xml:space="preserve">2 </w:t>
        </w:r>
        <w:r w:rsidR="00B67482">
          <w:rPr>
            <w:rFonts w:hint="eastAsia"/>
          </w:rPr>
          <w:t>系统开发环境</w:t>
        </w:r>
        <w:r w:rsidR="00B67482">
          <w:tab/>
        </w:r>
      </w:hyperlink>
      <w:r w:rsidR="00B67482">
        <w:rPr>
          <w:rFonts w:hint="eastAsia"/>
        </w:rPr>
        <w:t>4</w:t>
      </w:r>
    </w:p>
    <w:p w:rsidR="00C72379" w:rsidRDefault="0014707E">
      <w:pPr>
        <w:pStyle w:val="TOC1"/>
        <w:tabs>
          <w:tab w:val="right" w:leader="dot" w:pos="9637"/>
        </w:tabs>
      </w:pPr>
      <w:hyperlink w:anchor="_Toc12777" w:history="1">
        <w:r w:rsidR="00B67482">
          <w:rPr>
            <w:rFonts w:hint="eastAsia"/>
          </w:rPr>
          <w:t xml:space="preserve">3 </w:t>
        </w:r>
        <w:r w:rsidR="00B67482">
          <w:rPr>
            <w:rFonts w:hint="eastAsia"/>
          </w:rPr>
          <w:t>系统设计思路</w:t>
        </w:r>
        <w:r w:rsidR="00B67482">
          <w:tab/>
        </w:r>
      </w:hyperlink>
      <w:r w:rsidR="00B67482">
        <w:rPr>
          <w:rFonts w:hint="eastAsia"/>
        </w:rPr>
        <w:t>4</w:t>
      </w:r>
    </w:p>
    <w:p w:rsidR="00C72379" w:rsidRDefault="0014707E">
      <w:pPr>
        <w:pStyle w:val="TOC1"/>
        <w:tabs>
          <w:tab w:val="right" w:leader="dot" w:pos="9637"/>
        </w:tabs>
      </w:pPr>
      <w:hyperlink w:anchor="_Toc23556" w:history="1">
        <w:r w:rsidR="00B67482">
          <w:rPr>
            <w:rFonts w:hint="eastAsia"/>
          </w:rPr>
          <w:t xml:space="preserve">4 </w:t>
        </w:r>
        <w:r w:rsidR="00B67482">
          <w:rPr>
            <w:rFonts w:hint="eastAsia"/>
          </w:rPr>
          <w:t>系统公用代码设计</w:t>
        </w:r>
        <w:r w:rsidR="00B67482">
          <w:tab/>
        </w:r>
      </w:hyperlink>
      <w:r w:rsidR="00B67482">
        <w:rPr>
          <w:rFonts w:hint="eastAsia"/>
        </w:rPr>
        <w:t>6</w:t>
      </w:r>
    </w:p>
    <w:p w:rsidR="00C72379" w:rsidRDefault="0014707E">
      <w:pPr>
        <w:pStyle w:val="TOC2"/>
        <w:tabs>
          <w:tab w:val="right" w:leader="dot" w:pos="9637"/>
        </w:tabs>
      </w:pPr>
      <w:hyperlink w:anchor="_Toc6972" w:history="1">
        <w:r w:rsidR="00B67482">
          <w:rPr>
            <w:rFonts w:hint="eastAsia"/>
          </w:rPr>
          <w:t xml:space="preserve">4.1 </w:t>
        </w:r>
        <w:r w:rsidR="00B67482">
          <w:rPr>
            <w:rFonts w:hint="eastAsia"/>
          </w:rPr>
          <w:t>登录函数：</w:t>
        </w:r>
        <w:r w:rsidR="00B67482">
          <w:tab/>
        </w:r>
      </w:hyperlink>
      <w:r w:rsidR="00B67482">
        <w:rPr>
          <w:rFonts w:hint="eastAsia"/>
        </w:rPr>
        <w:t>6</w:t>
      </w:r>
    </w:p>
    <w:p w:rsidR="00C72379" w:rsidRDefault="0014707E">
      <w:pPr>
        <w:pStyle w:val="TOC2"/>
        <w:tabs>
          <w:tab w:val="right" w:leader="dot" w:pos="9637"/>
        </w:tabs>
      </w:pPr>
      <w:hyperlink w:anchor="_Toc28503" w:history="1">
        <w:r w:rsidR="00B67482">
          <w:rPr>
            <w:rFonts w:hint="eastAsia"/>
          </w:rPr>
          <w:t xml:space="preserve">4.2 </w:t>
        </w:r>
        <w:r w:rsidR="00B67482">
          <w:rPr>
            <w:rFonts w:hint="eastAsia"/>
          </w:rPr>
          <w:t>异常处理</w:t>
        </w:r>
        <w:r w:rsidR="00B67482">
          <w:tab/>
        </w:r>
      </w:hyperlink>
      <w:r w:rsidR="00B67482">
        <w:rPr>
          <w:rFonts w:hint="eastAsia"/>
        </w:rPr>
        <w:t>7</w:t>
      </w:r>
    </w:p>
    <w:p w:rsidR="00C72379" w:rsidRDefault="0014707E">
      <w:pPr>
        <w:pStyle w:val="TOC1"/>
        <w:tabs>
          <w:tab w:val="right" w:leader="dot" w:pos="9637"/>
        </w:tabs>
      </w:pPr>
      <w:hyperlink w:anchor="_Toc1239" w:history="1">
        <w:r w:rsidR="00B67482">
          <w:rPr>
            <w:rFonts w:hint="eastAsia"/>
          </w:rPr>
          <w:t xml:space="preserve">5 </w:t>
        </w:r>
        <w:r w:rsidR="00B67482">
          <w:rPr>
            <w:rFonts w:hint="eastAsia"/>
          </w:rPr>
          <w:t>功能模块设计</w:t>
        </w:r>
        <w:r w:rsidR="00B67482">
          <w:tab/>
        </w:r>
      </w:hyperlink>
      <w:r w:rsidR="00B67482">
        <w:rPr>
          <w:rFonts w:hint="eastAsia"/>
        </w:rPr>
        <w:t>7</w:t>
      </w:r>
    </w:p>
    <w:p w:rsidR="00C72379" w:rsidRDefault="0014707E">
      <w:pPr>
        <w:pStyle w:val="TOC2"/>
        <w:tabs>
          <w:tab w:val="right" w:leader="dot" w:pos="9637"/>
        </w:tabs>
      </w:pPr>
      <w:hyperlink w:anchor="_Toc3292" w:history="1">
        <w:r w:rsidR="00B67482">
          <w:rPr>
            <w:rFonts w:hint="eastAsia"/>
          </w:rPr>
          <w:t xml:space="preserve">5.1 </w:t>
        </w:r>
        <w:r w:rsidR="00B67482">
          <w:rPr>
            <w:rFonts w:hint="eastAsia"/>
          </w:rPr>
          <w:t>加法自测模块</w:t>
        </w:r>
        <w:r w:rsidR="00B67482">
          <w:tab/>
        </w:r>
      </w:hyperlink>
      <w:r w:rsidR="00B67482">
        <w:rPr>
          <w:rFonts w:hint="eastAsia"/>
        </w:rPr>
        <w:t>7</w:t>
      </w:r>
    </w:p>
    <w:p w:rsidR="00C72379" w:rsidRDefault="0014707E">
      <w:pPr>
        <w:pStyle w:val="TOC2"/>
        <w:tabs>
          <w:tab w:val="left" w:pos="420"/>
          <w:tab w:val="right" w:leader="dot" w:pos="9627"/>
          <w:tab w:val="right" w:leader="dot" w:pos="9637"/>
        </w:tabs>
      </w:pPr>
      <w:hyperlink w:anchor="_Toc3292" w:history="1">
        <w:r w:rsidR="00B67482">
          <w:rPr>
            <w:rFonts w:hint="eastAsia"/>
          </w:rPr>
          <w:t xml:space="preserve">5.2 </w:t>
        </w:r>
        <w:r w:rsidR="00B67482">
          <w:rPr>
            <w:rFonts w:hint="eastAsia"/>
          </w:rPr>
          <w:t>减法自测模块</w:t>
        </w:r>
        <w:r w:rsidR="00B67482">
          <w:tab/>
        </w:r>
      </w:hyperlink>
      <w:r w:rsidR="00B67482">
        <w:rPr>
          <w:rFonts w:hint="eastAsia"/>
        </w:rPr>
        <w:t>10</w:t>
      </w:r>
    </w:p>
    <w:p w:rsidR="00C72379" w:rsidRDefault="0014707E">
      <w:pPr>
        <w:pStyle w:val="TOC2"/>
        <w:tabs>
          <w:tab w:val="left" w:pos="420"/>
          <w:tab w:val="right" w:leader="dot" w:pos="9627"/>
          <w:tab w:val="right" w:leader="dot" w:pos="9637"/>
        </w:tabs>
      </w:pPr>
      <w:hyperlink w:anchor="_Toc3292" w:history="1">
        <w:r w:rsidR="00B67482">
          <w:rPr>
            <w:rFonts w:hint="eastAsia"/>
          </w:rPr>
          <w:t xml:space="preserve">5.3 </w:t>
        </w:r>
        <w:r w:rsidR="00B67482">
          <w:rPr>
            <w:rFonts w:hint="eastAsia"/>
          </w:rPr>
          <w:t>乘法自测模块</w:t>
        </w:r>
        <w:r w:rsidR="00B67482">
          <w:tab/>
        </w:r>
      </w:hyperlink>
      <w:r w:rsidR="00B67482">
        <w:rPr>
          <w:rFonts w:hint="eastAsia"/>
        </w:rPr>
        <w:t>12</w:t>
      </w:r>
    </w:p>
    <w:p w:rsidR="00C72379" w:rsidRDefault="0014707E">
      <w:pPr>
        <w:pStyle w:val="TOC2"/>
        <w:tabs>
          <w:tab w:val="left" w:pos="420"/>
          <w:tab w:val="right" w:leader="dot" w:pos="9627"/>
          <w:tab w:val="right" w:leader="dot" w:pos="9637"/>
        </w:tabs>
      </w:pPr>
      <w:hyperlink w:anchor="_Toc3292" w:history="1">
        <w:r w:rsidR="00B67482">
          <w:rPr>
            <w:rFonts w:hint="eastAsia"/>
          </w:rPr>
          <w:t xml:space="preserve">5.4 </w:t>
        </w:r>
        <w:r w:rsidR="00B67482">
          <w:rPr>
            <w:rFonts w:hint="eastAsia"/>
          </w:rPr>
          <w:t>除法自测模块</w:t>
        </w:r>
        <w:r w:rsidR="00B67482">
          <w:tab/>
        </w:r>
      </w:hyperlink>
      <w:r w:rsidR="00B67482">
        <w:rPr>
          <w:rFonts w:hint="eastAsia"/>
        </w:rPr>
        <w:t>14</w:t>
      </w:r>
    </w:p>
    <w:p w:rsidR="00C72379" w:rsidRDefault="0014707E">
      <w:pPr>
        <w:pStyle w:val="TOC2"/>
        <w:tabs>
          <w:tab w:val="left" w:pos="420"/>
          <w:tab w:val="right" w:leader="dot" w:pos="9627"/>
          <w:tab w:val="right" w:leader="dot" w:pos="9637"/>
        </w:tabs>
      </w:pPr>
      <w:hyperlink w:anchor="_Toc3292" w:history="1">
        <w:r w:rsidR="00B67482">
          <w:rPr>
            <w:rFonts w:hint="eastAsia"/>
          </w:rPr>
          <w:t xml:space="preserve">5.5 </w:t>
        </w:r>
        <w:r w:rsidR="00B67482">
          <w:rPr>
            <w:rFonts w:hint="eastAsia"/>
          </w:rPr>
          <w:t>学生菜单模块</w:t>
        </w:r>
        <w:r w:rsidR="00B67482">
          <w:tab/>
        </w:r>
      </w:hyperlink>
      <w:r w:rsidR="00B67482">
        <w:rPr>
          <w:rFonts w:hint="eastAsia"/>
        </w:rPr>
        <w:t>16</w:t>
      </w:r>
    </w:p>
    <w:p w:rsidR="00C72379" w:rsidRDefault="0014707E">
      <w:pPr>
        <w:pStyle w:val="TOC2"/>
        <w:tabs>
          <w:tab w:val="left" w:pos="420"/>
          <w:tab w:val="right" w:leader="dot" w:pos="9627"/>
          <w:tab w:val="right" w:leader="dot" w:pos="9637"/>
        </w:tabs>
      </w:pPr>
      <w:hyperlink w:anchor="_Toc3292" w:history="1">
        <w:r w:rsidR="00B67482">
          <w:rPr>
            <w:rFonts w:hint="eastAsia"/>
          </w:rPr>
          <w:t xml:space="preserve">5.6 </w:t>
        </w:r>
        <w:r w:rsidR="00B67482">
          <w:rPr>
            <w:rFonts w:hint="eastAsia"/>
          </w:rPr>
          <w:t>老师菜单模块</w:t>
        </w:r>
        <w:r w:rsidR="00B67482">
          <w:tab/>
        </w:r>
      </w:hyperlink>
      <w:r w:rsidR="00B67482">
        <w:rPr>
          <w:rFonts w:hint="eastAsia"/>
        </w:rPr>
        <w:t>18</w:t>
      </w:r>
    </w:p>
    <w:p w:rsidR="00C72379" w:rsidRDefault="0014707E">
      <w:pPr>
        <w:pStyle w:val="TOC2"/>
        <w:tabs>
          <w:tab w:val="left" w:pos="420"/>
          <w:tab w:val="right" w:leader="dot" w:pos="9627"/>
          <w:tab w:val="right" w:leader="dot" w:pos="9637"/>
        </w:tabs>
      </w:pPr>
      <w:hyperlink w:anchor="_Toc3292" w:history="1">
        <w:r w:rsidR="00B67482">
          <w:rPr>
            <w:rFonts w:hint="eastAsia"/>
          </w:rPr>
          <w:t xml:space="preserve">5.7 </w:t>
        </w:r>
        <w:r w:rsidR="00B67482">
          <w:rPr>
            <w:rFonts w:hint="eastAsia"/>
          </w:rPr>
          <w:t>成绩查询模块</w:t>
        </w:r>
        <w:r w:rsidR="00B67482">
          <w:tab/>
        </w:r>
      </w:hyperlink>
      <w:r w:rsidR="00B67482">
        <w:rPr>
          <w:rFonts w:hint="eastAsia"/>
        </w:rPr>
        <w:t>23</w:t>
      </w:r>
    </w:p>
    <w:p w:rsidR="00C72379" w:rsidRDefault="0014707E">
      <w:pPr>
        <w:pStyle w:val="TOC2"/>
        <w:tabs>
          <w:tab w:val="left" w:pos="420"/>
          <w:tab w:val="right" w:leader="dot" w:pos="9627"/>
          <w:tab w:val="right" w:leader="dot" w:pos="9637"/>
        </w:tabs>
      </w:pPr>
      <w:hyperlink w:anchor="_Toc3292" w:history="1">
        <w:r w:rsidR="00B67482">
          <w:rPr>
            <w:rFonts w:hint="eastAsia"/>
          </w:rPr>
          <w:t xml:space="preserve">5.8 </w:t>
        </w:r>
        <w:r w:rsidR="00B67482">
          <w:rPr>
            <w:rFonts w:hint="eastAsia"/>
          </w:rPr>
          <w:t>学生评价模块</w:t>
        </w:r>
        <w:r w:rsidR="00B67482">
          <w:tab/>
        </w:r>
      </w:hyperlink>
      <w:r w:rsidR="00B67482">
        <w:rPr>
          <w:rFonts w:hint="eastAsia"/>
        </w:rPr>
        <w:t>25</w:t>
      </w:r>
    </w:p>
    <w:p w:rsidR="00C72379" w:rsidRDefault="0014707E">
      <w:pPr>
        <w:pStyle w:val="TOC2"/>
        <w:tabs>
          <w:tab w:val="left" w:pos="420"/>
          <w:tab w:val="right" w:leader="dot" w:pos="9627"/>
          <w:tab w:val="right" w:leader="dot" w:pos="9637"/>
        </w:tabs>
      </w:pPr>
      <w:hyperlink w:anchor="_Toc3292" w:history="1">
        <w:r w:rsidR="00B67482">
          <w:rPr>
            <w:rFonts w:hint="eastAsia"/>
          </w:rPr>
          <w:t xml:space="preserve">5.9 </w:t>
        </w:r>
        <w:r w:rsidR="00B67482">
          <w:rPr>
            <w:rFonts w:hint="eastAsia"/>
          </w:rPr>
          <w:t>休息模块</w:t>
        </w:r>
        <w:r w:rsidR="00B67482">
          <w:tab/>
        </w:r>
      </w:hyperlink>
      <w:r w:rsidR="00B67482">
        <w:rPr>
          <w:rFonts w:hint="eastAsia"/>
        </w:rPr>
        <w:t>26</w:t>
      </w:r>
    </w:p>
    <w:p w:rsidR="00C72379" w:rsidRDefault="0014707E">
      <w:pPr>
        <w:pStyle w:val="TOC2"/>
        <w:tabs>
          <w:tab w:val="left" w:pos="420"/>
          <w:tab w:val="right" w:leader="dot" w:pos="9627"/>
          <w:tab w:val="right" w:leader="dot" w:pos="9637"/>
        </w:tabs>
      </w:pPr>
      <w:hyperlink w:anchor="_Toc3292" w:history="1">
        <w:r w:rsidR="00B67482">
          <w:rPr>
            <w:rFonts w:hint="eastAsia"/>
          </w:rPr>
          <w:t xml:space="preserve">5.10 </w:t>
        </w:r>
        <w:r w:rsidR="00B67482">
          <w:rPr>
            <w:rFonts w:hint="eastAsia"/>
          </w:rPr>
          <w:t>错题集模块</w:t>
        </w:r>
        <w:r w:rsidR="00B67482">
          <w:tab/>
        </w:r>
      </w:hyperlink>
      <w:r w:rsidR="00B67482">
        <w:rPr>
          <w:rFonts w:hint="eastAsia"/>
        </w:rPr>
        <w:t>28</w:t>
      </w:r>
    </w:p>
    <w:p w:rsidR="00C72379" w:rsidRDefault="0014707E">
      <w:pPr>
        <w:pStyle w:val="TOC2"/>
        <w:tabs>
          <w:tab w:val="left" w:pos="420"/>
          <w:tab w:val="right" w:leader="dot" w:pos="9627"/>
          <w:tab w:val="right" w:leader="dot" w:pos="9637"/>
        </w:tabs>
      </w:pPr>
      <w:hyperlink w:anchor="_Toc3292" w:history="1">
        <w:r w:rsidR="00B67482">
          <w:rPr>
            <w:rFonts w:hint="eastAsia"/>
          </w:rPr>
          <w:t xml:space="preserve">5.11 </w:t>
        </w:r>
        <w:r w:rsidR="00B67482">
          <w:rPr>
            <w:rFonts w:hint="eastAsia"/>
          </w:rPr>
          <w:t>综合自测模块</w:t>
        </w:r>
        <w:r w:rsidR="00B67482">
          <w:tab/>
        </w:r>
      </w:hyperlink>
      <w:r w:rsidR="00B67482">
        <w:rPr>
          <w:rFonts w:hint="eastAsia"/>
        </w:rPr>
        <w:t>29</w:t>
      </w:r>
    </w:p>
    <w:p w:rsidR="00C72379" w:rsidRDefault="0014707E">
      <w:pPr>
        <w:pStyle w:val="TOC2"/>
        <w:tabs>
          <w:tab w:val="left" w:pos="420"/>
          <w:tab w:val="right" w:leader="dot" w:pos="9627"/>
          <w:tab w:val="right" w:leader="dot" w:pos="9637"/>
        </w:tabs>
      </w:pPr>
      <w:hyperlink w:anchor="_Toc3292" w:history="1">
        <w:r w:rsidR="00B67482">
          <w:rPr>
            <w:rFonts w:hint="eastAsia"/>
          </w:rPr>
          <w:t xml:space="preserve">5.12 </w:t>
        </w:r>
        <w:r w:rsidR="00B67482">
          <w:rPr>
            <w:rFonts w:hint="eastAsia"/>
          </w:rPr>
          <w:t>游戏模块</w:t>
        </w:r>
        <w:r w:rsidR="00B67482">
          <w:tab/>
        </w:r>
      </w:hyperlink>
      <w:r w:rsidR="00B67482">
        <w:rPr>
          <w:rFonts w:hint="eastAsia"/>
        </w:rPr>
        <w:t>31</w:t>
      </w:r>
    </w:p>
    <w:p w:rsidR="00C72379" w:rsidRDefault="0014707E">
      <w:pPr>
        <w:pStyle w:val="TOC2"/>
        <w:tabs>
          <w:tab w:val="left" w:pos="420"/>
          <w:tab w:val="right" w:leader="dot" w:pos="9627"/>
          <w:tab w:val="right" w:leader="dot" w:pos="9637"/>
        </w:tabs>
      </w:pPr>
      <w:hyperlink w:anchor="_Toc3292" w:history="1">
        <w:r w:rsidR="00B67482">
          <w:rPr>
            <w:rFonts w:hint="eastAsia"/>
          </w:rPr>
          <w:t xml:space="preserve">5.13 </w:t>
        </w:r>
        <w:r w:rsidR="00B67482">
          <w:rPr>
            <w:rFonts w:hint="eastAsia"/>
          </w:rPr>
          <w:t>小测模块</w:t>
        </w:r>
        <w:r w:rsidR="00B67482">
          <w:tab/>
        </w:r>
      </w:hyperlink>
      <w:r w:rsidR="00B67482">
        <w:rPr>
          <w:rFonts w:hint="eastAsia"/>
        </w:rPr>
        <w:t>32</w:t>
      </w:r>
    </w:p>
    <w:p w:rsidR="00C72379" w:rsidRDefault="0014707E">
      <w:pPr>
        <w:pStyle w:val="TOC1"/>
        <w:tabs>
          <w:tab w:val="right" w:leader="dot" w:pos="9637"/>
        </w:tabs>
      </w:pPr>
      <w:hyperlink w:anchor="_Toc29107" w:history="1">
        <w:r w:rsidR="00B67482">
          <w:rPr>
            <w:rFonts w:hint="eastAsia"/>
          </w:rPr>
          <w:t xml:space="preserve">6 </w:t>
        </w:r>
        <w:r w:rsidR="00B67482">
          <w:rPr>
            <w:rFonts w:hint="eastAsia"/>
          </w:rPr>
          <w:t>数据结构设计</w:t>
        </w:r>
        <w:r w:rsidR="00B67482">
          <w:tab/>
        </w:r>
      </w:hyperlink>
      <w:r w:rsidR="00B67482">
        <w:rPr>
          <w:rFonts w:hint="eastAsia"/>
        </w:rPr>
        <w:t>34</w:t>
      </w:r>
    </w:p>
    <w:p w:rsidR="00C72379" w:rsidRDefault="0014707E">
      <w:pPr>
        <w:pStyle w:val="TOC2"/>
        <w:tabs>
          <w:tab w:val="right" w:leader="dot" w:pos="9637"/>
        </w:tabs>
      </w:pPr>
      <w:hyperlink w:anchor="_Toc2343" w:history="1">
        <w:r w:rsidR="00B67482">
          <w:rPr>
            <w:rFonts w:hint="eastAsia"/>
          </w:rPr>
          <w:t xml:space="preserve">6.1 </w:t>
        </w:r>
        <w:r w:rsidR="00B67482">
          <w:rPr>
            <w:rFonts w:hint="eastAsia"/>
          </w:rPr>
          <w:t>功能说明</w:t>
        </w:r>
        <w:r w:rsidR="00B67482">
          <w:tab/>
        </w:r>
      </w:hyperlink>
      <w:r w:rsidR="00B67482">
        <w:rPr>
          <w:rFonts w:hint="eastAsia"/>
        </w:rPr>
        <w:t>34</w:t>
      </w:r>
    </w:p>
    <w:p w:rsidR="00C72379" w:rsidRDefault="0014707E">
      <w:pPr>
        <w:pStyle w:val="TOC2"/>
        <w:tabs>
          <w:tab w:val="right" w:leader="dot" w:pos="9637"/>
        </w:tabs>
      </w:pPr>
      <w:hyperlink w:anchor="_Toc31439" w:history="1">
        <w:r w:rsidR="00B67482">
          <w:rPr>
            <w:rFonts w:hint="eastAsia"/>
          </w:rPr>
          <w:t xml:space="preserve">6.2 </w:t>
        </w:r>
        <w:r w:rsidR="00B67482">
          <w:rPr>
            <w:rFonts w:hint="eastAsia"/>
          </w:rPr>
          <w:t>数据表设计</w:t>
        </w:r>
        <w:r w:rsidR="00B67482">
          <w:tab/>
        </w:r>
      </w:hyperlink>
      <w:r w:rsidR="00B67482">
        <w:rPr>
          <w:rFonts w:hint="eastAsia"/>
        </w:rPr>
        <w:t>34</w:t>
      </w:r>
    </w:p>
    <w:p w:rsidR="00C72379" w:rsidRDefault="00B67482">
      <w:pPr>
        <w:pStyle w:val="ad"/>
        <w:sectPr w:rsidR="00C72379">
          <w:headerReference w:type="first" r:id="rId12"/>
          <w:footerReference w:type="first" r:id="rId13"/>
          <w:pgSz w:w="11906" w:h="16838"/>
          <w:pgMar w:top="1134" w:right="851" w:bottom="1293" w:left="1418" w:header="737" w:footer="737" w:gutter="0"/>
          <w:cols w:space="425"/>
          <w:titlePg/>
          <w:docGrid w:type="linesAndChars" w:linePitch="312"/>
        </w:sectPr>
      </w:pPr>
      <w:r>
        <w:rPr>
          <w:kern w:val="2"/>
          <w:szCs w:val="30"/>
        </w:rPr>
        <w:fldChar w:fldCharType="end"/>
      </w:r>
    </w:p>
    <w:p w:rsidR="00C72379" w:rsidRDefault="00B67482">
      <w:pPr>
        <w:pStyle w:val="10"/>
        <w:keepNext w:val="0"/>
        <w:pageBreakBefore/>
      </w:pPr>
      <w:bookmarkStart w:id="0" w:name="_Toc22017100"/>
      <w:bookmarkStart w:id="1" w:name="_Toc86901466"/>
      <w:bookmarkStart w:id="2" w:name="_Toc72"/>
      <w:bookmarkStart w:id="3" w:name="_Toc196293133"/>
      <w:bookmarkStart w:id="4" w:name="_Toc196292989"/>
      <w:r>
        <w:rPr>
          <w:rFonts w:hint="eastAsia"/>
        </w:rPr>
        <w:lastRenderedPageBreak/>
        <w:t>引言</w:t>
      </w:r>
      <w:bookmarkEnd w:id="0"/>
      <w:bookmarkEnd w:id="1"/>
      <w:bookmarkEnd w:id="2"/>
      <w:bookmarkEnd w:id="3"/>
      <w:bookmarkEnd w:id="4"/>
    </w:p>
    <w:p w:rsidR="00C72379" w:rsidRDefault="00B67482">
      <w:pPr>
        <w:pStyle w:val="20"/>
      </w:pPr>
      <w:bookmarkStart w:id="5" w:name="_Toc22017101"/>
      <w:bookmarkStart w:id="6" w:name="_Toc196293134"/>
      <w:bookmarkStart w:id="7" w:name="_Toc196292990"/>
      <w:bookmarkStart w:id="8" w:name="_Toc86901467"/>
      <w:bookmarkStart w:id="9" w:name="_Toc31214"/>
      <w:r>
        <w:rPr>
          <w:rFonts w:hint="eastAsia"/>
        </w:rPr>
        <w:t>编制目的</w:t>
      </w:r>
      <w:bookmarkEnd w:id="5"/>
      <w:bookmarkEnd w:id="6"/>
      <w:bookmarkEnd w:id="7"/>
      <w:bookmarkEnd w:id="8"/>
      <w:bookmarkEnd w:id="9"/>
    </w:p>
    <w:p w:rsidR="00C72379" w:rsidRDefault="00B67482">
      <w:pPr>
        <w:pStyle w:val="ac"/>
        <w:rPr>
          <w:rFonts w:ascii="宋体" w:hAnsi="宋体"/>
        </w:rPr>
      </w:pPr>
      <w:bookmarkStart w:id="10" w:name="_Toc196293135"/>
      <w:bookmarkStart w:id="11" w:name="_Toc86901468"/>
      <w:bookmarkStart w:id="12" w:name="_Toc62968739"/>
      <w:bookmarkStart w:id="13" w:name="_Toc196292991"/>
      <w:r>
        <w:rPr>
          <w:rFonts w:ascii="宋体" w:hAnsi="宋体" w:hint="eastAsia"/>
        </w:rPr>
        <w:t>本报告详细完成对小学算术自测系统的整体设计，达到指导开发的目的，同时实现和测试人员及用户的沟通。</w:t>
      </w:r>
    </w:p>
    <w:p w:rsidR="00C72379" w:rsidRDefault="00B67482">
      <w:pPr>
        <w:spacing w:line="360" w:lineRule="auto"/>
        <w:ind w:firstLine="420"/>
        <w:rPr>
          <w:rFonts w:ascii="宋体" w:hAnsi="宋体"/>
          <w:i/>
          <w:color w:val="0000FF"/>
          <w:sz w:val="24"/>
        </w:rPr>
      </w:pPr>
      <w:r>
        <w:rPr>
          <w:rFonts w:ascii="宋体" w:hAnsi="宋体" w:hint="eastAsia"/>
          <w:sz w:val="24"/>
        </w:rPr>
        <w:t>本报告面向详细设计人员、开发人员、测试人员及最终用户而编写，是了解系统的导航。</w:t>
      </w:r>
      <w:bookmarkEnd w:id="10"/>
      <w:bookmarkEnd w:id="11"/>
      <w:bookmarkEnd w:id="12"/>
      <w:bookmarkEnd w:id="13"/>
    </w:p>
    <w:p w:rsidR="00C72379" w:rsidRDefault="00B67482">
      <w:pPr>
        <w:pStyle w:val="20"/>
      </w:pPr>
      <w:bookmarkStart w:id="14" w:name="_Toc30014"/>
      <w:bookmarkStart w:id="15" w:name="_Toc86901469"/>
      <w:bookmarkStart w:id="16" w:name="_Toc196292992"/>
      <w:bookmarkStart w:id="17" w:name="_Toc196293136"/>
      <w:r>
        <w:rPr>
          <w:rFonts w:hint="eastAsia"/>
        </w:rPr>
        <w:t>词汇表</w:t>
      </w:r>
      <w:bookmarkEnd w:id="14"/>
      <w:bookmarkEnd w:id="15"/>
      <w:bookmarkEnd w:id="16"/>
      <w:bookmarkEnd w:id="17"/>
    </w:p>
    <w:tbl>
      <w:tblPr>
        <w:tblW w:w="9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5040"/>
        <w:gridCol w:w="2905"/>
      </w:tblGrid>
      <w:tr w:rsidR="00C72379">
        <w:trPr>
          <w:jc w:val="center"/>
        </w:trPr>
        <w:tc>
          <w:tcPr>
            <w:tcW w:w="1908" w:type="dxa"/>
            <w:tcBorders>
              <w:top w:val="single" w:sz="12" w:space="0" w:color="auto"/>
              <w:left w:val="single" w:sz="12" w:space="0" w:color="auto"/>
              <w:bottom w:val="single" w:sz="12" w:space="0" w:color="auto"/>
            </w:tcBorders>
          </w:tcPr>
          <w:p w:rsidR="00C72379" w:rsidRDefault="00B67482">
            <w:pPr>
              <w:pStyle w:val="ac"/>
              <w:ind w:firstLineChars="0" w:firstLine="0"/>
              <w:jc w:val="center"/>
            </w:pPr>
            <w:r>
              <w:rPr>
                <w:rFonts w:hint="eastAsia"/>
              </w:rPr>
              <w:t>词汇名称</w:t>
            </w:r>
          </w:p>
        </w:tc>
        <w:tc>
          <w:tcPr>
            <w:tcW w:w="5040" w:type="dxa"/>
            <w:tcBorders>
              <w:top w:val="single" w:sz="12" w:space="0" w:color="auto"/>
              <w:bottom w:val="single" w:sz="12" w:space="0" w:color="auto"/>
            </w:tcBorders>
          </w:tcPr>
          <w:p w:rsidR="00C72379" w:rsidRDefault="00B67482">
            <w:pPr>
              <w:pStyle w:val="ac"/>
              <w:ind w:firstLineChars="0" w:firstLine="0"/>
              <w:jc w:val="center"/>
            </w:pPr>
            <w:r>
              <w:rPr>
                <w:rFonts w:hint="eastAsia"/>
              </w:rPr>
              <w:t>词汇含义</w:t>
            </w:r>
          </w:p>
        </w:tc>
        <w:tc>
          <w:tcPr>
            <w:tcW w:w="2905" w:type="dxa"/>
            <w:tcBorders>
              <w:top w:val="single" w:sz="12" w:space="0" w:color="auto"/>
              <w:bottom w:val="single" w:sz="12" w:space="0" w:color="auto"/>
              <w:right w:val="single" w:sz="12" w:space="0" w:color="auto"/>
            </w:tcBorders>
          </w:tcPr>
          <w:p w:rsidR="00C72379" w:rsidRDefault="00B67482">
            <w:pPr>
              <w:pStyle w:val="ac"/>
              <w:ind w:firstLineChars="0" w:firstLine="0"/>
              <w:jc w:val="center"/>
            </w:pPr>
            <w:r>
              <w:rPr>
                <w:rFonts w:hint="eastAsia"/>
              </w:rPr>
              <w:t>备注</w:t>
            </w:r>
          </w:p>
        </w:tc>
      </w:tr>
      <w:tr w:rsidR="00C72379">
        <w:trPr>
          <w:jc w:val="center"/>
        </w:trPr>
        <w:tc>
          <w:tcPr>
            <w:tcW w:w="1908" w:type="dxa"/>
            <w:tcBorders>
              <w:top w:val="single" w:sz="12" w:space="0" w:color="auto"/>
              <w:left w:val="single" w:sz="12" w:space="0" w:color="auto"/>
            </w:tcBorders>
          </w:tcPr>
          <w:p w:rsidR="00C72379" w:rsidRDefault="00B67482">
            <w:pPr>
              <w:pStyle w:val="ac"/>
              <w:ind w:firstLineChars="0" w:firstLine="0"/>
            </w:pPr>
            <w:proofErr w:type="spellStart"/>
            <w:r>
              <w:rPr>
                <w:rFonts w:hint="eastAsia"/>
              </w:rPr>
              <w:t>comTest</w:t>
            </w:r>
            <w:proofErr w:type="spellEnd"/>
          </w:p>
        </w:tc>
        <w:tc>
          <w:tcPr>
            <w:tcW w:w="5040" w:type="dxa"/>
            <w:tcBorders>
              <w:top w:val="single" w:sz="12" w:space="0" w:color="auto"/>
            </w:tcBorders>
          </w:tcPr>
          <w:p w:rsidR="00C72379" w:rsidRDefault="00B67482">
            <w:pPr>
              <w:pStyle w:val="ac"/>
              <w:ind w:firstLineChars="0" w:firstLine="0"/>
            </w:pPr>
            <w:r>
              <w:rPr>
                <w:rFonts w:hint="eastAsia"/>
              </w:rPr>
              <w:t>综合测试</w:t>
            </w:r>
          </w:p>
        </w:tc>
        <w:tc>
          <w:tcPr>
            <w:tcW w:w="2905" w:type="dxa"/>
            <w:tcBorders>
              <w:top w:val="single" w:sz="12" w:space="0" w:color="auto"/>
              <w:right w:val="single" w:sz="12" w:space="0" w:color="auto"/>
            </w:tcBorders>
          </w:tcPr>
          <w:p w:rsidR="00C72379" w:rsidRDefault="00C72379">
            <w:pPr>
              <w:pStyle w:val="ac"/>
              <w:ind w:firstLineChars="0" w:firstLine="0"/>
            </w:pPr>
          </w:p>
        </w:tc>
      </w:tr>
      <w:tr w:rsidR="00C72379">
        <w:trPr>
          <w:jc w:val="center"/>
        </w:trPr>
        <w:tc>
          <w:tcPr>
            <w:tcW w:w="1908" w:type="dxa"/>
            <w:tcBorders>
              <w:top w:val="single" w:sz="4" w:space="0" w:color="auto"/>
              <w:left w:val="single" w:sz="12" w:space="0" w:color="auto"/>
              <w:bottom w:val="single" w:sz="4" w:space="0" w:color="auto"/>
            </w:tcBorders>
          </w:tcPr>
          <w:p w:rsidR="00C72379" w:rsidRDefault="00B67482">
            <w:pPr>
              <w:pStyle w:val="ac"/>
              <w:ind w:firstLineChars="0" w:firstLine="0"/>
            </w:pPr>
            <w:proofErr w:type="spellStart"/>
            <w:r>
              <w:rPr>
                <w:rFonts w:hint="eastAsia"/>
              </w:rPr>
              <w:t>modifyPin</w:t>
            </w:r>
            <w:proofErr w:type="spellEnd"/>
          </w:p>
        </w:tc>
        <w:tc>
          <w:tcPr>
            <w:tcW w:w="5040" w:type="dxa"/>
            <w:tcBorders>
              <w:top w:val="single" w:sz="4" w:space="0" w:color="auto"/>
              <w:bottom w:val="single" w:sz="4" w:space="0" w:color="auto"/>
            </w:tcBorders>
          </w:tcPr>
          <w:p w:rsidR="00C72379" w:rsidRDefault="00B67482">
            <w:pPr>
              <w:pStyle w:val="ac"/>
              <w:ind w:firstLineChars="0" w:firstLine="0"/>
            </w:pPr>
            <w:r>
              <w:rPr>
                <w:rFonts w:hint="eastAsia"/>
              </w:rPr>
              <w:t>修改密码</w:t>
            </w:r>
          </w:p>
        </w:tc>
        <w:tc>
          <w:tcPr>
            <w:tcW w:w="2905" w:type="dxa"/>
            <w:tcBorders>
              <w:top w:val="single" w:sz="4" w:space="0" w:color="auto"/>
              <w:bottom w:val="single" w:sz="4" w:space="0" w:color="auto"/>
              <w:right w:val="single" w:sz="12" w:space="0" w:color="auto"/>
            </w:tcBorders>
          </w:tcPr>
          <w:p w:rsidR="00C72379" w:rsidRDefault="00C72379">
            <w:pPr>
              <w:pStyle w:val="ac"/>
              <w:ind w:firstLineChars="0" w:firstLine="0"/>
            </w:pPr>
          </w:p>
        </w:tc>
      </w:tr>
      <w:tr w:rsidR="00C72379">
        <w:trPr>
          <w:jc w:val="center"/>
        </w:trPr>
        <w:tc>
          <w:tcPr>
            <w:tcW w:w="1908" w:type="dxa"/>
            <w:tcBorders>
              <w:top w:val="single" w:sz="4" w:space="0" w:color="auto"/>
              <w:left w:val="single" w:sz="12" w:space="0" w:color="auto"/>
              <w:bottom w:val="single" w:sz="4" w:space="0" w:color="auto"/>
            </w:tcBorders>
          </w:tcPr>
          <w:p w:rsidR="00C72379" w:rsidRDefault="00B67482">
            <w:pPr>
              <w:pStyle w:val="ac"/>
              <w:ind w:firstLineChars="0" w:firstLine="0"/>
            </w:pPr>
            <w:r>
              <w:rPr>
                <w:rFonts w:hint="eastAsia"/>
              </w:rPr>
              <w:t>manage</w:t>
            </w:r>
          </w:p>
        </w:tc>
        <w:tc>
          <w:tcPr>
            <w:tcW w:w="5040" w:type="dxa"/>
            <w:tcBorders>
              <w:top w:val="single" w:sz="4" w:space="0" w:color="auto"/>
              <w:bottom w:val="single" w:sz="4" w:space="0" w:color="auto"/>
            </w:tcBorders>
          </w:tcPr>
          <w:p w:rsidR="00C72379" w:rsidRDefault="00B67482">
            <w:pPr>
              <w:pStyle w:val="ac"/>
              <w:ind w:firstLineChars="0" w:firstLine="0"/>
            </w:pPr>
            <w:r>
              <w:rPr>
                <w:rFonts w:hint="eastAsia"/>
              </w:rPr>
              <w:t>管理学生信息</w:t>
            </w:r>
          </w:p>
        </w:tc>
        <w:tc>
          <w:tcPr>
            <w:tcW w:w="2905" w:type="dxa"/>
            <w:tcBorders>
              <w:top w:val="single" w:sz="4" w:space="0" w:color="auto"/>
              <w:bottom w:val="single" w:sz="4" w:space="0" w:color="auto"/>
              <w:right w:val="single" w:sz="12" w:space="0" w:color="auto"/>
            </w:tcBorders>
          </w:tcPr>
          <w:p w:rsidR="00C72379" w:rsidRDefault="00C72379">
            <w:pPr>
              <w:pStyle w:val="ac"/>
              <w:ind w:firstLineChars="0" w:firstLine="0"/>
            </w:pPr>
          </w:p>
        </w:tc>
      </w:tr>
      <w:tr w:rsidR="00C72379">
        <w:trPr>
          <w:jc w:val="center"/>
        </w:trPr>
        <w:tc>
          <w:tcPr>
            <w:tcW w:w="1908" w:type="dxa"/>
            <w:tcBorders>
              <w:top w:val="single" w:sz="4" w:space="0" w:color="auto"/>
              <w:left w:val="single" w:sz="12" w:space="0" w:color="auto"/>
              <w:bottom w:val="single" w:sz="4" w:space="0" w:color="auto"/>
            </w:tcBorders>
          </w:tcPr>
          <w:p w:rsidR="00C72379" w:rsidRDefault="00C72379">
            <w:pPr>
              <w:pStyle w:val="ac"/>
              <w:ind w:firstLineChars="0" w:firstLine="0"/>
            </w:pPr>
          </w:p>
        </w:tc>
        <w:tc>
          <w:tcPr>
            <w:tcW w:w="5040" w:type="dxa"/>
            <w:tcBorders>
              <w:top w:val="single" w:sz="4" w:space="0" w:color="auto"/>
              <w:bottom w:val="single" w:sz="4" w:space="0" w:color="auto"/>
            </w:tcBorders>
          </w:tcPr>
          <w:p w:rsidR="00C72379" w:rsidRDefault="00C72379">
            <w:pPr>
              <w:pStyle w:val="ac"/>
              <w:ind w:firstLineChars="0" w:firstLine="0"/>
            </w:pPr>
          </w:p>
        </w:tc>
        <w:tc>
          <w:tcPr>
            <w:tcW w:w="2905" w:type="dxa"/>
            <w:tcBorders>
              <w:top w:val="single" w:sz="4" w:space="0" w:color="auto"/>
              <w:bottom w:val="single" w:sz="4" w:space="0" w:color="auto"/>
              <w:right w:val="single" w:sz="12" w:space="0" w:color="auto"/>
            </w:tcBorders>
          </w:tcPr>
          <w:p w:rsidR="00C72379" w:rsidRDefault="00C72379">
            <w:pPr>
              <w:pStyle w:val="ac"/>
              <w:ind w:firstLineChars="0" w:firstLine="0"/>
            </w:pPr>
          </w:p>
        </w:tc>
      </w:tr>
      <w:tr w:rsidR="00C72379">
        <w:trPr>
          <w:jc w:val="center"/>
        </w:trPr>
        <w:tc>
          <w:tcPr>
            <w:tcW w:w="1908" w:type="dxa"/>
            <w:tcBorders>
              <w:top w:val="single" w:sz="4" w:space="0" w:color="auto"/>
              <w:left w:val="single" w:sz="12" w:space="0" w:color="auto"/>
              <w:bottom w:val="single" w:sz="4" w:space="0" w:color="auto"/>
            </w:tcBorders>
          </w:tcPr>
          <w:p w:rsidR="00C72379" w:rsidRDefault="00C72379">
            <w:pPr>
              <w:pStyle w:val="ac"/>
              <w:ind w:firstLineChars="0" w:firstLine="0"/>
            </w:pPr>
          </w:p>
        </w:tc>
        <w:tc>
          <w:tcPr>
            <w:tcW w:w="5040" w:type="dxa"/>
            <w:tcBorders>
              <w:top w:val="single" w:sz="4" w:space="0" w:color="auto"/>
              <w:bottom w:val="single" w:sz="4" w:space="0" w:color="auto"/>
            </w:tcBorders>
          </w:tcPr>
          <w:p w:rsidR="00C72379" w:rsidRDefault="00C72379">
            <w:pPr>
              <w:pStyle w:val="ac"/>
              <w:ind w:firstLineChars="0" w:firstLine="0"/>
            </w:pPr>
          </w:p>
        </w:tc>
        <w:tc>
          <w:tcPr>
            <w:tcW w:w="2905" w:type="dxa"/>
            <w:tcBorders>
              <w:top w:val="single" w:sz="4" w:space="0" w:color="auto"/>
              <w:bottom w:val="single" w:sz="4" w:space="0" w:color="auto"/>
              <w:right w:val="single" w:sz="12" w:space="0" w:color="auto"/>
            </w:tcBorders>
          </w:tcPr>
          <w:p w:rsidR="00C72379" w:rsidRDefault="00C72379">
            <w:pPr>
              <w:pStyle w:val="ac"/>
              <w:ind w:firstLineChars="0" w:firstLine="0"/>
            </w:pPr>
          </w:p>
        </w:tc>
      </w:tr>
    </w:tbl>
    <w:p w:rsidR="00C72379" w:rsidRDefault="00B67482">
      <w:pPr>
        <w:pStyle w:val="20"/>
      </w:pPr>
      <w:bookmarkStart w:id="18" w:name="_Toc22017107"/>
      <w:bookmarkStart w:id="19" w:name="_Toc86901470"/>
      <w:bookmarkStart w:id="20" w:name="_Toc9081"/>
      <w:bookmarkStart w:id="21" w:name="_Toc196292993"/>
      <w:bookmarkStart w:id="22" w:name="_Toc196293137"/>
      <w:r>
        <w:rPr>
          <w:rFonts w:hint="eastAsia"/>
        </w:rPr>
        <w:t>参考资料</w:t>
      </w:r>
      <w:bookmarkEnd w:id="18"/>
      <w:bookmarkEnd w:id="19"/>
      <w:bookmarkEnd w:id="20"/>
      <w:bookmarkEnd w:id="21"/>
      <w:bookmarkEnd w:id="22"/>
    </w:p>
    <w:p w:rsidR="00C72379" w:rsidRDefault="00B67482">
      <w:pPr>
        <w:ind w:firstLineChars="200" w:firstLine="480"/>
        <w:rPr>
          <w:rFonts w:ascii="宋体" w:hAnsi="宋体" w:cs="宋体"/>
          <w:sz w:val="24"/>
        </w:rPr>
      </w:pPr>
      <w:r>
        <w:rPr>
          <w:rFonts w:ascii="宋体" w:hAnsi="宋体" w:cs="宋体" w:hint="eastAsia"/>
          <w:sz w:val="24"/>
        </w:rPr>
        <w:t>《C语言大学教程（第八版）》</w:t>
      </w:r>
      <w:bookmarkStart w:id="23" w:name="_Toc86901471"/>
      <w:bookmarkStart w:id="24" w:name="_Toc196293138"/>
      <w:bookmarkStart w:id="25" w:name="_Toc196292994"/>
      <w:bookmarkStart w:id="26" w:name="_Toc28021"/>
    </w:p>
    <w:p w:rsidR="00C72379" w:rsidRDefault="00B67482">
      <w:pPr>
        <w:pStyle w:val="10"/>
      </w:pPr>
      <w:r>
        <w:rPr>
          <w:rFonts w:hint="eastAsia"/>
        </w:rPr>
        <w:t>系统</w:t>
      </w:r>
      <w:bookmarkEnd w:id="23"/>
      <w:bookmarkEnd w:id="24"/>
      <w:bookmarkEnd w:id="25"/>
      <w:r>
        <w:rPr>
          <w:rFonts w:hint="eastAsia"/>
        </w:rPr>
        <w:t>开发环境</w:t>
      </w:r>
      <w:bookmarkEnd w:id="26"/>
    </w:p>
    <w:p w:rsidR="00C72379" w:rsidRDefault="00B67482">
      <w:pPr>
        <w:ind w:firstLineChars="200" w:firstLine="480"/>
        <w:rPr>
          <w:sz w:val="24"/>
        </w:rPr>
      </w:pPr>
      <w:r>
        <w:rPr>
          <w:rFonts w:hint="eastAsia"/>
          <w:sz w:val="24"/>
        </w:rPr>
        <w:t>操作系统：</w:t>
      </w:r>
      <w:r>
        <w:rPr>
          <w:rFonts w:hint="eastAsia"/>
          <w:sz w:val="24"/>
        </w:rPr>
        <w:t xml:space="preserve"> Windows XP</w:t>
      </w:r>
    </w:p>
    <w:p w:rsidR="00C72379" w:rsidRDefault="00B67482">
      <w:pPr>
        <w:ind w:firstLineChars="200" w:firstLine="480"/>
        <w:rPr>
          <w:sz w:val="24"/>
        </w:rPr>
      </w:pPr>
      <w:r>
        <w:rPr>
          <w:rFonts w:hint="eastAsia"/>
          <w:sz w:val="24"/>
        </w:rPr>
        <w:t>集成开发工具：</w:t>
      </w:r>
      <w:r>
        <w:rPr>
          <w:rFonts w:hint="eastAsia"/>
          <w:sz w:val="24"/>
        </w:rPr>
        <w:t xml:space="preserve">Dev </w:t>
      </w:r>
      <w:proofErr w:type="gramStart"/>
      <w:r>
        <w:rPr>
          <w:rFonts w:hint="eastAsia"/>
          <w:sz w:val="24"/>
        </w:rPr>
        <w:t>C++</w:t>
      </w:r>
      <w:r>
        <w:rPr>
          <w:sz w:val="24"/>
        </w:rPr>
        <w:t xml:space="preserve">,  </w:t>
      </w:r>
      <w:proofErr w:type="spellStart"/>
      <w:r>
        <w:rPr>
          <w:sz w:val="24"/>
        </w:rPr>
        <w:t>CLion</w:t>
      </w:r>
      <w:proofErr w:type="spellEnd"/>
      <w:proofErr w:type="gramEnd"/>
    </w:p>
    <w:p w:rsidR="00C72379" w:rsidRPr="00B45D3C" w:rsidRDefault="00B67482">
      <w:pPr>
        <w:ind w:firstLineChars="200" w:firstLine="480"/>
        <w:rPr>
          <w:color w:val="000000" w:themeColor="text1"/>
          <w:sz w:val="24"/>
        </w:rPr>
      </w:pPr>
      <w:r w:rsidRPr="00B45D3C">
        <w:rPr>
          <w:rFonts w:hint="eastAsia"/>
          <w:color w:val="000000" w:themeColor="text1"/>
          <w:sz w:val="24"/>
        </w:rPr>
        <w:t>编译环境：</w:t>
      </w:r>
      <w:r w:rsidRPr="00B45D3C">
        <w:rPr>
          <w:rFonts w:hint="eastAsia"/>
          <w:color w:val="000000" w:themeColor="text1"/>
          <w:sz w:val="24"/>
        </w:rPr>
        <w:t xml:space="preserve">TDM-GCC 4.9.2 64-bit </w:t>
      </w:r>
      <w:proofErr w:type="gramStart"/>
      <w:r w:rsidRPr="00B45D3C">
        <w:rPr>
          <w:rFonts w:hint="eastAsia"/>
          <w:color w:val="000000" w:themeColor="text1"/>
          <w:sz w:val="24"/>
        </w:rPr>
        <w:t>Release</w:t>
      </w:r>
      <w:r w:rsidR="00B45D3C">
        <w:rPr>
          <w:color w:val="000000" w:themeColor="text1"/>
          <w:sz w:val="24"/>
        </w:rPr>
        <w:t xml:space="preserve">,  </w:t>
      </w:r>
      <w:r w:rsidR="00B45D3C">
        <w:rPr>
          <w:rFonts w:hint="eastAsia"/>
          <w:color w:val="000000" w:themeColor="text1"/>
          <w:sz w:val="24"/>
        </w:rPr>
        <w:t>MinGW</w:t>
      </w:r>
      <w:proofErr w:type="gramEnd"/>
    </w:p>
    <w:p w:rsidR="00C72379" w:rsidRDefault="00B67482">
      <w:pPr>
        <w:pStyle w:val="10"/>
      </w:pPr>
      <w:bookmarkStart w:id="27" w:name="_Toc12777"/>
      <w:r>
        <w:rPr>
          <w:rFonts w:hint="eastAsia"/>
        </w:rPr>
        <w:t>系统设计思路</w:t>
      </w:r>
      <w:bookmarkEnd w:id="27"/>
    </w:p>
    <w:p w:rsidR="00C72379" w:rsidRDefault="00B67482">
      <w:pPr>
        <w:ind w:firstLineChars="200" w:firstLine="480"/>
        <w:rPr>
          <w:sz w:val="24"/>
        </w:rPr>
      </w:pPr>
      <w:r>
        <w:rPr>
          <w:rFonts w:hint="eastAsia"/>
          <w:sz w:val="24"/>
        </w:rPr>
        <w:t>为了实现学生的增删查改操作，我们将学生的信息定义为结构体并采用链表来进行储存，而对于老师这个结构体，由于我们知道老师的数目有限，所以我们采用结构体数组的方式来储存老师的数据。</w:t>
      </w:r>
    </w:p>
    <w:p w:rsidR="00C72379" w:rsidRDefault="00B67482">
      <w:pPr>
        <w:ind w:firstLineChars="200" w:firstLine="480"/>
        <w:rPr>
          <w:sz w:val="24"/>
        </w:rPr>
      </w:pPr>
      <w:r>
        <w:rPr>
          <w:rFonts w:hint="eastAsia"/>
          <w:sz w:val="24"/>
        </w:rPr>
        <w:t>为了实现登陆和注册功能，以此进一步实现对数据的保护，我们将学生和老师信息储存在文件当中，利用文件的存储和读取来更新和获得学生和老师的信息。</w:t>
      </w:r>
    </w:p>
    <w:p w:rsidR="00C72379" w:rsidRDefault="00B67482">
      <w:pPr>
        <w:ind w:firstLineChars="200" w:firstLine="480"/>
        <w:rPr>
          <w:sz w:val="24"/>
        </w:rPr>
      </w:pPr>
      <w:r>
        <w:rPr>
          <w:rFonts w:hint="eastAsia"/>
          <w:sz w:val="24"/>
        </w:rPr>
        <w:t>为了实现随机出题功能，我们调用了随机数来对这个部分进行实现。</w:t>
      </w:r>
    </w:p>
    <w:p w:rsidR="00C72379" w:rsidRDefault="00B67482">
      <w:pPr>
        <w:ind w:firstLineChars="200" w:firstLine="480"/>
        <w:rPr>
          <w:sz w:val="24"/>
        </w:rPr>
      </w:pPr>
      <w:r>
        <w:rPr>
          <w:rFonts w:hint="eastAsia"/>
          <w:sz w:val="24"/>
        </w:rPr>
        <w:t>为了更贴合小学生的算术现状，我们设置了错题本，利用每个学生的专</w:t>
      </w:r>
      <w:proofErr w:type="gramStart"/>
      <w:r>
        <w:rPr>
          <w:rFonts w:hint="eastAsia"/>
          <w:sz w:val="24"/>
        </w:rPr>
        <w:t>属文件</w:t>
      </w:r>
      <w:proofErr w:type="gramEnd"/>
      <w:r>
        <w:rPr>
          <w:rFonts w:hint="eastAsia"/>
          <w:sz w:val="24"/>
        </w:rPr>
        <w:t>来对学生的错题进行存储，以便于学生复习和从小养成错题集习惯。</w:t>
      </w:r>
    </w:p>
    <w:p w:rsidR="00C72379" w:rsidRDefault="00B67482">
      <w:pPr>
        <w:ind w:firstLineChars="200" w:firstLine="480"/>
        <w:rPr>
          <w:sz w:val="24"/>
        </w:rPr>
      </w:pPr>
      <w:r>
        <w:rPr>
          <w:rFonts w:hint="eastAsia"/>
          <w:sz w:val="24"/>
        </w:rPr>
        <w:t>为了便于老师查看成绩，我们使用链表的排序实现了排行榜的功能，但考虑到对学生自身的保护，只有老师可以查看排行榜。</w:t>
      </w:r>
    </w:p>
    <w:p w:rsidR="00C72379" w:rsidRDefault="00B67482">
      <w:pPr>
        <w:ind w:firstLineChars="200" w:firstLine="480"/>
        <w:rPr>
          <w:sz w:val="24"/>
        </w:rPr>
      </w:pPr>
      <w:r>
        <w:rPr>
          <w:rFonts w:hint="eastAsia"/>
          <w:sz w:val="24"/>
        </w:rPr>
        <w:t>为了实现老师与学生的及时沟通和信息反馈，我们设置了评价模块，老师可以对学生进行评价，学生可在自己的端口查看老师对自己的评价。</w:t>
      </w:r>
    </w:p>
    <w:p w:rsidR="00C72379" w:rsidRDefault="00B67482">
      <w:pPr>
        <w:ind w:firstLineChars="200" w:firstLine="480"/>
        <w:rPr>
          <w:sz w:val="24"/>
        </w:rPr>
      </w:pPr>
      <w:r>
        <w:rPr>
          <w:rFonts w:hint="eastAsia"/>
          <w:sz w:val="24"/>
        </w:rPr>
        <w:lastRenderedPageBreak/>
        <w:t>为了最大化实现代码重用，我们前期进行了很多的讨论，将各个功能模块进行分析并将其拆分成小函数，以此来实现代码重用的功能。</w:t>
      </w:r>
    </w:p>
    <w:p w:rsidR="00C72379" w:rsidRDefault="00B67482">
      <w:pPr>
        <w:ind w:firstLineChars="200" w:firstLine="480"/>
        <w:rPr>
          <w:sz w:val="24"/>
        </w:rPr>
      </w:pPr>
      <w:r>
        <w:rPr>
          <w:rFonts w:hint="eastAsia"/>
          <w:sz w:val="24"/>
        </w:rPr>
        <w:t>为了获得更好的用户体验，我们自动处理了用户的不合法出入，防止出现大量的输入错误提示信息。</w:t>
      </w:r>
    </w:p>
    <w:p w:rsidR="00C72379" w:rsidRDefault="00C72379">
      <w:pPr>
        <w:ind w:firstLineChars="200" w:firstLine="480"/>
        <w:rPr>
          <w:sz w:val="24"/>
        </w:rPr>
      </w:pPr>
    </w:p>
    <w:p w:rsidR="00C72379" w:rsidRDefault="00C72379">
      <w:pPr>
        <w:ind w:firstLineChars="200" w:firstLine="480"/>
        <w:rPr>
          <w:sz w:val="24"/>
        </w:rPr>
      </w:pPr>
    </w:p>
    <w:p w:rsidR="00C72379" w:rsidRDefault="00B67482">
      <w:pPr>
        <w:rPr>
          <w:b/>
          <w:bCs/>
          <w:sz w:val="24"/>
        </w:rPr>
      </w:pPr>
      <w:r>
        <w:rPr>
          <w:rFonts w:hint="eastAsia"/>
          <w:b/>
          <w:bCs/>
          <w:sz w:val="24"/>
        </w:rPr>
        <w:t>系统设计具体思路：</w:t>
      </w:r>
    </w:p>
    <w:p w:rsidR="00C72379" w:rsidRDefault="00C72379">
      <w:pPr>
        <w:rPr>
          <w:b/>
          <w:bCs/>
          <w:sz w:val="24"/>
        </w:rPr>
      </w:pPr>
    </w:p>
    <w:p w:rsidR="00C72379" w:rsidRDefault="00B67482">
      <w:pPr>
        <w:ind w:firstLineChars="200" w:firstLine="480"/>
        <w:rPr>
          <w:sz w:val="24"/>
        </w:rPr>
      </w:pPr>
      <w:r>
        <w:rPr>
          <w:rFonts w:hint="eastAsia"/>
          <w:sz w:val="24"/>
        </w:rPr>
        <w:t>系统分为老师和学生两个端，均可实现登录，文件存取的功能，且均有一个主菜单。</w:t>
      </w:r>
    </w:p>
    <w:p w:rsidR="00C72379" w:rsidRDefault="00B67482">
      <w:pPr>
        <w:ind w:firstLineChars="200" w:firstLine="480"/>
        <w:rPr>
          <w:sz w:val="24"/>
        </w:rPr>
      </w:pPr>
      <w:r>
        <w:rPr>
          <w:rFonts w:hint="eastAsia"/>
          <w:sz w:val="24"/>
        </w:rPr>
        <w:t>学生主菜单可以选择基础测试，综合测试，游戏模式，小测，查看错题，查看成绩及评价和修改密码。每种测试类型对应专门的出题函数。测试错题或游戏记录保存到文件</w:t>
      </w:r>
    </w:p>
    <w:p w:rsidR="00C72379" w:rsidRDefault="00B67482">
      <w:pPr>
        <w:ind w:firstLineChars="200" w:firstLine="480"/>
        <w:rPr>
          <w:sz w:val="24"/>
        </w:rPr>
      </w:pPr>
      <w:r>
        <w:rPr>
          <w:rFonts w:hint="eastAsia"/>
          <w:sz w:val="24"/>
        </w:rPr>
        <w:t>老师菜单可以选择学生管理，排名查询和修改密码。在学生管理中可以选择增加，删除，查询和修改学生信息，给学生留评语。</w:t>
      </w:r>
      <w:r>
        <w:rPr>
          <w:rFonts w:hint="eastAsia"/>
          <w:sz w:val="24"/>
        </w:rPr>
        <w:t xml:space="preserve"> </w:t>
      </w:r>
    </w:p>
    <w:p w:rsidR="00C72379" w:rsidRDefault="00C72379">
      <w:pPr>
        <w:ind w:firstLineChars="200" w:firstLine="480"/>
        <w:rPr>
          <w:sz w:val="24"/>
        </w:rPr>
      </w:pPr>
    </w:p>
    <w:p w:rsidR="00C72379" w:rsidRDefault="00B67482">
      <w:pPr>
        <w:ind w:firstLineChars="200" w:firstLine="480"/>
        <w:rPr>
          <w:sz w:val="24"/>
        </w:rPr>
      </w:pPr>
      <w:r>
        <w:rPr>
          <w:rFonts w:hint="eastAsia"/>
          <w:sz w:val="24"/>
        </w:rPr>
        <w:t>如图</w:t>
      </w:r>
      <w:r>
        <w:rPr>
          <w:rFonts w:hint="eastAsia"/>
          <w:sz w:val="24"/>
        </w:rPr>
        <w:t>3</w:t>
      </w:r>
      <w:r>
        <w:rPr>
          <w:sz w:val="24"/>
        </w:rPr>
        <w:t>-1</w:t>
      </w:r>
      <w:r>
        <w:rPr>
          <w:rFonts w:hint="eastAsia"/>
          <w:sz w:val="24"/>
        </w:rPr>
        <w:t>所示为系统设计思路图。</w:t>
      </w:r>
    </w:p>
    <w:p w:rsidR="00C72379" w:rsidRDefault="00B45D3C">
      <w:pPr>
        <w:ind w:firstLineChars="200" w:firstLine="420"/>
        <w:rPr>
          <w:ins w:id="28" w:author="Lan Angus" w:date="2019-07-22T20:39:00Z"/>
          <w:sz w:val="24"/>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pt;height:723.3pt">
            <v:imagedata r:id="rId14" o:title=""/>
          </v:shape>
        </w:pict>
      </w:r>
    </w:p>
    <w:p w:rsidR="00C72379" w:rsidRDefault="00C72379">
      <w:pPr>
        <w:ind w:firstLineChars="200" w:firstLine="480"/>
        <w:rPr>
          <w:sz w:val="24"/>
        </w:rPr>
      </w:pPr>
    </w:p>
    <w:p w:rsidR="00C72379" w:rsidRPr="009D30AF" w:rsidRDefault="00B67482" w:rsidP="009D30AF">
      <w:pPr>
        <w:pStyle w:val="aff1"/>
        <w:numPr>
          <w:ilvl w:val="0"/>
          <w:numId w:val="19"/>
        </w:numPr>
        <w:ind w:firstLineChars="0"/>
        <w:rPr>
          <w:ins w:id="29" w:author="Lan Angus" w:date="2019-07-22T20:39:00Z"/>
          <w:sz w:val="24"/>
        </w:rPr>
      </w:pPr>
      <w:r w:rsidRPr="009D30AF">
        <w:rPr>
          <w:rFonts w:hint="eastAsia"/>
          <w:sz w:val="24"/>
        </w:rPr>
        <w:t>项目关键性技术：数组、指针、函数、结构体、单向链表</w:t>
      </w:r>
    </w:p>
    <w:p w:rsidR="00C72379" w:rsidRDefault="00C72379">
      <w:pPr>
        <w:ind w:firstLineChars="200" w:firstLine="480"/>
        <w:rPr>
          <w:sz w:val="24"/>
        </w:rPr>
      </w:pPr>
    </w:p>
    <w:p w:rsidR="00C72379" w:rsidRDefault="00B67482">
      <w:pPr>
        <w:pStyle w:val="10"/>
      </w:pPr>
      <w:bookmarkStart w:id="30" w:name="_Toc23556"/>
      <w:r>
        <w:rPr>
          <w:rFonts w:hint="eastAsia"/>
        </w:rPr>
        <w:t>系统公用代码设计</w:t>
      </w:r>
      <w:bookmarkEnd w:id="30"/>
    </w:p>
    <w:p w:rsidR="00C72379" w:rsidRDefault="00B67482">
      <w:pPr>
        <w:pStyle w:val="20"/>
      </w:pPr>
      <w:bookmarkStart w:id="31" w:name="_Toc213245101"/>
      <w:r>
        <w:t xml:space="preserve"> </w:t>
      </w:r>
      <w:bookmarkStart w:id="32" w:name="_Toc6972"/>
      <w:r>
        <w:rPr>
          <w:rFonts w:hint="eastAsia"/>
        </w:rPr>
        <w:t>登录函数：</w:t>
      </w:r>
      <w:bookmarkEnd w:id="31"/>
      <w:bookmarkEnd w:id="32"/>
    </w:p>
    <w:p w:rsidR="00C72379" w:rsidRDefault="00B67482">
      <w:pPr>
        <w:pStyle w:val="3"/>
      </w:pPr>
      <w:r>
        <w:rPr>
          <w:rFonts w:hint="eastAsia"/>
        </w:rPr>
        <w:t>功能描述</w:t>
      </w:r>
    </w:p>
    <w:p w:rsidR="00C72379" w:rsidRDefault="00B67482">
      <w:pPr>
        <w:ind w:firstLineChars="200" w:firstLine="480"/>
        <w:rPr>
          <w:rFonts w:ascii="宋体" w:hAnsi="宋体" w:cs="宋体"/>
          <w:iCs/>
          <w:sz w:val="24"/>
        </w:rPr>
      </w:pPr>
      <w:r>
        <w:rPr>
          <w:rFonts w:hint="eastAsia"/>
          <w:iCs/>
          <w:sz w:val="24"/>
        </w:rPr>
        <w:t>该功能目的在于保护用户的信息以及设置</w:t>
      </w:r>
      <w:proofErr w:type="gramStart"/>
      <w:r>
        <w:rPr>
          <w:rFonts w:hint="eastAsia"/>
          <w:iCs/>
          <w:sz w:val="24"/>
        </w:rPr>
        <w:t>改系统</w:t>
      </w:r>
      <w:proofErr w:type="gramEnd"/>
      <w:r>
        <w:rPr>
          <w:rFonts w:hint="eastAsia"/>
          <w:iCs/>
          <w:sz w:val="24"/>
        </w:rPr>
        <w:t>的针对性，用户进入</w:t>
      </w:r>
      <w:proofErr w:type="gramStart"/>
      <w:r>
        <w:rPr>
          <w:rFonts w:hint="eastAsia"/>
          <w:iCs/>
          <w:sz w:val="24"/>
        </w:rPr>
        <w:t>改系统</w:t>
      </w:r>
      <w:proofErr w:type="gramEnd"/>
      <w:r>
        <w:rPr>
          <w:rFonts w:hint="eastAsia"/>
          <w:iCs/>
          <w:sz w:val="24"/>
        </w:rPr>
        <w:t>以后，需要选择角色，如果老师选择了学生，或者学生选择了老师，会分别在输入了错误的账号密码和错误的密钥以后回到最初界面，学生只能进行登陆，老师可以进行登陆，也可以在输入密钥正确以后进行注册。为了避免老师学生角色选择，以及后期的选择错误，选择了在</w:t>
      </w:r>
      <w:r>
        <w:rPr>
          <w:rFonts w:hint="eastAsia"/>
          <w:iCs/>
          <w:sz w:val="24"/>
        </w:rPr>
        <w:t>login</w:t>
      </w:r>
      <w:r>
        <w:rPr>
          <w:rFonts w:hint="eastAsia"/>
          <w:iCs/>
          <w:sz w:val="24"/>
        </w:rPr>
        <w:t>函数里调用自己的方法，使其回到最初的界面。</w:t>
      </w:r>
    </w:p>
    <w:p w:rsidR="00C72379" w:rsidRDefault="00B67482">
      <w:pPr>
        <w:rPr>
          <w:rFonts w:ascii="宋体" w:hAnsi="宋体" w:cs="宋体"/>
          <w:iCs/>
          <w:sz w:val="24"/>
        </w:rPr>
      </w:pPr>
      <w:r>
        <w:rPr>
          <w:rFonts w:ascii="宋体" w:hAnsi="宋体" w:cs="宋体" w:hint="eastAsia"/>
          <w:iCs/>
          <w:sz w:val="24"/>
        </w:rPr>
        <w:t>流程图如图4-1所示：</w:t>
      </w:r>
    </w:p>
    <w:p w:rsidR="00C72379" w:rsidRDefault="009D30AF">
      <w:pPr>
        <w:jc w:val="center"/>
        <w:rPr>
          <w:i/>
        </w:rPr>
      </w:pPr>
      <w:r>
        <w:rPr>
          <w:i/>
        </w:rPr>
        <w:object w:dxaOrig="7398" w:dyaOrig="7779">
          <v:shape id="_x0000_i1026" type="#_x0000_t75" style="width:369.9pt;height:369.1pt" o:ole="">
            <v:imagedata r:id="rId15" o:title=""/>
            <o:lock v:ext="edit" aspectratio="f"/>
          </v:shape>
          <o:OLEObject Type="Embed" ProgID="Visio.Drawing.11" ShapeID="_x0000_i1026" DrawAspect="Content" ObjectID="_1625679750" r:id="rId16"/>
        </w:object>
      </w:r>
    </w:p>
    <w:p w:rsidR="00C72379" w:rsidRDefault="00B67482" w:rsidP="009D30AF">
      <w:pPr>
        <w:pStyle w:val="3"/>
      </w:pPr>
      <w:r>
        <w:rPr>
          <w:rFonts w:hint="eastAsia"/>
        </w:rPr>
        <w:t>函数方法描述</w:t>
      </w:r>
      <w:r w:rsidRPr="009D30AF">
        <w:rPr>
          <w:rFonts w:hint="eastAsia"/>
          <w:iCs/>
        </w:rPr>
        <w:t>login</w:t>
      </w:r>
      <w:r>
        <w:rPr>
          <w:rFonts w:hint="eastAsia"/>
        </w:rPr>
        <w:t>函数</w:t>
      </w:r>
    </w:p>
    <w:tbl>
      <w:tblPr>
        <w:tblStyle w:val="af4"/>
        <w:tblW w:w="7978" w:type="dxa"/>
        <w:tblInd w:w="468" w:type="dxa"/>
        <w:tblLayout w:type="fixed"/>
        <w:tblLook w:val="04A0" w:firstRow="1" w:lastRow="0" w:firstColumn="1" w:lastColumn="0" w:noHBand="0" w:noVBand="1"/>
      </w:tblPr>
      <w:tblGrid>
        <w:gridCol w:w="1406"/>
        <w:gridCol w:w="2628"/>
        <w:gridCol w:w="2214"/>
        <w:gridCol w:w="1730"/>
      </w:tblGrid>
      <w:tr w:rsidR="00C72379">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rsidR="00C72379" w:rsidRDefault="00B67482">
            <w:pPr>
              <w:jc w:val="center"/>
              <w:rPr>
                <w:rFonts w:ascii="宋体" w:hAnsi="宋体" w:cs="宋体"/>
                <w:sz w:val="24"/>
              </w:rPr>
            </w:pPr>
            <w:r>
              <w:rPr>
                <w:rFonts w:ascii="宋体" w:hAnsi="宋体" w:cs="宋体" w:hint="eastAsia"/>
                <w:sz w:val="24"/>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rsidR="00C72379" w:rsidRDefault="00B67482">
            <w:pPr>
              <w:jc w:val="center"/>
              <w:rPr>
                <w:rFonts w:ascii="宋体" w:hAnsi="宋体" w:cs="宋体"/>
                <w:sz w:val="24"/>
              </w:rPr>
            </w:pPr>
            <w:r>
              <w:rPr>
                <w:rFonts w:ascii="宋体" w:hAnsi="宋体" w:cs="宋体" w:hint="eastAsia"/>
                <w:sz w:val="24"/>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rsidR="00C72379" w:rsidRDefault="00B67482">
            <w:pPr>
              <w:jc w:val="center"/>
              <w:rPr>
                <w:rFonts w:ascii="宋体" w:hAnsi="宋体" w:cs="宋体"/>
                <w:sz w:val="24"/>
              </w:rPr>
            </w:pPr>
            <w:r>
              <w:rPr>
                <w:rFonts w:ascii="宋体" w:hAnsi="宋体" w:cs="宋体" w:hint="eastAsia"/>
                <w:sz w:val="24"/>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rsidR="00C72379" w:rsidRDefault="00B67482">
            <w:pPr>
              <w:jc w:val="center"/>
              <w:rPr>
                <w:rFonts w:ascii="宋体" w:hAnsi="宋体" w:cs="宋体"/>
                <w:sz w:val="24"/>
              </w:rPr>
            </w:pPr>
            <w:r>
              <w:rPr>
                <w:rFonts w:ascii="宋体" w:hAnsi="宋体" w:cs="宋体" w:hint="eastAsia"/>
                <w:sz w:val="24"/>
              </w:rPr>
              <w:t>参数说明</w:t>
            </w:r>
          </w:p>
        </w:tc>
      </w:tr>
      <w:tr w:rsidR="00C72379">
        <w:tc>
          <w:tcPr>
            <w:tcW w:w="1406" w:type="dxa"/>
            <w:tcBorders>
              <w:top w:val="single" w:sz="4" w:space="0" w:color="auto"/>
              <w:left w:val="single" w:sz="4" w:space="0" w:color="auto"/>
              <w:bottom w:val="single" w:sz="4" w:space="0" w:color="auto"/>
              <w:right w:val="single" w:sz="4" w:space="0" w:color="auto"/>
            </w:tcBorders>
          </w:tcPr>
          <w:p w:rsidR="00C72379" w:rsidRDefault="00B67482">
            <w:pPr>
              <w:jc w:val="center"/>
              <w:rPr>
                <w:rFonts w:ascii="宋体" w:hAnsi="宋体" w:cs="宋体"/>
                <w:sz w:val="24"/>
              </w:rPr>
            </w:pPr>
            <w:r>
              <w:rPr>
                <w:rFonts w:ascii="宋体" w:hAnsi="宋体" w:cs="宋体" w:hint="eastAsia"/>
                <w:sz w:val="24"/>
              </w:rPr>
              <w:t>int</w:t>
            </w:r>
          </w:p>
        </w:tc>
        <w:tc>
          <w:tcPr>
            <w:tcW w:w="2628" w:type="dxa"/>
            <w:tcBorders>
              <w:top w:val="single" w:sz="4" w:space="0" w:color="auto"/>
              <w:left w:val="single" w:sz="4" w:space="0" w:color="auto"/>
              <w:bottom w:val="single" w:sz="4" w:space="0" w:color="auto"/>
              <w:right w:val="single" w:sz="4" w:space="0" w:color="auto"/>
            </w:tcBorders>
          </w:tcPr>
          <w:p w:rsidR="00C72379" w:rsidRDefault="00B67482">
            <w:pPr>
              <w:jc w:val="center"/>
              <w:rPr>
                <w:rFonts w:ascii="宋体" w:hAnsi="宋体" w:cs="宋体"/>
                <w:sz w:val="24"/>
              </w:rPr>
            </w:pPr>
            <w:r>
              <w:rPr>
                <w:rFonts w:ascii="宋体" w:hAnsi="宋体" w:cs="宋体" w:hint="eastAsia"/>
                <w:sz w:val="24"/>
              </w:rPr>
              <w:t>login</w:t>
            </w:r>
          </w:p>
        </w:tc>
        <w:tc>
          <w:tcPr>
            <w:tcW w:w="2214" w:type="dxa"/>
            <w:tcBorders>
              <w:top w:val="single" w:sz="4" w:space="0" w:color="auto"/>
              <w:left w:val="single" w:sz="4" w:space="0" w:color="auto"/>
              <w:bottom w:val="single" w:sz="4" w:space="0" w:color="auto"/>
              <w:right w:val="single" w:sz="4" w:space="0" w:color="auto"/>
            </w:tcBorders>
          </w:tcPr>
          <w:p w:rsidR="00C72379" w:rsidRDefault="00B67482">
            <w:pPr>
              <w:jc w:val="center"/>
              <w:rPr>
                <w:rFonts w:ascii="宋体" w:hAnsi="宋体" w:cs="宋体"/>
                <w:sz w:val="24"/>
              </w:rPr>
            </w:pPr>
            <w:r>
              <w:rPr>
                <w:rFonts w:ascii="宋体" w:hAnsi="宋体" w:cs="宋体" w:hint="eastAsia"/>
                <w:sz w:val="24"/>
              </w:rPr>
              <w:t>实现用户登录和注册并用返回</w:t>
            </w:r>
            <w:proofErr w:type="gramStart"/>
            <w:r>
              <w:rPr>
                <w:rFonts w:ascii="宋体" w:hAnsi="宋体" w:cs="宋体" w:hint="eastAsia"/>
                <w:sz w:val="24"/>
              </w:rPr>
              <w:t>值说明</w:t>
            </w:r>
            <w:proofErr w:type="gramEnd"/>
            <w:r>
              <w:rPr>
                <w:rFonts w:ascii="宋体" w:hAnsi="宋体" w:cs="宋体" w:hint="eastAsia"/>
                <w:sz w:val="24"/>
              </w:rPr>
              <w:t>是学生还是老师</w:t>
            </w:r>
          </w:p>
        </w:tc>
        <w:tc>
          <w:tcPr>
            <w:tcW w:w="1730" w:type="dxa"/>
            <w:tcBorders>
              <w:top w:val="single" w:sz="4" w:space="0" w:color="auto"/>
              <w:left w:val="single" w:sz="4" w:space="0" w:color="auto"/>
              <w:bottom w:val="single" w:sz="4" w:space="0" w:color="auto"/>
              <w:right w:val="single" w:sz="4" w:space="0" w:color="auto"/>
            </w:tcBorders>
          </w:tcPr>
          <w:p w:rsidR="00C72379" w:rsidRDefault="00B67482">
            <w:pPr>
              <w:jc w:val="center"/>
              <w:rPr>
                <w:rFonts w:ascii="宋体" w:hAnsi="宋体" w:cs="宋体"/>
                <w:sz w:val="24"/>
              </w:rPr>
            </w:pPr>
            <w:r>
              <w:rPr>
                <w:rFonts w:ascii="宋体" w:hAnsi="宋体" w:cs="宋体" w:hint="eastAsia"/>
                <w:sz w:val="24"/>
              </w:rPr>
              <w:t>无参数，返回值为1，表示学生，返回值</w:t>
            </w:r>
            <w:r>
              <w:rPr>
                <w:rFonts w:ascii="宋体" w:hAnsi="宋体" w:cs="宋体" w:hint="eastAsia"/>
                <w:sz w:val="24"/>
              </w:rPr>
              <w:lastRenderedPageBreak/>
              <w:t>为0，表示老师</w:t>
            </w:r>
          </w:p>
        </w:tc>
      </w:tr>
    </w:tbl>
    <w:p w:rsidR="00C72379" w:rsidRDefault="00C72379">
      <w:pPr>
        <w:ind w:firstLineChars="200" w:firstLine="420"/>
      </w:pPr>
    </w:p>
    <w:p w:rsidR="00C72379" w:rsidRDefault="00C72379"/>
    <w:p w:rsidR="00C72379" w:rsidRDefault="00B67482">
      <w:pPr>
        <w:pStyle w:val="4"/>
      </w:pPr>
      <w:bookmarkStart w:id="33" w:name="_Toc28503"/>
      <w:r>
        <w:rPr>
          <w:rFonts w:hint="eastAsia"/>
        </w:rPr>
        <w:t>password</w:t>
      </w:r>
      <w:r>
        <w:rPr>
          <w:rFonts w:hint="eastAsia"/>
        </w:rPr>
        <w:t>函数</w:t>
      </w:r>
    </w:p>
    <w:tbl>
      <w:tblPr>
        <w:tblStyle w:val="af4"/>
        <w:tblW w:w="7978" w:type="dxa"/>
        <w:tblInd w:w="468" w:type="dxa"/>
        <w:tblLayout w:type="fixed"/>
        <w:tblLook w:val="04A0" w:firstRow="1" w:lastRow="0" w:firstColumn="1" w:lastColumn="0" w:noHBand="0" w:noVBand="1"/>
      </w:tblPr>
      <w:tblGrid>
        <w:gridCol w:w="1406"/>
        <w:gridCol w:w="2628"/>
        <w:gridCol w:w="2214"/>
        <w:gridCol w:w="1730"/>
      </w:tblGrid>
      <w:tr w:rsidR="00C72379">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rsidR="00C72379" w:rsidRDefault="00B67482">
            <w:pPr>
              <w:jc w:val="center"/>
              <w:rPr>
                <w:rFonts w:ascii="宋体" w:hAnsi="宋体" w:cs="宋体"/>
                <w:sz w:val="24"/>
              </w:rPr>
            </w:pPr>
            <w:r>
              <w:rPr>
                <w:rFonts w:ascii="宋体" w:hAnsi="宋体" w:cs="宋体" w:hint="eastAsia"/>
                <w:sz w:val="24"/>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rsidR="00C72379" w:rsidRDefault="00B67482">
            <w:pPr>
              <w:jc w:val="center"/>
              <w:rPr>
                <w:rFonts w:ascii="宋体" w:hAnsi="宋体" w:cs="宋体"/>
                <w:sz w:val="24"/>
              </w:rPr>
            </w:pPr>
            <w:r>
              <w:rPr>
                <w:rFonts w:ascii="宋体" w:hAnsi="宋体" w:cs="宋体" w:hint="eastAsia"/>
                <w:sz w:val="24"/>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rsidR="00C72379" w:rsidRDefault="00B67482">
            <w:pPr>
              <w:jc w:val="center"/>
              <w:rPr>
                <w:rFonts w:ascii="宋体" w:hAnsi="宋体" w:cs="宋体"/>
                <w:sz w:val="24"/>
              </w:rPr>
            </w:pPr>
            <w:r>
              <w:rPr>
                <w:rFonts w:ascii="宋体" w:hAnsi="宋体" w:cs="宋体" w:hint="eastAsia"/>
                <w:sz w:val="24"/>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rsidR="00C72379" w:rsidRDefault="00B67482">
            <w:pPr>
              <w:jc w:val="center"/>
              <w:rPr>
                <w:rFonts w:ascii="宋体" w:hAnsi="宋体" w:cs="宋体"/>
                <w:sz w:val="24"/>
              </w:rPr>
            </w:pPr>
            <w:r>
              <w:rPr>
                <w:rFonts w:ascii="宋体" w:hAnsi="宋体" w:cs="宋体" w:hint="eastAsia"/>
                <w:sz w:val="24"/>
              </w:rPr>
              <w:t>参数说明</w:t>
            </w:r>
          </w:p>
        </w:tc>
      </w:tr>
      <w:tr w:rsidR="00C72379">
        <w:tc>
          <w:tcPr>
            <w:tcW w:w="1406" w:type="dxa"/>
            <w:tcBorders>
              <w:top w:val="single" w:sz="4" w:space="0" w:color="auto"/>
              <w:left w:val="single" w:sz="4" w:space="0" w:color="auto"/>
              <w:bottom w:val="single" w:sz="4" w:space="0" w:color="auto"/>
              <w:right w:val="single" w:sz="4" w:space="0" w:color="auto"/>
            </w:tcBorders>
          </w:tcPr>
          <w:p w:rsidR="00C72379" w:rsidRDefault="00B67482">
            <w:pPr>
              <w:jc w:val="center"/>
              <w:rPr>
                <w:rFonts w:ascii="宋体" w:hAnsi="宋体" w:cs="宋体"/>
                <w:sz w:val="24"/>
              </w:rPr>
            </w:pPr>
            <w:r>
              <w:rPr>
                <w:rFonts w:ascii="宋体" w:hAnsi="宋体" w:cs="宋体" w:hint="eastAsia"/>
                <w:sz w:val="24"/>
              </w:rPr>
              <w:t>char*</w:t>
            </w:r>
          </w:p>
        </w:tc>
        <w:tc>
          <w:tcPr>
            <w:tcW w:w="2628" w:type="dxa"/>
            <w:tcBorders>
              <w:top w:val="single" w:sz="4" w:space="0" w:color="auto"/>
              <w:left w:val="single" w:sz="4" w:space="0" w:color="auto"/>
              <w:bottom w:val="single" w:sz="4" w:space="0" w:color="auto"/>
              <w:right w:val="single" w:sz="4" w:space="0" w:color="auto"/>
            </w:tcBorders>
          </w:tcPr>
          <w:p w:rsidR="00C72379" w:rsidRDefault="00B67482">
            <w:pPr>
              <w:jc w:val="center"/>
              <w:rPr>
                <w:rFonts w:ascii="宋体" w:hAnsi="宋体" w:cs="宋体"/>
                <w:sz w:val="24"/>
              </w:rPr>
            </w:pPr>
            <w:r>
              <w:rPr>
                <w:rFonts w:ascii="宋体" w:hAnsi="宋体" w:cs="宋体" w:hint="eastAsia"/>
                <w:sz w:val="24"/>
              </w:rPr>
              <w:t>password</w:t>
            </w:r>
          </w:p>
        </w:tc>
        <w:tc>
          <w:tcPr>
            <w:tcW w:w="2214" w:type="dxa"/>
            <w:tcBorders>
              <w:top w:val="single" w:sz="4" w:space="0" w:color="auto"/>
              <w:left w:val="single" w:sz="4" w:space="0" w:color="auto"/>
              <w:bottom w:val="single" w:sz="4" w:space="0" w:color="auto"/>
              <w:right w:val="single" w:sz="4" w:space="0" w:color="auto"/>
            </w:tcBorders>
          </w:tcPr>
          <w:p w:rsidR="00C72379" w:rsidRDefault="00B67482">
            <w:pPr>
              <w:jc w:val="center"/>
              <w:rPr>
                <w:rFonts w:ascii="宋体" w:hAnsi="宋体" w:cs="宋体"/>
                <w:sz w:val="24"/>
              </w:rPr>
            </w:pPr>
            <w:r>
              <w:rPr>
                <w:rFonts w:ascii="宋体" w:hAnsi="宋体" w:cs="宋体" w:hint="eastAsia"/>
                <w:sz w:val="24"/>
              </w:rPr>
              <w:t>实现密码的隐形输入，每输入一个字符都用*代替，并实现了退格功能</w:t>
            </w:r>
          </w:p>
        </w:tc>
        <w:tc>
          <w:tcPr>
            <w:tcW w:w="1730" w:type="dxa"/>
            <w:tcBorders>
              <w:top w:val="single" w:sz="4" w:space="0" w:color="auto"/>
              <w:left w:val="single" w:sz="4" w:space="0" w:color="auto"/>
              <w:bottom w:val="single" w:sz="4" w:space="0" w:color="auto"/>
              <w:right w:val="single" w:sz="4" w:space="0" w:color="auto"/>
            </w:tcBorders>
          </w:tcPr>
          <w:p w:rsidR="00C72379" w:rsidRDefault="00B67482">
            <w:pPr>
              <w:jc w:val="center"/>
              <w:rPr>
                <w:rFonts w:ascii="宋体" w:hAnsi="宋体" w:cs="宋体"/>
                <w:sz w:val="24"/>
              </w:rPr>
            </w:pPr>
            <w:r>
              <w:rPr>
                <w:rFonts w:ascii="宋体" w:hAnsi="宋体" w:cs="宋体" w:hint="eastAsia"/>
                <w:sz w:val="24"/>
              </w:rPr>
              <w:t>无参数，返回表示密码的字符串</w:t>
            </w:r>
          </w:p>
        </w:tc>
      </w:tr>
    </w:tbl>
    <w:p w:rsidR="00C72379" w:rsidRDefault="00C72379">
      <w:pPr>
        <w:pStyle w:val="20"/>
        <w:numPr>
          <w:ilvl w:val="1"/>
          <w:numId w:val="0"/>
        </w:numPr>
      </w:pPr>
    </w:p>
    <w:p w:rsidR="00C72379" w:rsidRDefault="00B67482">
      <w:pPr>
        <w:pStyle w:val="20"/>
      </w:pPr>
      <w:r>
        <w:rPr>
          <w:rFonts w:hint="eastAsia"/>
        </w:rPr>
        <w:t>异常处理</w:t>
      </w:r>
      <w:bookmarkEnd w:id="33"/>
    </w:p>
    <w:p w:rsidR="00C72379" w:rsidRDefault="00B67482">
      <w:pPr>
        <w:pStyle w:val="3"/>
      </w:pPr>
      <w:bookmarkStart w:id="34" w:name="_Toc1239"/>
      <w:r>
        <w:rPr>
          <w:rFonts w:hint="eastAsia"/>
        </w:rPr>
        <w:t>功能说明</w:t>
      </w:r>
    </w:p>
    <w:p w:rsidR="00C72379" w:rsidRDefault="00B67482">
      <w:pPr>
        <w:rPr>
          <w:sz w:val="24"/>
        </w:rPr>
      </w:pPr>
      <w:r>
        <w:rPr>
          <w:rFonts w:hint="eastAsia"/>
          <w:sz w:val="24"/>
        </w:rPr>
        <w:t xml:space="preserve">   </w:t>
      </w:r>
      <w:r>
        <w:rPr>
          <w:rFonts w:hint="eastAsia"/>
          <w:sz w:val="24"/>
        </w:rPr>
        <w:t>对用户输入的异常数据（包括数据类型错误，长度不符合，输入的数据范围不正确）进行处理</w:t>
      </w:r>
    </w:p>
    <w:p w:rsidR="00C72379" w:rsidRDefault="00B67482">
      <w:pPr>
        <w:pStyle w:val="3"/>
      </w:pPr>
      <w:r>
        <w:rPr>
          <w:rFonts w:hint="eastAsia"/>
        </w:rPr>
        <w:t>设计说明</w:t>
      </w:r>
    </w:p>
    <w:p w:rsidR="00C72379" w:rsidRDefault="00B67482">
      <w:pPr>
        <w:rPr>
          <w:sz w:val="24"/>
        </w:rPr>
      </w:pPr>
      <w:r>
        <w:rPr>
          <w:rFonts w:hint="eastAsia"/>
        </w:rPr>
        <w:t xml:space="preserve">     </w:t>
      </w:r>
      <w:r>
        <w:rPr>
          <w:rFonts w:hint="eastAsia"/>
          <w:sz w:val="24"/>
        </w:rPr>
        <w:t>如果用户输入的数据与系统要求的数据类型不符合，提示错误信息，并让用户重新输入。</w:t>
      </w:r>
    </w:p>
    <w:p w:rsidR="00C72379" w:rsidRDefault="00B67482">
      <w:pPr>
        <w:rPr>
          <w:sz w:val="24"/>
        </w:rPr>
      </w:pPr>
      <w:r>
        <w:rPr>
          <w:rFonts w:hint="eastAsia"/>
          <w:sz w:val="24"/>
        </w:rPr>
        <w:t xml:space="preserve">    </w:t>
      </w:r>
      <w:r>
        <w:rPr>
          <w:rFonts w:hint="eastAsia"/>
          <w:sz w:val="24"/>
        </w:rPr>
        <w:t>如果用户输入的是字符串，会进行字符串长度的判断，如果字符串长度不在数据规范的范围内，将提示错误信息，并让用户重新输入。</w:t>
      </w:r>
    </w:p>
    <w:p w:rsidR="00C72379" w:rsidRDefault="00B67482">
      <w:pPr>
        <w:rPr>
          <w:sz w:val="24"/>
        </w:rPr>
      </w:pPr>
      <w:r>
        <w:rPr>
          <w:rFonts w:hint="eastAsia"/>
          <w:sz w:val="24"/>
        </w:rPr>
        <w:t xml:space="preserve">    </w:t>
      </w:r>
      <w:r w:rsidRPr="0014707E">
        <w:rPr>
          <w:rFonts w:hint="eastAsia"/>
          <w:color w:val="000000" w:themeColor="text1"/>
          <w:sz w:val="24"/>
        </w:rPr>
        <w:t>如果输入的是数字，判断数字范围，如果数字不再规定的范围内，将会提示错误信息，并让用户重新输入。</w:t>
      </w:r>
    </w:p>
    <w:p w:rsidR="00C72379" w:rsidRDefault="00B67482">
      <w:pPr>
        <w:pStyle w:val="10"/>
      </w:pPr>
      <w:r>
        <w:rPr>
          <w:rFonts w:hint="eastAsia"/>
        </w:rPr>
        <w:t>功能模块设计</w:t>
      </w:r>
      <w:bookmarkEnd w:id="34"/>
    </w:p>
    <w:p w:rsidR="00C72379" w:rsidRDefault="00B67482">
      <w:pPr>
        <w:pStyle w:val="20"/>
        <w:rPr>
          <w:i/>
        </w:rPr>
      </w:pPr>
      <w:r>
        <w:rPr>
          <w:rFonts w:hint="eastAsia"/>
        </w:rPr>
        <w:t xml:space="preserve"> </w:t>
      </w:r>
      <w:r>
        <w:rPr>
          <w:rFonts w:hint="eastAsia"/>
          <w:i/>
        </w:rPr>
        <w:t>数据读取存储模块</w:t>
      </w:r>
    </w:p>
    <w:p w:rsidR="00C72379" w:rsidRDefault="00B67482">
      <w:pPr>
        <w:pStyle w:val="3"/>
        <w:rPr>
          <w:rStyle w:val="Char"/>
          <w:rFonts w:ascii="Arial" w:hAnsi="Arial"/>
          <w:kern w:val="2"/>
          <w:szCs w:val="32"/>
        </w:rPr>
      </w:pPr>
      <w:r>
        <w:rPr>
          <w:rFonts w:hint="eastAsia"/>
        </w:rPr>
        <w:t>功能说明</w:t>
      </w:r>
    </w:p>
    <w:p w:rsidR="00C72379" w:rsidRDefault="00B67482">
      <w:pPr>
        <w:ind w:firstLine="420"/>
      </w:pPr>
      <w:r>
        <w:rPr>
          <w:rFonts w:hint="eastAsia"/>
        </w:rPr>
        <w:t>该部分实现对于学生、老师信息的保存和读取。保存时，将现有的学生和老师的结构体内容写到文件当中，读取时，则从文件中将老师，和学生的信息读取到结构体当中。</w:t>
      </w:r>
    </w:p>
    <w:p w:rsidR="00C72379" w:rsidRDefault="00B67482">
      <w:pPr>
        <w:pStyle w:val="3"/>
      </w:pPr>
      <w:r>
        <w:rPr>
          <w:rFonts w:hint="eastAsia"/>
        </w:rPr>
        <w:t>函数、方法设计</w:t>
      </w:r>
    </w:p>
    <w:p w:rsidR="00C72379" w:rsidRDefault="00B67482">
      <w:pPr>
        <w:pStyle w:val="4"/>
        <w:rPr>
          <w:rFonts w:ascii="宋体" w:hAnsi="宋体" w:cs="宋体"/>
          <w:szCs w:val="24"/>
        </w:rPr>
      </w:pPr>
      <w:proofErr w:type="spellStart"/>
      <w:r>
        <w:rPr>
          <w:rFonts w:hint="eastAsia"/>
        </w:rPr>
        <w:t>readStudentFile</w:t>
      </w:r>
      <w:proofErr w:type="spellEnd"/>
      <w:r>
        <w:rPr>
          <w:rFonts w:hint="eastAsia"/>
        </w:rPr>
        <w:t>函数</w:t>
      </w:r>
      <w:r>
        <w:br/>
      </w:r>
      <w:r>
        <w:rPr>
          <w:rFonts w:hint="eastAsia"/>
          <w:b w:val="0"/>
        </w:rPr>
        <w:tab/>
      </w:r>
      <w:r>
        <w:rPr>
          <w:rFonts w:ascii="宋体" w:hAnsi="宋体" w:cs="宋体" w:hint="eastAsia"/>
          <w:b w:val="0"/>
          <w:iCs/>
          <w:szCs w:val="24"/>
        </w:rPr>
        <w:t>该函数的功能：实现创建链表，从文件中将学生信息读取到链表当中的功能。</w:t>
      </w:r>
    </w:p>
    <w:tbl>
      <w:tblPr>
        <w:tblStyle w:val="af4"/>
        <w:tblW w:w="8742" w:type="dxa"/>
        <w:tblInd w:w="410"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rPr>
                <w:rFonts w:ascii="宋体" w:hAnsi="宋体" w:cs="宋体"/>
                <w:sz w:val="24"/>
              </w:rPr>
            </w:pPr>
            <w:r>
              <w:rPr>
                <w:rFonts w:ascii="宋体" w:hAnsi="宋体" w:cs="宋体" w:hint="eastAsia"/>
                <w:sz w:val="24"/>
              </w:rPr>
              <w:t>返回值</w:t>
            </w:r>
          </w:p>
        </w:tc>
        <w:tc>
          <w:tcPr>
            <w:tcW w:w="1618" w:type="dxa"/>
            <w:shd w:val="clear" w:color="auto" w:fill="E0E0E0"/>
          </w:tcPr>
          <w:p w:rsidR="00C72379" w:rsidRDefault="00B67482">
            <w:pPr>
              <w:jc w:val="center"/>
              <w:rPr>
                <w:rFonts w:ascii="宋体" w:hAnsi="宋体" w:cs="宋体"/>
                <w:sz w:val="24"/>
              </w:rPr>
            </w:pPr>
            <w:r>
              <w:rPr>
                <w:rFonts w:ascii="宋体" w:hAnsi="宋体" w:cs="宋体" w:hint="eastAsia"/>
                <w:sz w:val="24"/>
              </w:rPr>
              <w:t>方法名</w:t>
            </w:r>
          </w:p>
        </w:tc>
        <w:tc>
          <w:tcPr>
            <w:tcW w:w="3584" w:type="dxa"/>
            <w:shd w:val="clear" w:color="auto" w:fill="E0E0E0"/>
          </w:tcPr>
          <w:p w:rsidR="00C72379" w:rsidRDefault="00B67482">
            <w:pPr>
              <w:jc w:val="center"/>
              <w:rPr>
                <w:rFonts w:ascii="宋体" w:hAnsi="宋体" w:cs="宋体"/>
                <w:sz w:val="24"/>
              </w:rPr>
            </w:pPr>
            <w:r>
              <w:rPr>
                <w:rFonts w:ascii="宋体" w:hAnsi="宋体" w:cs="宋体" w:hint="eastAsia"/>
                <w:sz w:val="24"/>
              </w:rPr>
              <w:t>功能</w:t>
            </w:r>
          </w:p>
        </w:tc>
        <w:tc>
          <w:tcPr>
            <w:tcW w:w="2040" w:type="dxa"/>
            <w:shd w:val="clear" w:color="auto" w:fill="E0E0E0"/>
          </w:tcPr>
          <w:p w:rsidR="00C72379" w:rsidRDefault="00B67482">
            <w:pPr>
              <w:jc w:val="center"/>
              <w:rPr>
                <w:rFonts w:ascii="宋体" w:hAnsi="宋体" w:cs="宋体"/>
                <w:sz w:val="24"/>
              </w:rPr>
            </w:pPr>
            <w:r>
              <w:rPr>
                <w:rFonts w:ascii="宋体" w:hAnsi="宋体" w:cs="宋体" w:hint="eastAsia"/>
                <w:sz w:val="24"/>
              </w:rPr>
              <w:t>参数说明</w:t>
            </w:r>
          </w:p>
        </w:tc>
      </w:tr>
      <w:tr w:rsidR="00C72379">
        <w:tc>
          <w:tcPr>
            <w:tcW w:w="1500" w:type="dxa"/>
          </w:tcPr>
          <w:p w:rsidR="00C72379" w:rsidRDefault="00B67482">
            <w:pPr>
              <w:jc w:val="center"/>
              <w:rPr>
                <w:rFonts w:ascii="宋体" w:hAnsi="宋体" w:cs="宋体"/>
                <w:sz w:val="24"/>
              </w:rPr>
            </w:pPr>
            <w:r>
              <w:rPr>
                <w:rFonts w:ascii="宋体" w:hAnsi="宋体" w:cs="宋体" w:hint="eastAsia"/>
                <w:sz w:val="24"/>
              </w:rPr>
              <w:t>void</w:t>
            </w:r>
          </w:p>
        </w:tc>
        <w:tc>
          <w:tcPr>
            <w:tcW w:w="1618" w:type="dxa"/>
          </w:tcPr>
          <w:p w:rsidR="00C72379" w:rsidRDefault="00B67482">
            <w:pPr>
              <w:jc w:val="center"/>
              <w:rPr>
                <w:rFonts w:ascii="宋体" w:hAnsi="宋体" w:cs="宋体"/>
                <w:sz w:val="24"/>
              </w:rPr>
            </w:pPr>
            <w:proofErr w:type="spellStart"/>
            <w:r>
              <w:rPr>
                <w:rFonts w:hint="eastAsia"/>
              </w:rPr>
              <w:t>readStudentFile</w:t>
            </w:r>
            <w:proofErr w:type="spellEnd"/>
          </w:p>
        </w:tc>
        <w:tc>
          <w:tcPr>
            <w:tcW w:w="3584" w:type="dxa"/>
            <w:vAlign w:val="center"/>
          </w:tcPr>
          <w:p w:rsidR="00C72379" w:rsidRDefault="00B67482">
            <w:pPr>
              <w:ind w:left="12"/>
              <w:rPr>
                <w:rFonts w:ascii="宋体" w:hAnsi="宋体" w:cs="宋体"/>
                <w:sz w:val="24"/>
              </w:rPr>
            </w:pPr>
            <w:r>
              <w:rPr>
                <w:rFonts w:ascii="宋体" w:hAnsi="宋体" w:cs="宋体" w:hint="eastAsia"/>
                <w:sz w:val="24"/>
              </w:rPr>
              <w:t>创建链表，从文件中将学生信息读取到链表当中</w:t>
            </w:r>
          </w:p>
        </w:tc>
        <w:tc>
          <w:tcPr>
            <w:tcW w:w="2040" w:type="dxa"/>
          </w:tcPr>
          <w:p w:rsidR="00C72379" w:rsidRDefault="00B67482">
            <w:pPr>
              <w:jc w:val="center"/>
              <w:rPr>
                <w:rFonts w:ascii="宋体" w:hAnsi="宋体" w:cs="宋体"/>
                <w:sz w:val="24"/>
              </w:rPr>
            </w:pPr>
            <w:r>
              <w:rPr>
                <w:rFonts w:ascii="宋体" w:hAnsi="宋体" w:cs="宋体" w:hint="eastAsia"/>
                <w:sz w:val="24"/>
              </w:rPr>
              <w:t>将</w:t>
            </w:r>
            <w:proofErr w:type="gramStart"/>
            <w:r>
              <w:rPr>
                <w:rFonts w:ascii="宋体" w:hAnsi="宋体" w:cs="宋体" w:hint="eastAsia"/>
                <w:sz w:val="24"/>
              </w:rPr>
              <w:t>链表头</w:t>
            </w:r>
            <w:proofErr w:type="gramEnd"/>
            <w:r>
              <w:rPr>
                <w:rFonts w:ascii="宋体" w:hAnsi="宋体" w:cs="宋体" w:hint="eastAsia"/>
                <w:sz w:val="24"/>
              </w:rPr>
              <w:t>指针付给</w:t>
            </w:r>
            <w:proofErr w:type="spellStart"/>
            <w:r>
              <w:rPr>
                <w:rFonts w:ascii="宋体" w:hAnsi="宋体" w:cs="宋体" w:hint="eastAsia"/>
                <w:sz w:val="24"/>
              </w:rPr>
              <w:t>headStudent</w:t>
            </w:r>
            <w:proofErr w:type="spellEnd"/>
            <w:r>
              <w:rPr>
                <w:rFonts w:ascii="宋体" w:hAnsi="宋体" w:cs="宋体" w:hint="eastAsia"/>
                <w:sz w:val="24"/>
              </w:rPr>
              <w:t>,以用于整个项目中的链表遍历</w:t>
            </w:r>
          </w:p>
        </w:tc>
      </w:tr>
    </w:tbl>
    <w:p w:rsidR="00C72379" w:rsidRDefault="00C72379">
      <w:pPr>
        <w:pStyle w:val="4"/>
        <w:numPr>
          <w:ilvl w:val="3"/>
          <w:numId w:val="0"/>
        </w:numPr>
      </w:pPr>
    </w:p>
    <w:p w:rsidR="00C72379" w:rsidRDefault="00B67482">
      <w:pPr>
        <w:pStyle w:val="4"/>
        <w:rPr>
          <w:rFonts w:ascii="宋体" w:hAnsi="宋体" w:cs="宋体"/>
          <w:szCs w:val="24"/>
        </w:rPr>
      </w:pPr>
      <w:proofErr w:type="spellStart"/>
      <w:r>
        <w:rPr>
          <w:rFonts w:hint="eastAsia"/>
        </w:rPr>
        <w:t>readTeacherFile</w:t>
      </w:r>
      <w:proofErr w:type="spellEnd"/>
      <w:r>
        <w:rPr>
          <w:rFonts w:hint="eastAsia"/>
        </w:rPr>
        <w:t>函数</w:t>
      </w:r>
      <w:r>
        <w:br/>
      </w:r>
      <w:r>
        <w:rPr>
          <w:rFonts w:hint="eastAsia"/>
          <w:b w:val="0"/>
        </w:rPr>
        <w:tab/>
      </w:r>
      <w:r>
        <w:rPr>
          <w:rFonts w:ascii="宋体" w:hAnsi="宋体" w:cs="宋体" w:hint="eastAsia"/>
          <w:b w:val="0"/>
          <w:iCs/>
          <w:szCs w:val="24"/>
        </w:rPr>
        <w:t>该函数的功能：实现从文件中将老师信息读取到文件当中的功能。</w:t>
      </w:r>
    </w:p>
    <w:tbl>
      <w:tblPr>
        <w:tblStyle w:val="af4"/>
        <w:tblW w:w="8742" w:type="dxa"/>
        <w:tblInd w:w="410"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rPr>
                <w:rFonts w:ascii="宋体" w:hAnsi="宋体" w:cs="宋体"/>
                <w:sz w:val="24"/>
              </w:rPr>
            </w:pPr>
            <w:r>
              <w:rPr>
                <w:rFonts w:ascii="宋体" w:hAnsi="宋体" w:cs="宋体" w:hint="eastAsia"/>
                <w:sz w:val="24"/>
              </w:rPr>
              <w:t>返回值</w:t>
            </w:r>
          </w:p>
        </w:tc>
        <w:tc>
          <w:tcPr>
            <w:tcW w:w="1618" w:type="dxa"/>
            <w:shd w:val="clear" w:color="auto" w:fill="E0E0E0"/>
          </w:tcPr>
          <w:p w:rsidR="00C72379" w:rsidRDefault="00B67482">
            <w:pPr>
              <w:jc w:val="center"/>
              <w:rPr>
                <w:rFonts w:ascii="宋体" w:hAnsi="宋体" w:cs="宋体"/>
                <w:sz w:val="24"/>
              </w:rPr>
            </w:pPr>
            <w:r>
              <w:rPr>
                <w:rFonts w:ascii="宋体" w:hAnsi="宋体" w:cs="宋体" w:hint="eastAsia"/>
                <w:sz w:val="24"/>
              </w:rPr>
              <w:t>方法名</w:t>
            </w:r>
          </w:p>
        </w:tc>
        <w:tc>
          <w:tcPr>
            <w:tcW w:w="3584" w:type="dxa"/>
            <w:shd w:val="clear" w:color="auto" w:fill="E0E0E0"/>
          </w:tcPr>
          <w:p w:rsidR="00C72379" w:rsidRDefault="00B67482">
            <w:pPr>
              <w:jc w:val="center"/>
              <w:rPr>
                <w:rFonts w:ascii="宋体" w:hAnsi="宋体" w:cs="宋体"/>
                <w:sz w:val="24"/>
              </w:rPr>
            </w:pPr>
            <w:r>
              <w:rPr>
                <w:rFonts w:ascii="宋体" w:hAnsi="宋体" w:cs="宋体" w:hint="eastAsia"/>
                <w:sz w:val="24"/>
              </w:rPr>
              <w:t>功能</w:t>
            </w:r>
          </w:p>
        </w:tc>
        <w:tc>
          <w:tcPr>
            <w:tcW w:w="2040" w:type="dxa"/>
            <w:shd w:val="clear" w:color="auto" w:fill="E0E0E0"/>
          </w:tcPr>
          <w:p w:rsidR="00C72379" w:rsidRDefault="00B67482">
            <w:pPr>
              <w:jc w:val="center"/>
              <w:rPr>
                <w:rFonts w:ascii="宋体" w:hAnsi="宋体" w:cs="宋体"/>
                <w:sz w:val="24"/>
              </w:rPr>
            </w:pPr>
            <w:r>
              <w:rPr>
                <w:rFonts w:ascii="宋体" w:hAnsi="宋体" w:cs="宋体" w:hint="eastAsia"/>
                <w:sz w:val="24"/>
              </w:rPr>
              <w:t>参数说明</w:t>
            </w:r>
          </w:p>
        </w:tc>
      </w:tr>
      <w:tr w:rsidR="00C72379">
        <w:tc>
          <w:tcPr>
            <w:tcW w:w="1500" w:type="dxa"/>
          </w:tcPr>
          <w:p w:rsidR="00C72379" w:rsidRDefault="00B67482">
            <w:pPr>
              <w:jc w:val="center"/>
              <w:rPr>
                <w:rFonts w:ascii="宋体" w:hAnsi="宋体" w:cs="宋体"/>
                <w:sz w:val="24"/>
              </w:rPr>
            </w:pPr>
            <w:r>
              <w:rPr>
                <w:rFonts w:ascii="宋体" w:hAnsi="宋体" w:cs="宋体" w:hint="eastAsia"/>
                <w:sz w:val="24"/>
              </w:rPr>
              <w:t>void</w:t>
            </w:r>
          </w:p>
        </w:tc>
        <w:tc>
          <w:tcPr>
            <w:tcW w:w="1618" w:type="dxa"/>
          </w:tcPr>
          <w:p w:rsidR="00C72379" w:rsidRDefault="00B67482">
            <w:pPr>
              <w:jc w:val="center"/>
              <w:rPr>
                <w:rFonts w:ascii="宋体" w:hAnsi="宋体" w:cs="宋体"/>
                <w:sz w:val="24"/>
              </w:rPr>
            </w:pPr>
            <w:proofErr w:type="spellStart"/>
            <w:r>
              <w:rPr>
                <w:rFonts w:hint="eastAsia"/>
              </w:rPr>
              <w:t>readTeacherFile</w:t>
            </w:r>
            <w:proofErr w:type="spellEnd"/>
          </w:p>
        </w:tc>
        <w:tc>
          <w:tcPr>
            <w:tcW w:w="3584" w:type="dxa"/>
            <w:vAlign w:val="center"/>
          </w:tcPr>
          <w:p w:rsidR="00C72379" w:rsidRDefault="00B67482">
            <w:pPr>
              <w:rPr>
                <w:rFonts w:ascii="宋体" w:hAnsi="宋体" w:cs="宋体"/>
                <w:sz w:val="24"/>
              </w:rPr>
            </w:pPr>
            <w:r>
              <w:rPr>
                <w:rFonts w:ascii="宋体" w:hAnsi="宋体" w:cs="宋体" w:hint="eastAsia"/>
                <w:sz w:val="24"/>
              </w:rPr>
              <w:t>从文件中将老师信息读取到结构体数组当中</w:t>
            </w:r>
          </w:p>
        </w:tc>
        <w:tc>
          <w:tcPr>
            <w:tcW w:w="2040" w:type="dxa"/>
          </w:tcPr>
          <w:p w:rsidR="00C72379" w:rsidRDefault="00B67482">
            <w:pPr>
              <w:jc w:val="center"/>
              <w:rPr>
                <w:rFonts w:ascii="宋体" w:hAnsi="宋体" w:cs="宋体"/>
                <w:sz w:val="24"/>
              </w:rPr>
            </w:pPr>
            <w:r>
              <w:rPr>
                <w:rFonts w:ascii="宋体" w:hAnsi="宋体" w:cs="宋体" w:hint="eastAsia"/>
                <w:sz w:val="24"/>
              </w:rPr>
              <w:t>无</w:t>
            </w:r>
          </w:p>
        </w:tc>
      </w:tr>
    </w:tbl>
    <w:p w:rsidR="00C72379" w:rsidRDefault="00C72379">
      <w:pPr>
        <w:pStyle w:val="3"/>
        <w:numPr>
          <w:ilvl w:val="2"/>
          <w:numId w:val="0"/>
        </w:numPr>
      </w:pPr>
    </w:p>
    <w:p w:rsidR="00C72379" w:rsidRDefault="00B67482">
      <w:pPr>
        <w:pStyle w:val="4"/>
        <w:rPr>
          <w:rFonts w:ascii="宋体" w:hAnsi="宋体" w:cs="宋体"/>
          <w:szCs w:val="24"/>
        </w:rPr>
      </w:pPr>
      <w:proofErr w:type="spellStart"/>
      <w:r>
        <w:rPr>
          <w:rFonts w:hint="eastAsia"/>
        </w:rPr>
        <w:t>saveStudentFile</w:t>
      </w:r>
      <w:proofErr w:type="spellEnd"/>
      <w:r>
        <w:rPr>
          <w:rFonts w:hint="eastAsia"/>
        </w:rPr>
        <w:t>函数</w:t>
      </w:r>
      <w:r>
        <w:br/>
      </w:r>
      <w:r>
        <w:rPr>
          <w:rFonts w:hint="eastAsia"/>
          <w:b w:val="0"/>
        </w:rPr>
        <w:tab/>
      </w:r>
      <w:r>
        <w:rPr>
          <w:rFonts w:ascii="宋体" w:hAnsi="宋体" w:cs="宋体" w:hint="eastAsia"/>
          <w:b w:val="0"/>
          <w:iCs/>
          <w:szCs w:val="24"/>
        </w:rPr>
        <w:t>该函数的功能：实现从链表中的学生信息写到文件中的功能。</w:t>
      </w:r>
    </w:p>
    <w:tbl>
      <w:tblPr>
        <w:tblStyle w:val="af4"/>
        <w:tblW w:w="8742" w:type="dxa"/>
        <w:tblInd w:w="410" w:type="dxa"/>
        <w:tblLayout w:type="fixed"/>
        <w:tblLook w:val="04A0" w:firstRow="1" w:lastRow="0" w:firstColumn="1" w:lastColumn="0" w:noHBand="0" w:noVBand="1"/>
      </w:tblPr>
      <w:tblGrid>
        <w:gridCol w:w="1396"/>
        <w:gridCol w:w="2075"/>
        <w:gridCol w:w="3231"/>
        <w:gridCol w:w="2040"/>
      </w:tblGrid>
      <w:tr w:rsidR="00C72379">
        <w:tc>
          <w:tcPr>
            <w:tcW w:w="1396" w:type="dxa"/>
            <w:shd w:val="clear" w:color="auto" w:fill="E0E0E0"/>
          </w:tcPr>
          <w:p w:rsidR="00C72379" w:rsidRDefault="00B67482">
            <w:pPr>
              <w:jc w:val="center"/>
              <w:rPr>
                <w:rFonts w:ascii="宋体" w:hAnsi="宋体" w:cs="宋体"/>
                <w:sz w:val="24"/>
              </w:rPr>
            </w:pPr>
            <w:r>
              <w:rPr>
                <w:rFonts w:ascii="宋体" w:hAnsi="宋体" w:cs="宋体" w:hint="eastAsia"/>
                <w:sz w:val="24"/>
              </w:rPr>
              <w:t>返回值</w:t>
            </w:r>
          </w:p>
        </w:tc>
        <w:tc>
          <w:tcPr>
            <w:tcW w:w="2075" w:type="dxa"/>
            <w:shd w:val="clear" w:color="auto" w:fill="E0E0E0"/>
          </w:tcPr>
          <w:p w:rsidR="00C72379" w:rsidRDefault="00B67482">
            <w:pPr>
              <w:jc w:val="center"/>
              <w:rPr>
                <w:rFonts w:ascii="宋体" w:hAnsi="宋体" w:cs="宋体"/>
                <w:sz w:val="24"/>
              </w:rPr>
            </w:pPr>
            <w:r>
              <w:rPr>
                <w:rFonts w:ascii="宋体" w:hAnsi="宋体" w:cs="宋体" w:hint="eastAsia"/>
                <w:sz w:val="24"/>
              </w:rPr>
              <w:t>方法名</w:t>
            </w:r>
          </w:p>
        </w:tc>
        <w:tc>
          <w:tcPr>
            <w:tcW w:w="3231" w:type="dxa"/>
            <w:shd w:val="clear" w:color="auto" w:fill="E0E0E0"/>
          </w:tcPr>
          <w:p w:rsidR="00C72379" w:rsidRDefault="00B67482">
            <w:pPr>
              <w:jc w:val="center"/>
              <w:rPr>
                <w:rFonts w:ascii="宋体" w:hAnsi="宋体" w:cs="宋体"/>
                <w:sz w:val="24"/>
              </w:rPr>
            </w:pPr>
            <w:r>
              <w:rPr>
                <w:rFonts w:ascii="宋体" w:hAnsi="宋体" w:cs="宋体" w:hint="eastAsia"/>
                <w:sz w:val="24"/>
              </w:rPr>
              <w:t>功能</w:t>
            </w:r>
          </w:p>
        </w:tc>
        <w:tc>
          <w:tcPr>
            <w:tcW w:w="2040" w:type="dxa"/>
            <w:shd w:val="clear" w:color="auto" w:fill="E0E0E0"/>
          </w:tcPr>
          <w:p w:rsidR="00C72379" w:rsidRDefault="00B67482">
            <w:pPr>
              <w:jc w:val="center"/>
              <w:rPr>
                <w:rFonts w:ascii="宋体" w:hAnsi="宋体" w:cs="宋体"/>
                <w:sz w:val="24"/>
              </w:rPr>
            </w:pPr>
            <w:r>
              <w:rPr>
                <w:rFonts w:ascii="宋体" w:hAnsi="宋体" w:cs="宋体" w:hint="eastAsia"/>
                <w:sz w:val="24"/>
              </w:rPr>
              <w:t>参数说明</w:t>
            </w:r>
          </w:p>
        </w:tc>
      </w:tr>
      <w:tr w:rsidR="00C72379">
        <w:tc>
          <w:tcPr>
            <w:tcW w:w="1396" w:type="dxa"/>
          </w:tcPr>
          <w:p w:rsidR="00C72379" w:rsidRDefault="00B67482">
            <w:pPr>
              <w:jc w:val="center"/>
              <w:rPr>
                <w:rFonts w:ascii="宋体" w:hAnsi="宋体" w:cs="宋体"/>
                <w:sz w:val="24"/>
              </w:rPr>
            </w:pPr>
            <w:r>
              <w:rPr>
                <w:rFonts w:ascii="宋体" w:hAnsi="宋体" w:cs="宋体" w:hint="eastAsia"/>
                <w:sz w:val="24"/>
              </w:rPr>
              <w:t>void</w:t>
            </w:r>
          </w:p>
        </w:tc>
        <w:tc>
          <w:tcPr>
            <w:tcW w:w="2075" w:type="dxa"/>
          </w:tcPr>
          <w:p w:rsidR="00C72379" w:rsidRDefault="00B67482">
            <w:pPr>
              <w:jc w:val="center"/>
              <w:rPr>
                <w:rFonts w:ascii="宋体" w:hAnsi="宋体" w:cs="宋体"/>
                <w:sz w:val="24"/>
              </w:rPr>
            </w:pPr>
            <w:proofErr w:type="spellStart"/>
            <w:r>
              <w:rPr>
                <w:rFonts w:ascii="宋体" w:hAnsi="宋体" w:cs="宋体" w:hint="eastAsia"/>
                <w:sz w:val="24"/>
              </w:rPr>
              <w:t>saveStudentFile</w:t>
            </w:r>
            <w:proofErr w:type="spellEnd"/>
          </w:p>
        </w:tc>
        <w:tc>
          <w:tcPr>
            <w:tcW w:w="3231" w:type="dxa"/>
            <w:vAlign w:val="center"/>
          </w:tcPr>
          <w:p w:rsidR="00C72379" w:rsidRDefault="00B67482">
            <w:pPr>
              <w:ind w:left="12"/>
              <w:rPr>
                <w:rFonts w:ascii="宋体" w:hAnsi="宋体" w:cs="宋体"/>
                <w:sz w:val="24"/>
              </w:rPr>
            </w:pPr>
            <w:r>
              <w:rPr>
                <w:rFonts w:ascii="宋体" w:hAnsi="宋体" w:cs="宋体" w:hint="eastAsia"/>
                <w:iCs/>
                <w:sz w:val="24"/>
              </w:rPr>
              <w:t>从链表中的学生信息写到文件中</w:t>
            </w:r>
          </w:p>
        </w:tc>
        <w:tc>
          <w:tcPr>
            <w:tcW w:w="2040" w:type="dxa"/>
          </w:tcPr>
          <w:p w:rsidR="00C72379" w:rsidRDefault="00B67482">
            <w:pPr>
              <w:jc w:val="center"/>
              <w:rPr>
                <w:rFonts w:ascii="宋体" w:hAnsi="宋体" w:cs="宋体"/>
                <w:sz w:val="24"/>
              </w:rPr>
            </w:pPr>
            <w:r>
              <w:rPr>
                <w:rFonts w:ascii="宋体" w:hAnsi="宋体" w:cs="宋体" w:hint="eastAsia"/>
                <w:sz w:val="24"/>
              </w:rPr>
              <w:t>用</w:t>
            </w:r>
            <w:proofErr w:type="spellStart"/>
            <w:r>
              <w:rPr>
                <w:rFonts w:ascii="宋体" w:hAnsi="宋体" w:cs="宋体" w:hint="eastAsia"/>
                <w:sz w:val="24"/>
              </w:rPr>
              <w:t>headStudent</w:t>
            </w:r>
            <w:proofErr w:type="spellEnd"/>
            <w:r>
              <w:rPr>
                <w:rFonts w:ascii="宋体" w:hAnsi="宋体" w:cs="宋体" w:hint="eastAsia"/>
                <w:sz w:val="24"/>
              </w:rPr>
              <w:t>,进行链表遍历来输出学生信息</w:t>
            </w:r>
          </w:p>
        </w:tc>
      </w:tr>
    </w:tbl>
    <w:p w:rsidR="00C72379" w:rsidRDefault="00C72379">
      <w:pPr>
        <w:rPr>
          <w:sz w:val="24"/>
        </w:rPr>
      </w:pPr>
    </w:p>
    <w:p w:rsidR="00C72379" w:rsidRDefault="00C72379">
      <w:pPr>
        <w:jc w:val="center"/>
        <w:rPr>
          <w:sz w:val="24"/>
        </w:rPr>
      </w:pPr>
    </w:p>
    <w:p w:rsidR="00C72379" w:rsidRDefault="00B67482">
      <w:pPr>
        <w:pStyle w:val="4"/>
        <w:rPr>
          <w:rFonts w:ascii="宋体" w:hAnsi="宋体" w:cs="宋体"/>
          <w:szCs w:val="24"/>
        </w:rPr>
      </w:pPr>
      <w:proofErr w:type="spellStart"/>
      <w:r>
        <w:rPr>
          <w:rFonts w:hint="eastAsia"/>
        </w:rPr>
        <w:t>saveTeacherFile</w:t>
      </w:r>
      <w:proofErr w:type="spellEnd"/>
      <w:r>
        <w:rPr>
          <w:rFonts w:hint="eastAsia"/>
        </w:rPr>
        <w:t>函数</w:t>
      </w:r>
      <w:r>
        <w:br/>
      </w:r>
      <w:r>
        <w:rPr>
          <w:rFonts w:hint="eastAsia"/>
          <w:b w:val="0"/>
        </w:rPr>
        <w:tab/>
      </w:r>
      <w:r>
        <w:rPr>
          <w:rFonts w:ascii="宋体" w:hAnsi="宋体" w:cs="宋体" w:hint="eastAsia"/>
          <w:b w:val="0"/>
          <w:iCs/>
          <w:szCs w:val="24"/>
        </w:rPr>
        <w:t>该函数的功能：实现从结构体数组中的老师信息写到文件中的功能。</w:t>
      </w:r>
    </w:p>
    <w:tbl>
      <w:tblPr>
        <w:tblStyle w:val="af4"/>
        <w:tblW w:w="8742" w:type="dxa"/>
        <w:tblInd w:w="410" w:type="dxa"/>
        <w:tblLayout w:type="fixed"/>
        <w:tblLook w:val="04A0" w:firstRow="1" w:lastRow="0" w:firstColumn="1" w:lastColumn="0" w:noHBand="0" w:noVBand="1"/>
      </w:tblPr>
      <w:tblGrid>
        <w:gridCol w:w="1208"/>
        <w:gridCol w:w="2325"/>
        <w:gridCol w:w="3169"/>
        <w:gridCol w:w="2040"/>
      </w:tblGrid>
      <w:tr w:rsidR="00C72379">
        <w:tc>
          <w:tcPr>
            <w:tcW w:w="1208" w:type="dxa"/>
            <w:shd w:val="clear" w:color="auto" w:fill="E0E0E0"/>
          </w:tcPr>
          <w:p w:rsidR="00C72379" w:rsidRDefault="00B67482">
            <w:pPr>
              <w:jc w:val="center"/>
              <w:rPr>
                <w:rFonts w:ascii="宋体" w:hAnsi="宋体" w:cs="宋体"/>
                <w:sz w:val="24"/>
              </w:rPr>
            </w:pPr>
            <w:r>
              <w:rPr>
                <w:rFonts w:ascii="宋体" w:hAnsi="宋体" w:cs="宋体" w:hint="eastAsia"/>
                <w:sz w:val="24"/>
              </w:rPr>
              <w:t>返回值</w:t>
            </w:r>
          </w:p>
        </w:tc>
        <w:tc>
          <w:tcPr>
            <w:tcW w:w="2325" w:type="dxa"/>
            <w:shd w:val="clear" w:color="auto" w:fill="E0E0E0"/>
          </w:tcPr>
          <w:p w:rsidR="00C72379" w:rsidRDefault="00B67482">
            <w:pPr>
              <w:jc w:val="center"/>
              <w:rPr>
                <w:rFonts w:ascii="宋体" w:hAnsi="宋体" w:cs="宋体"/>
                <w:sz w:val="24"/>
              </w:rPr>
            </w:pPr>
            <w:r>
              <w:rPr>
                <w:rFonts w:ascii="宋体" w:hAnsi="宋体" w:cs="宋体" w:hint="eastAsia"/>
                <w:sz w:val="24"/>
              </w:rPr>
              <w:t>方法名</w:t>
            </w:r>
          </w:p>
        </w:tc>
        <w:tc>
          <w:tcPr>
            <w:tcW w:w="3169" w:type="dxa"/>
            <w:shd w:val="clear" w:color="auto" w:fill="E0E0E0"/>
          </w:tcPr>
          <w:p w:rsidR="00C72379" w:rsidRDefault="00B67482">
            <w:pPr>
              <w:jc w:val="center"/>
              <w:rPr>
                <w:rFonts w:ascii="宋体" w:hAnsi="宋体" w:cs="宋体"/>
                <w:sz w:val="24"/>
              </w:rPr>
            </w:pPr>
            <w:r>
              <w:rPr>
                <w:rFonts w:ascii="宋体" w:hAnsi="宋体" w:cs="宋体" w:hint="eastAsia"/>
                <w:sz w:val="24"/>
              </w:rPr>
              <w:t>功能</w:t>
            </w:r>
          </w:p>
        </w:tc>
        <w:tc>
          <w:tcPr>
            <w:tcW w:w="2040" w:type="dxa"/>
            <w:shd w:val="clear" w:color="auto" w:fill="E0E0E0"/>
          </w:tcPr>
          <w:p w:rsidR="00C72379" w:rsidRDefault="00B67482">
            <w:pPr>
              <w:jc w:val="center"/>
              <w:rPr>
                <w:rFonts w:ascii="宋体" w:hAnsi="宋体" w:cs="宋体"/>
                <w:sz w:val="24"/>
              </w:rPr>
            </w:pPr>
            <w:r>
              <w:rPr>
                <w:rFonts w:ascii="宋体" w:hAnsi="宋体" w:cs="宋体" w:hint="eastAsia"/>
                <w:sz w:val="24"/>
              </w:rPr>
              <w:t>参数说明</w:t>
            </w:r>
          </w:p>
        </w:tc>
      </w:tr>
      <w:tr w:rsidR="00C72379">
        <w:tc>
          <w:tcPr>
            <w:tcW w:w="1208" w:type="dxa"/>
          </w:tcPr>
          <w:p w:rsidR="00C72379" w:rsidRDefault="00B67482">
            <w:pPr>
              <w:jc w:val="center"/>
              <w:rPr>
                <w:rFonts w:ascii="宋体" w:hAnsi="宋体" w:cs="宋体"/>
                <w:sz w:val="24"/>
              </w:rPr>
            </w:pPr>
            <w:r>
              <w:rPr>
                <w:rFonts w:ascii="宋体" w:hAnsi="宋体" w:cs="宋体" w:hint="eastAsia"/>
                <w:sz w:val="24"/>
              </w:rPr>
              <w:t>void</w:t>
            </w:r>
          </w:p>
        </w:tc>
        <w:tc>
          <w:tcPr>
            <w:tcW w:w="2325" w:type="dxa"/>
          </w:tcPr>
          <w:p w:rsidR="00C72379" w:rsidRDefault="00B67482">
            <w:pPr>
              <w:jc w:val="center"/>
              <w:rPr>
                <w:rFonts w:ascii="宋体" w:hAnsi="宋体" w:cs="宋体"/>
                <w:sz w:val="24"/>
              </w:rPr>
            </w:pPr>
            <w:proofErr w:type="spellStart"/>
            <w:r>
              <w:rPr>
                <w:rFonts w:ascii="宋体" w:hAnsi="宋体" w:cs="宋体" w:hint="eastAsia"/>
                <w:sz w:val="24"/>
              </w:rPr>
              <w:t>saveTeacherFile</w:t>
            </w:r>
            <w:proofErr w:type="spellEnd"/>
          </w:p>
        </w:tc>
        <w:tc>
          <w:tcPr>
            <w:tcW w:w="3169" w:type="dxa"/>
            <w:vAlign w:val="center"/>
          </w:tcPr>
          <w:p w:rsidR="00C72379" w:rsidRDefault="00B67482">
            <w:pPr>
              <w:ind w:left="12"/>
              <w:rPr>
                <w:rFonts w:ascii="宋体" w:hAnsi="宋体" w:cs="宋体"/>
                <w:sz w:val="24"/>
              </w:rPr>
            </w:pPr>
            <w:r>
              <w:rPr>
                <w:rFonts w:ascii="宋体" w:hAnsi="宋体" w:cs="宋体" w:hint="eastAsia"/>
                <w:iCs/>
                <w:sz w:val="24"/>
              </w:rPr>
              <w:t>从链表中的老师信息写到文件中</w:t>
            </w:r>
          </w:p>
        </w:tc>
        <w:tc>
          <w:tcPr>
            <w:tcW w:w="2040" w:type="dxa"/>
          </w:tcPr>
          <w:p w:rsidR="00C72379" w:rsidRDefault="00B67482">
            <w:pPr>
              <w:jc w:val="center"/>
              <w:rPr>
                <w:rFonts w:ascii="宋体" w:hAnsi="宋体" w:cs="宋体"/>
                <w:sz w:val="24"/>
              </w:rPr>
            </w:pPr>
            <w:r>
              <w:rPr>
                <w:rFonts w:ascii="宋体" w:hAnsi="宋体" w:cs="宋体" w:hint="eastAsia"/>
                <w:sz w:val="24"/>
              </w:rPr>
              <w:t>遍历结构体数组teachers来输出学生信息</w:t>
            </w:r>
          </w:p>
        </w:tc>
      </w:tr>
    </w:tbl>
    <w:p w:rsidR="00C72379" w:rsidRDefault="00B67482">
      <w:pPr>
        <w:pStyle w:val="3"/>
      </w:pPr>
      <w:r>
        <w:rPr>
          <w:rFonts w:hint="eastAsia"/>
        </w:rPr>
        <w:t>相关数据表</w:t>
      </w:r>
    </w:p>
    <w:tbl>
      <w:tblPr>
        <w:tblStyle w:val="af4"/>
        <w:tblW w:w="8960" w:type="dxa"/>
        <w:tblLayout w:type="fixed"/>
        <w:tblLook w:val="04A0" w:firstRow="1" w:lastRow="0" w:firstColumn="1" w:lastColumn="0" w:noHBand="0" w:noVBand="1"/>
      </w:tblPr>
      <w:tblGrid>
        <w:gridCol w:w="2988"/>
        <w:gridCol w:w="2988"/>
        <w:gridCol w:w="2984"/>
      </w:tblGrid>
      <w:tr w:rsidR="00C72379">
        <w:trPr>
          <w:trHeight w:val="377"/>
        </w:trPr>
        <w:tc>
          <w:tcPr>
            <w:tcW w:w="2988" w:type="dxa"/>
          </w:tcPr>
          <w:p w:rsidR="00C72379" w:rsidRDefault="00B67482">
            <w:pPr>
              <w:rPr>
                <w:rFonts w:ascii="宋体" w:hAnsi="宋体" w:cs="宋体"/>
                <w:sz w:val="24"/>
              </w:rPr>
            </w:pPr>
            <w:r>
              <w:rPr>
                <w:rFonts w:ascii="宋体" w:hAnsi="宋体" w:cs="宋体" w:hint="eastAsia"/>
                <w:sz w:val="24"/>
              </w:rPr>
              <w:t>数据名称</w:t>
            </w:r>
          </w:p>
        </w:tc>
        <w:tc>
          <w:tcPr>
            <w:tcW w:w="2988" w:type="dxa"/>
          </w:tcPr>
          <w:p w:rsidR="00C72379" w:rsidRDefault="00B67482">
            <w:pPr>
              <w:rPr>
                <w:rFonts w:ascii="宋体" w:hAnsi="宋体" w:cs="宋体"/>
                <w:sz w:val="24"/>
              </w:rPr>
            </w:pPr>
            <w:proofErr w:type="spellStart"/>
            <w:r>
              <w:rPr>
                <w:rFonts w:ascii="宋体" w:hAnsi="宋体" w:cs="宋体" w:hint="eastAsia"/>
                <w:sz w:val="24"/>
              </w:rPr>
              <w:t>headStudent</w:t>
            </w:r>
            <w:proofErr w:type="spellEnd"/>
          </w:p>
        </w:tc>
        <w:tc>
          <w:tcPr>
            <w:tcW w:w="2984" w:type="dxa"/>
          </w:tcPr>
          <w:p w:rsidR="00C72379" w:rsidRDefault="00B67482">
            <w:pPr>
              <w:rPr>
                <w:rFonts w:ascii="宋体" w:hAnsi="宋体" w:cs="宋体"/>
                <w:sz w:val="24"/>
              </w:rPr>
            </w:pPr>
            <w:r>
              <w:rPr>
                <w:rFonts w:ascii="宋体" w:hAnsi="宋体" w:cs="宋体" w:hint="eastAsia"/>
                <w:sz w:val="24"/>
              </w:rPr>
              <w:t>teachers</w:t>
            </w:r>
          </w:p>
        </w:tc>
      </w:tr>
      <w:tr w:rsidR="00C72379">
        <w:trPr>
          <w:trHeight w:val="681"/>
        </w:trPr>
        <w:tc>
          <w:tcPr>
            <w:tcW w:w="2988" w:type="dxa"/>
          </w:tcPr>
          <w:p w:rsidR="00C72379" w:rsidRDefault="00B67482">
            <w:pPr>
              <w:rPr>
                <w:rFonts w:ascii="宋体" w:hAnsi="宋体" w:cs="宋体"/>
                <w:sz w:val="24"/>
              </w:rPr>
            </w:pPr>
            <w:r>
              <w:rPr>
                <w:rFonts w:ascii="宋体" w:hAnsi="宋体" w:cs="宋体" w:hint="eastAsia"/>
                <w:sz w:val="24"/>
              </w:rPr>
              <w:t>数据类型</w:t>
            </w:r>
          </w:p>
        </w:tc>
        <w:tc>
          <w:tcPr>
            <w:tcW w:w="2988" w:type="dxa"/>
          </w:tcPr>
          <w:p w:rsidR="00C72379" w:rsidRDefault="00B67482">
            <w:pPr>
              <w:rPr>
                <w:rFonts w:ascii="宋体" w:hAnsi="宋体" w:cs="宋体"/>
                <w:sz w:val="24"/>
              </w:rPr>
            </w:pPr>
            <w:r>
              <w:rPr>
                <w:rFonts w:ascii="宋体" w:hAnsi="宋体" w:cs="宋体" w:hint="eastAsia"/>
                <w:sz w:val="24"/>
              </w:rPr>
              <w:t>struct student*</w:t>
            </w:r>
          </w:p>
        </w:tc>
        <w:tc>
          <w:tcPr>
            <w:tcW w:w="2984" w:type="dxa"/>
          </w:tcPr>
          <w:p w:rsidR="00C72379" w:rsidRDefault="00B67482">
            <w:pPr>
              <w:rPr>
                <w:rFonts w:ascii="宋体" w:hAnsi="宋体" w:cs="宋体"/>
                <w:sz w:val="24"/>
              </w:rPr>
            </w:pPr>
            <w:r>
              <w:rPr>
                <w:rFonts w:ascii="宋体" w:hAnsi="宋体" w:cs="宋体" w:hint="eastAsia"/>
                <w:sz w:val="24"/>
              </w:rPr>
              <w:t xml:space="preserve">struct </w:t>
            </w:r>
            <w:proofErr w:type="gramStart"/>
            <w:r>
              <w:rPr>
                <w:rFonts w:ascii="宋体" w:hAnsi="宋体" w:cs="宋体" w:hint="eastAsia"/>
                <w:sz w:val="24"/>
              </w:rPr>
              <w:t>teacher[</w:t>
            </w:r>
            <w:proofErr w:type="gramEnd"/>
            <w:r>
              <w:rPr>
                <w:rFonts w:ascii="宋体" w:hAnsi="宋体" w:cs="宋体" w:hint="eastAsia"/>
                <w:sz w:val="24"/>
              </w:rPr>
              <w:t>]</w:t>
            </w:r>
          </w:p>
        </w:tc>
      </w:tr>
      <w:tr w:rsidR="00C72379" w:rsidTr="0014707E">
        <w:trPr>
          <w:trHeight w:val="739"/>
        </w:trPr>
        <w:tc>
          <w:tcPr>
            <w:tcW w:w="2988" w:type="dxa"/>
          </w:tcPr>
          <w:p w:rsidR="00C72379" w:rsidRDefault="00B67482">
            <w:pPr>
              <w:rPr>
                <w:rFonts w:ascii="宋体" w:hAnsi="宋体" w:cs="宋体"/>
                <w:sz w:val="24"/>
              </w:rPr>
            </w:pPr>
            <w:r>
              <w:rPr>
                <w:rFonts w:ascii="宋体" w:hAnsi="宋体" w:cs="宋体" w:hint="eastAsia"/>
                <w:sz w:val="24"/>
              </w:rPr>
              <w:t>数据说明</w:t>
            </w:r>
          </w:p>
        </w:tc>
        <w:tc>
          <w:tcPr>
            <w:tcW w:w="2988" w:type="dxa"/>
          </w:tcPr>
          <w:p w:rsidR="00C72379" w:rsidRDefault="00B67482">
            <w:pPr>
              <w:rPr>
                <w:rFonts w:ascii="宋体" w:hAnsi="宋体" w:cs="宋体"/>
                <w:sz w:val="24"/>
              </w:rPr>
            </w:pPr>
            <w:r>
              <w:rPr>
                <w:rFonts w:ascii="宋体" w:hAnsi="宋体" w:cs="宋体" w:hint="eastAsia"/>
                <w:sz w:val="24"/>
              </w:rPr>
              <w:t>用来记录学生链表的头指针</w:t>
            </w:r>
          </w:p>
        </w:tc>
        <w:tc>
          <w:tcPr>
            <w:tcW w:w="2984" w:type="dxa"/>
          </w:tcPr>
          <w:p w:rsidR="00C72379" w:rsidRDefault="00B67482">
            <w:pPr>
              <w:rPr>
                <w:rFonts w:ascii="宋体" w:hAnsi="宋体" w:cs="宋体"/>
                <w:sz w:val="24"/>
              </w:rPr>
            </w:pPr>
            <w:r>
              <w:rPr>
                <w:rFonts w:ascii="宋体" w:hAnsi="宋体" w:cs="宋体" w:hint="eastAsia"/>
                <w:sz w:val="24"/>
              </w:rPr>
              <w:t>用于储存老师信息</w:t>
            </w:r>
          </w:p>
        </w:tc>
      </w:tr>
    </w:tbl>
    <w:p w:rsidR="00C72379" w:rsidRDefault="00C72379"/>
    <w:p w:rsidR="00C72379" w:rsidRDefault="00B67482">
      <w:pPr>
        <w:pStyle w:val="20"/>
        <w:rPr>
          <w:i/>
        </w:rPr>
      </w:pPr>
      <w:r>
        <w:rPr>
          <w:rFonts w:hint="eastAsia"/>
        </w:rPr>
        <w:t xml:space="preserve"> </w:t>
      </w:r>
      <w:r>
        <w:rPr>
          <w:rFonts w:hint="eastAsia"/>
          <w:i/>
        </w:rPr>
        <w:t>加法自测模块</w:t>
      </w:r>
    </w:p>
    <w:p w:rsidR="00C72379" w:rsidRDefault="00B67482">
      <w:pPr>
        <w:pStyle w:val="3"/>
        <w:rPr>
          <w:rStyle w:val="Char"/>
          <w:rFonts w:ascii="Arial" w:hAnsi="Arial"/>
          <w:kern w:val="2"/>
          <w:szCs w:val="32"/>
        </w:rPr>
      </w:pPr>
      <w:r>
        <w:rPr>
          <w:rFonts w:hint="eastAsia"/>
        </w:rPr>
        <w:t>功能说明</w:t>
      </w:r>
    </w:p>
    <w:p w:rsidR="00C72379" w:rsidRDefault="00B67482">
      <w:pPr>
        <w:ind w:firstLine="420"/>
        <w:rPr>
          <w:sz w:val="24"/>
        </w:rPr>
      </w:pPr>
      <w:r>
        <w:rPr>
          <w:rFonts w:hint="eastAsia"/>
          <w:sz w:val="24"/>
        </w:rPr>
        <w:t>用户首先选择自测模块，选择好了以后将进行难度选择，并进行题量的自定义，在做题过程中，如果正确，将会提示正确并进入下一题，如果错误会显示正确答案，并提醒用户是否要保存到错题集当中，在用户输入指令后进入下一题。</w:t>
      </w:r>
    </w:p>
    <w:p w:rsidR="00C72379" w:rsidRDefault="00B67482">
      <w:pPr>
        <w:ind w:firstLine="420"/>
      </w:pPr>
      <w:r>
        <w:rPr>
          <w:rFonts w:hint="eastAsia"/>
          <w:sz w:val="24"/>
        </w:rPr>
        <w:t>当答题结束时，会跳出结束界面，展示正确率和评价。</w:t>
      </w:r>
    </w:p>
    <w:p w:rsidR="00C72379" w:rsidRDefault="00B67482">
      <w:pPr>
        <w:pStyle w:val="3"/>
      </w:pPr>
      <w:r>
        <w:rPr>
          <w:rFonts w:hint="eastAsia"/>
        </w:rPr>
        <w:lastRenderedPageBreak/>
        <w:t>函数、方法设计</w:t>
      </w:r>
    </w:p>
    <w:p w:rsidR="00C72379" w:rsidRDefault="00B67482">
      <w:pPr>
        <w:pStyle w:val="4"/>
        <w:rPr>
          <w:rFonts w:ascii="宋体" w:hAnsi="宋体" w:cs="宋体"/>
          <w:szCs w:val="24"/>
        </w:rPr>
      </w:pPr>
      <w:r>
        <w:rPr>
          <w:rFonts w:hint="eastAsia"/>
        </w:rPr>
        <w:t>plus</w:t>
      </w:r>
      <w:r>
        <w:rPr>
          <w:rFonts w:hint="eastAsia"/>
        </w:rPr>
        <w:t>函数</w:t>
      </w:r>
      <w:r>
        <w:br/>
      </w:r>
      <w:r>
        <w:rPr>
          <w:rFonts w:hint="eastAsia"/>
          <w:b w:val="0"/>
        </w:rPr>
        <w:tab/>
      </w:r>
      <w:r>
        <w:rPr>
          <w:rFonts w:ascii="宋体" w:hAnsi="宋体" w:cs="宋体" w:hint="eastAsia"/>
          <w:b w:val="0"/>
          <w:iCs/>
          <w:szCs w:val="24"/>
        </w:rPr>
        <w:t>该函数的功能：实现加法自测功能。</w:t>
      </w:r>
    </w:p>
    <w:tbl>
      <w:tblPr>
        <w:tblStyle w:val="af4"/>
        <w:tblW w:w="8742" w:type="dxa"/>
        <w:tblInd w:w="410"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rPr>
                <w:rFonts w:ascii="宋体" w:hAnsi="宋体" w:cs="宋体"/>
                <w:sz w:val="24"/>
              </w:rPr>
            </w:pPr>
            <w:r>
              <w:rPr>
                <w:rFonts w:ascii="宋体" w:hAnsi="宋体" w:cs="宋体" w:hint="eastAsia"/>
                <w:sz w:val="24"/>
              </w:rPr>
              <w:t>返回值</w:t>
            </w:r>
          </w:p>
        </w:tc>
        <w:tc>
          <w:tcPr>
            <w:tcW w:w="1618" w:type="dxa"/>
            <w:shd w:val="clear" w:color="auto" w:fill="E0E0E0"/>
          </w:tcPr>
          <w:p w:rsidR="00C72379" w:rsidRDefault="00B67482">
            <w:pPr>
              <w:jc w:val="center"/>
              <w:rPr>
                <w:rFonts w:ascii="宋体" w:hAnsi="宋体" w:cs="宋体"/>
                <w:sz w:val="24"/>
              </w:rPr>
            </w:pPr>
            <w:r>
              <w:rPr>
                <w:rFonts w:ascii="宋体" w:hAnsi="宋体" w:cs="宋体" w:hint="eastAsia"/>
                <w:sz w:val="24"/>
              </w:rPr>
              <w:t>方法名</w:t>
            </w:r>
          </w:p>
        </w:tc>
        <w:tc>
          <w:tcPr>
            <w:tcW w:w="3584" w:type="dxa"/>
            <w:shd w:val="clear" w:color="auto" w:fill="E0E0E0"/>
          </w:tcPr>
          <w:p w:rsidR="00C72379" w:rsidRDefault="00B67482">
            <w:pPr>
              <w:jc w:val="center"/>
              <w:rPr>
                <w:rFonts w:ascii="宋体" w:hAnsi="宋体" w:cs="宋体"/>
                <w:sz w:val="24"/>
              </w:rPr>
            </w:pPr>
            <w:r>
              <w:rPr>
                <w:rFonts w:ascii="宋体" w:hAnsi="宋体" w:cs="宋体" w:hint="eastAsia"/>
                <w:sz w:val="24"/>
              </w:rPr>
              <w:t>功能</w:t>
            </w:r>
          </w:p>
        </w:tc>
        <w:tc>
          <w:tcPr>
            <w:tcW w:w="2040" w:type="dxa"/>
            <w:shd w:val="clear" w:color="auto" w:fill="E0E0E0"/>
          </w:tcPr>
          <w:p w:rsidR="00C72379" w:rsidRDefault="00B67482">
            <w:pPr>
              <w:jc w:val="center"/>
              <w:rPr>
                <w:rFonts w:ascii="宋体" w:hAnsi="宋体" w:cs="宋体"/>
                <w:sz w:val="24"/>
              </w:rPr>
            </w:pPr>
            <w:r>
              <w:rPr>
                <w:rFonts w:ascii="宋体" w:hAnsi="宋体" w:cs="宋体" w:hint="eastAsia"/>
                <w:sz w:val="24"/>
              </w:rPr>
              <w:t>参数说明</w:t>
            </w:r>
          </w:p>
        </w:tc>
      </w:tr>
      <w:tr w:rsidR="00C72379">
        <w:tc>
          <w:tcPr>
            <w:tcW w:w="1500" w:type="dxa"/>
          </w:tcPr>
          <w:p w:rsidR="00C72379" w:rsidRDefault="00B67482">
            <w:pPr>
              <w:jc w:val="center"/>
              <w:rPr>
                <w:rFonts w:ascii="宋体" w:hAnsi="宋体" w:cs="宋体"/>
                <w:sz w:val="24"/>
              </w:rPr>
            </w:pPr>
            <w:r>
              <w:rPr>
                <w:rFonts w:ascii="宋体" w:hAnsi="宋体" w:cs="宋体" w:hint="eastAsia"/>
                <w:sz w:val="24"/>
              </w:rPr>
              <w:t>void</w:t>
            </w:r>
          </w:p>
        </w:tc>
        <w:tc>
          <w:tcPr>
            <w:tcW w:w="1618" w:type="dxa"/>
          </w:tcPr>
          <w:p w:rsidR="00C72379" w:rsidRDefault="00B67482">
            <w:pPr>
              <w:jc w:val="center"/>
              <w:rPr>
                <w:rFonts w:ascii="宋体" w:hAnsi="宋体" w:cs="宋体"/>
                <w:sz w:val="24"/>
              </w:rPr>
            </w:pPr>
            <w:r>
              <w:rPr>
                <w:rFonts w:ascii="宋体" w:hAnsi="宋体" w:cs="宋体" w:hint="eastAsia"/>
                <w:sz w:val="24"/>
              </w:rPr>
              <w:t>plus</w:t>
            </w:r>
          </w:p>
        </w:tc>
        <w:tc>
          <w:tcPr>
            <w:tcW w:w="3584" w:type="dxa"/>
            <w:vAlign w:val="center"/>
          </w:tcPr>
          <w:p w:rsidR="00C72379" w:rsidRDefault="00B67482">
            <w:pPr>
              <w:ind w:left="12"/>
              <w:rPr>
                <w:rFonts w:ascii="宋体" w:hAnsi="宋体" w:cs="宋体"/>
                <w:sz w:val="24"/>
              </w:rPr>
            </w:pPr>
            <w:r>
              <w:rPr>
                <w:rFonts w:ascii="宋体" w:hAnsi="宋体" w:cs="宋体" w:hint="eastAsia"/>
                <w:sz w:val="24"/>
              </w:rPr>
              <w:t>实现难度选择、自定义题量，并调用</w:t>
            </w:r>
            <w:proofErr w:type="spellStart"/>
            <w:r>
              <w:rPr>
                <w:rFonts w:ascii="宋体" w:hAnsi="宋体" w:cs="宋体" w:hint="eastAsia"/>
                <w:sz w:val="24"/>
              </w:rPr>
              <w:t>plusDemo</w:t>
            </w:r>
            <w:proofErr w:type="spellEnd"/>
            <w:r>
              <w:rPr>
                <w:rFonts w:ascii="宋体" w:hAnsi="宋体" w:cs="宋体" w:hint="eastAsia"/>
                <w:sz w:val="24"/>
              </w:rPr>
              <w:t>函数产生题目，对题目进行正误判断</w:t>
            </w:r>
          </w:p>
        </w:tc>
        <w:tc>
          <w:tcPr>
            <w:tcW w:w="2040" w:type="dxa"/>
          </w:tcPr>
          <w:p w:rsidR="00C72379" w:rsidRDefault="00B67482">
            <w:pPr>
              <w:jc w:val="center"/>
              <w:rPr>
                <w:rFonts w:ascii="宋体" w:hAnsi="宋体" w:cs="宋体"/>
                <w:sz w:val="24"/>
              </w:rPr>
            </w:pPr>
            <w:r>
              <w:rPr>
                <w:rFonts w:ascii="宋体" w:hAnsi="宋体" w:cs="宋体" w:hint="eastAsia"/>
                <w:sz w:val="24"/>
              </w:rPr>
              <w:t>无</w:t>
            </w:r>
          </w:p>
        </w:tc>
      </w:tr>
    </w:tbl>
    <w:p w:rsidR="00C72379" w:rsidRDefault="00C72379">
      <w:pPr>
        <w:pStyle w:val="4"/>
        <w:numPr>
          <w:ilvl w:val="3"/>
          <w:numId w:val="0"/>
        </w:numPr>
        <w:rPr>
          <w:rFonts w:ascii="宋体" w:hAnsi="宋体" w:cs="宋体"/>
          <w:szCs w:val="24"/>
        </w:rPr>
      </w:pPr>
    </w:p>
    <w:p w:rsidR="00C72379" w:rsidRDefault="00B67482">
      <w:pPr>
        <w:rPr>
          <w:sz w:val="24"/>
        </w:rPr>
      </w:pPr>
      <w:r>
        <w:rPr>
          <w:rFonts w:ascii="宋体" w:hAnsi="宋体" w:cs="宋体" w:hint="eastAsia"/>
          <w:sz w:val="24"/>
        </w:rPr>
        <w:t>plus、minus、multiply、divide函数流程图如图5-1所示</w:t>
      </w:r>
      <w:r>
        <w:rPr>
          <w:rFonts w:hint="eastAsia"/>
          <w:sz w:val="24"/>
        </w:rPr>
        <w:t>：</w:t>
      </w:r>
    </w:p>
    <w:p w:rsidR="00C72379" w:rsidRDefault="009D30AF">
      <w:pPr>
        <w:pStyle w:val="4"/>
        <w:numPr>
          <w:ilvl w:val="3"/>
          <w:numId w:val="0"/>
        </w:numPr>
      </w:pPr>
      <w:r>
        <w:rPr>
          <w:rFonts w:hint="eastAsia"/>
        </w:rPr>
        <w:object w:dxaOrig="9271" w:dyaOrig="10258">
          <v:shape id="_x0000_i1027" type="#_x0000_t75" alt="" style="width:463.5pt;height:468.75pt" o:ole="">
            <v:imagedata r:id="rId17" o:title=""/>
            <o:lock v:ext="edit" aspectratio="f"/>
          </v:shape>
          <o:OLEObject Type="Embed" ProgID="Visio.Drawing.11" ShapeID="_x0000_i1027" DrawAspect="Content" ObjectID="_1625679751" r:id="rId18"/>
        </w:object>
      </w:r>
    </w:p>
    <w:p w:rsidR="00C72379" w:rsidRDefault="00B67482">
      <w:pPr>
        <w:pStyle w:val="4"/>
        <w:rPr>
          <w:rFonts w:ascii="宋体" w:hAnsi="宋体" w:cs="宋体"/>
          <w:iCs/>
          <w:szCs w:val="24"/>
        </w:rPr>
      </w:pPr>
      <w:proofErr w:type="spellStart"/>
      <w:r>
        <w:rPr>
          <w:rFonts w:hint="eastAsia"/>
        </w:rPr>
        <w:t>plusDemo</w:t>
      </w:r>
      <w:proofErr w:type="spellEnd"/>
      <w:r>
        <w:rPr>
          <w:rFonts w:hint="eastAsia"/>
        </w:rPr>
        <w:t>函数</w:t>
      </w:r>
      <w:r>
        <w:br/>
      </w:r>
      <w:r>
        <w:rPr>
          <w:rFonts w:hint="eastAsia"/>
          <w:b w:val="0"/>
        </w:rPr>
        <w:tab/>
      </w:r>
      <w:r>
        <w:rPr>
          <w:rFonts w:ascii="宋体" w:hAnsi="宋体" w:cs="宋体" w:hint="eastAsia"/>
          <w:b w:val="0"/>
          <w:iCs/>
          <w:szCs w:val="24"/>
        </w:rPr>
        <w:t>该函数的功能：产生加法运算式并判断答案是否正确，返回一个整数</w:t>
      </w:r>
      <w:proofErr w:type="gramStart"/>
      <w:r>
        <w:rPr>
          <w:rFonts w:ascii="宋体" w:hAnsi="宋体" w:cs="宋体" w:hint="eastAsia"/>
          <w:b w:val="0"/>
          <w:iCs/>
          <w:szCs w:val="24"/>
        </w:rPr>
        <w:t>值说明</w:t>
      </w:r>
      <w:proofErr w:type="gramEnd"/>
      <w:r>
        <w:rPr>
          <w:rFonts w:ascii="宋体" w:hAnsi="宋体" w:cs="宋体" w:hint="eastAsia"/>
          <w:b w:val="0"/>
          <w:iCs/>
          <w:szCs w:val="24"/>
        </w:rPr>
        <w:t>正误</w:t>
      </w:r>
    </w:p>
    <w:tbl>
      <w:tblPr>
        <w:tblStyle w:val="af4"/>
        <w:tblW w:w="8742" w:type="dxa"/>
        <w:tblInd w:w="410"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rPr>
                <w:rFonts w:ascii="宋体" w:hAnsi="宋体" w:cs="宋体"/>
                <w:iCs/>
                <w:sz w:val="24"/>
              </w:rPr>
            </w:pPr>
            <w:r>
              <w:rPr>
                <w:rFonts w:ascii="宋体" w:hAnsi="宋体" w:cs="宋体" w:hint="eastAsia"/>
                <w:iCs/>
                <w:sz w:val="24"/>
              </w:rPr>
              <w:t>返回值</w:t>
            </w:r>
          </w:p>
        </w:tc>
        <w:tc>
          <w:tcPr>
            <w:tcW w:w="1618" w:type="dxa"/>
            <w:shd w:val="clear" w:color="auto" w:fill="E0E0E0"/>
          </w:tcPr>
          <w:p w:rsidR="00C72379" w:rsidRDefault="00B67482">
            <w:pPr>
              <w:jc w:val="center"/>
              <w:rPr>
                <w:rFonts w:ascii="宋体" w:hAnsi="宋体" w:cs="宋体"/>
                <w:iCs/>
                <w:sz w:val="24"/>
              </w:rPr>
            </w:pPr>
            <w:r>
              <w:rPr>
                <w:rFonts w:ascii="宋体" w:hAnsi="宋体" w:cs="宋体" w:hint="eastAsia"/>
                <w:iCs/>
                <w:sz w:val="24"/>
              </w:rPr>
              <w:t>方法名</w:t>
            </w:r>
          </w:p>
        </w:tc>
        <w:tc>
          <w:tcPr>
            <w:tcW w:w="3584" w:type="dxa"/>
            <w:shd w:val="clear" w:color="auto" w:fill="E0E0E0"/>
          </w:tcPr>
          <w:p w:rsidR="00C72379" w:rsidRDefault="00B67482">
            <w:pPr>
              <w:jc w:val="center"/>
              <w:rPr>
                <w:rFonts w:ascii="宋体" w:hAnsi="宋体" w:cs="宋体"/>
                <w:iCs/>
                <w:sz w:val="24"/>
              </w:rPr>
            </w:pPr>
            <w:r>
              <w:rPr>
                <w:rFonts w:ascii="宋体" w:hAnsi="宋体" w:cs="宋体" w:hint="eastAsia"/>
                <w:iCs/>
                <w:sz w:val="24"/>
              </w:rPr>
              <w:t>功能</w:t>
            </w:r>
          </w:p>
        </w:tc>
        <w:tc>
          <w:tcPr>
            <w:tcW w:w="2040" w:type="dxa"/>
            <w:shd w:val="clear" w:color="auto" w:fill="E0E0E0"/>
          </w:tcPr>
          <w:p w:rsidR="00C72379" w:rsidRDefault="00B67482">
            <w:pPr>
              <w:jc w:val="center"/>
              <w:rPr>
                <w:rFonts w:ascii="宋体" w:hAnsi="宋体" w:cs="宋体"/>
                <w:iCs/>
                <w:sz w:val="24"/>
              </w:rPr>
            </w:pPr>
            <w:r>
              <w:rPr>
                <w:rFonts w:ascii="宋体" w:hAnsi="宋体" w:cs="宋体" w:hint="eastAsia"/>
                <w:iCs/>
                <w:sz w:val="24"/>
              </w:rPr>
              <w:t>参数说明</w:t>
            </w:r>
          </w:p>
        </w:tc>
      </w:tr>
      <w:tr w:rsidR="00C72379">
        <w:tc>
          <w:tcPr>
            <w:tcW w:w="1500" w:type="dxa"/>
          </w:tcPr>
          <w:p w:rsidR="00C72379" w:rsidRDefault="00B67482">
            <w:pPr>
              <w:jc w:val="center"/>
              <w:rPr>
                <w:rFonts w:ascii="宋体" w:hAnsi="宋体" w:cs="宋体"/>
                <w:iCs/>
                <w:sz w:val="24"/>
              </w:rPr>
            </w:pPr>
            <w:r>
              <w:rPr>
                <w:rFonts w:ascii="宋体" w:hAnsi="宋体" w:cs="宋体" w:hint="eastAsia"/>
                <w:iCs/>
                <w:sz w:val="24"/>
              </w:rPr>
              <w:lastRenderedPageBreak/>
              <w:t>int</w:t>
            </w:r>
          </w:p>
        </w:tc>
        <w:tc>
          <w:tcPr>
            <w:tcW w:w="1618" w:type="dxa"/>
          </w:tcPr>
          <w:p w:rsidR="00C72379" w:rsidRDefault="00B67482">
            <w:pPr>
              <w:jc w:val="center"/>
              <w:rPr>
                <w:rFonts w:ascii="宋体" w:hAnsi="宋体" w:cs="宋体"/>
                <w:iCs/>
                <w:sz w:val="24"/>
              </w:rPr>
            </w:pPr>
            <w:proofErr w:type="spellStart"/>
            <w:r>
              <w:rPr>
                <w:rFonts w:ascii="宋体" w:hAnsi="宋体" w:cs="宋体" w:hint="eastAsia"/>
                <w:iCs/>
                <w:sz w:val="24"/>
              </w:rPr>
              <w:t>plusDemo</w:t>
            </w:r>
            <w:proofErr w:type="spellEnd"/>
          </w:p>
        </w:tc>
        <w:tc>
          <w:tcPr>
            <w:tcW w:w="3584" w:type="dxa"/>
            <w:vAlign w:val="center"/>
          </w:tcPr>
          <w:p w:rsidR="00C72379" w:rsidRDefault="00B67482">
            <w:pPr>
              <w:ind w:left="12"/>
              <w:rPr>
                <w:rFonts w:ascii="宋体" w:hAnsi="宋体" w:cs="宋体"/>
                <w:iCs/>
                <w:sz w:val="24"/>
              </w:rPr>
            </w:pPr>
            <w:r>
              <w:rPr>
                <w:rFonts w:ascii="宋体" w:hAnsi="宋体" w:cs="宋体" w:hint="eastAsia"/>
                <w:iCs/>
                <w:sz w:val="24"/>
              </w:rPr>
              <w:t>产生加法运算式并判断答案是否正确，返回一个整数</w:t>
            </w:r>
            <w:proofErr w:type="gramStart"/>
            <w:r>
              <w:rPr>
                <w:rFonts w:ascii="宋体" w:hAnsi="宋体" w:cs="宋体" w:hint="eastAsia"/>
                <w:iCs/>
                <w:sz w:val="24"/>
              </w:rPr>
              <w:t>值说明</w:t>
            </w:r>
            <w:proofErr w:type="gramEnd"/>
            <w:r>
              <w:rPr>
                <w:rFonts w:ascii="宋体" w:hAnsi="宋体" w:cs="宋体" w:hint="eastAsia"/>
                <w:iCs/>
                <w:sz w:val="24"/>
              </w:rPr>
              <w:t>正误</w:t>
            </w:r>
          </w:p>
        </w:tc>
        <w:tc>
          <w:tcPr>
            <w:tcW w:w="2040" w:type="dxa"/>
          </w:tcPr>
          <w:p w:rsidR="00C72379" w:rsidRDefault="00B67482">
            <w:pPr>
              <w:jc w:val="center"/>
              <w:rPr>
                <w:rFonts w:ascii="宋体" w:hAnsi="宋体" w:cs="宋体"/>
                <w:iCs/>
                <w:sz w:val="24"/>
              </w:rPr>
            </w:pPr>
            <w:r>
              <w:rPr>
                <w:rFonts w:ascii="宋体" w:hAnsi="宋体" w:cs="宋体" w:hint="eastAsia"/>
                <w:iCs/>
                <w:sz w:val="24"/>
              </w:rPr>
              <w:t>由一个整形参数表示难易程度</w:t>
            </w:r>
          </w:p>
        </w:tc>
      </w:tr>
    </w:tbl>
    <w:p w:rsidR="009D30AF" w:rsidRPr="009D30AF" w:rsidRDefault="009D30AF" w:rsidP="009D30AF">
      <w:pPr>
        <w:pStyle w:val="3"/>
        <w:numPr>
          <w:ilvl w:val="0"/>
          <w:numId w:val="0"/>
        </w:numPr>
        <w:rPr>
          <w:rFonts w:ascii="Arial" w:hAnsi="Arial" w:hint="eastAsia"/>
        </w:rPr>
      </w:pPr>
    </w:p>
    <w:p w:rsidR="009D30AF" w:rsidRDefault="009D30AF" w:rsidP="009D30AF">
      <w:pPr>
        <w:ind w:firstLine="420"/>
        <w:rPr>
          <w:rFonts w:hint="eastAsia"/>
          <w:sz w:val="24"/>
        </w:rPr>
      </w:pPr>
    </w:p>
    <w:p w:rsidR="009D30AF" w:rsidRDefault="009D30AF" w:rsidP="009D30AF">
      <w:pPr>
        <w:pStyle w:val="3"/>
        <w:numPr>
          <w:ilvl w:val="2"/>
          <w:numId w:val="0"/>
        </w:numPr>
        <w:jc w:val="left"/>
        <w:rPr>
          <w:rFonts w:ascii="宋体" w:eastAsia="宋体" w:hAnsi="宋体" w:cs="宋体"/>
          <w:iCs/>
          <w:szCs w:val="24"/>
        </w:rPr>
      </w:pPr>
      <w:proofErr w:type="spellStart"/>
      <w:r>
        <w:rPr>
          <w:rFonts w:ascii="宋体" w:eastAsia="宋体" w:hAnsi="宋体" w:cs="宋体" w:hint="eastAsia"/>
          <w:iCs/>
          <w:szCs w:val="24"/>
        </w:rPr>
        <w:t>plusDemo</w:t>
      </w:r>
      <w:proofErr w:type="spellEnd"/>
      <w:r>
        <w:rPr>
          <w:rFonts w:ascii="宋体" w:eastAsia="宋体" w:hAnsi="宋体" w:cs="宋体" w:hint="eastAsia"/>
          <w:iCs/>
          <w:szCs w:val="24"/>
        </w:rPr>
        <w:t xml:space="preserve">函数流程图如图5-2所示：   </w:t>
      </w:r>
    </w:p>
    <w:p w:rsidR="0014707E" w:rsidRDefault="009D30AF" w:rsidP="009D30AF">
      <w:pPr>
        <w:ind w:firstLine="420"/>
        <w:jc w:val="center"/>
        <w:rPr>
          <w:sz w:val="24"/>
        </w:rPr>
      </w:pPr>
      <w:r>
        <w:object w:dxaOrig="7185" w:dyaOrig="13395">
          <v:shape id="_x0000_i1067" type="#_x0000_t75" style="width:450pt;height:501.75pt" o:ole="">
            <v:imagedata r:id="rId19" o:title=""/>
            <o:lock v:ext="edit" aspectratio="f"/>
          </v:shape>
          <o:OLEObject Type="Embed" ProgID="Visio.Drawing.11" ShapeID="_x0000_i1067" DrawAspect="Content" ObjectID="_1625679752" r:id="rId20"/>
        </w:object>
      </w:r>
    </w:p>
    <w:p w:rsidR="0014707E" w:rsidRDefault="0014707E" w:rsidP="0014707E">
      <w:pPr>
        <w:ind w:firstLine="420"/>
        <w:rPr>
          <w:rFonts w:hint="eastAsia"/>
        </w:rPr>
      </w:pPr>
    </w:p>
    <w:p w:rsidR="00C72379" w:rsidRDefault="00B67482">
      <w:pPr>
        <w:pStyle w:val="4"/>
        <w:rPr>
          <w:rFonts w:ascii="宋体" w:hAnsi="宋体" w:cs="宋体"/>
          <w:iCs/>
          <w:szCs w:val="24"/>
        </w:rPr>
      </w:pPr>
      <w:r>
        <w:rPr>
          <w:rFonts w:hint="eastAsia"/>
        </w:rPr>
        <w:t>solution</w:t>
      </w:r>
      <w:r>
        <w:rPr>
          <w:rFonts w:hint="eastAsia"/>
        </w:rPr>
        <w:t>函数</w:t>
      </w:r>
      <w:r>
        <w:br/>
      </w:r>
      <w:r>
        <w:rPr>
          <w:rFonts w:hint="eastAsia"/>
          <w:b w:val="0"/>
        </w:rPr>
        <w:tab/>
      </w:r>
      <w:r>
        <w:rPr>
          <w:rFonts w:ascii="宋体" w:hAnsi="宋体" w:cs="宋体" w:hint="eastAsia"/>
          <w:b w:val="0"/>
          <w:iCs/>
          <w:szCs w:val="24"/>
        </w:rPr>
        <w:t>该函数的功能：对</w:t>
      </w:r>
      <w:proofErr w:type="spellStart"/>
      <w:r>
        <w:rPr>
          <w:rFonts w:ascii="宋体" w:hAnsi="宋体" w:cs="宋体" w:hint="eastAsia"/>
          <w:b w:val="0"/>
          <w:iCs/>
          <w:szCs w:val="24"/>
        </w:rPr>
        <w:t>plusDemo</w:t>
      </w:r>
      <w:proofErr w:type="spellEnd"/>
      <w:r>
        <w:rPr>
          <w:rFonts w:ascii="宋体" w:hAnsi="宋体" w:cs="宋体" w:hint="eastAsia"/>
          <w:b w:val="0"/>
          <w:iCs/>
          <w:szCs w:val="24"/>
        </w:rPr>
        <w:t>函数的返回值进行处理，如果返回值表示正确，则输出提示</w:t>
      </w:r>
      <w:r>
        <w:rPr>
          <w:rFonts w:ascii="宋体" w:hAnsi="宋体" w:cs="宋体" w:hint="eastAsia"/>
          <w:b w:val="0"/>
          <w:iCs/>
          <w:szCs w:val="24"/>
        </w:rPr>
        <w:lastRenderedPageBreak/>
        <w:t>答案正确，反之提示答案错误，输出正确答案，并提示用户将其保存到错题本中</w:t>
      </w:r>
    </w:p>
    <w:tbl>
      <w:tblPr>
        <w:tblStyle w:val="af4"/>
        <w:tblW w:w="8742" w:type="dxa"/>
        <w:tblInd w:w="410"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rPr>
                <w:rFonts w:ascii="宋体" w:hAnsi="宋体" w:cs="宋体"/>
                <w:iCs/>
                <w:sz w:val="24"/>
              </w:rPr>
            </w:pPr>
            <w:r>
              <w:rPr>
                <w:rFonts w:ascii="宋体" w:hAnsi="宋体" w:cs="宋体" w:hint="eastAsia"/>
                <w:iCs/>
                <w:sz w:val="24"/>
              </w:rPr>
              <w:t>返回值</w:t>
            </w:r>
          </w:p>
        </w:tc>
        <w:tc>
          <w:tcPr>
            <w:tcW w:w="1618" w:type="dxa"/>
            <w:shd w:val="clear" w:color="auto" w:fill="E0E0E0"/>
          </w:tcPr>
          <w:p w:rsidR="00C72379" w:rsidRDefault="00B67482">
            <w:pPr>
              <w:jc w:val="center"/>
              <w:rPr>
                <w:rFonts w:ascii="宋体" w:hAnsi="宋体" w:cs="宋体"/>
                <w:iCs/>
                <w:sz w:val="24"/>
              </w:rPr>
            </w:pPr>
            <w:r>
              <w:rPr>
                <w:rFonts w:ascii="宋体" w:hAnsi="宋体" w:cs="宋体" w:hint="eastAsia"/>
                <w:iCs/>
                <w:sz w:val="24"/>
              </w:rPr>
              <w:t>方法名</w:t>
            </w:r>
          </w:p>
        </w:tc>
        <w:tc>
          <w:tcPr>
            <w:tcW w:w="3584" w:type="dxa"/>
            <w:shd w:val="clear" w:color="auto" w:fill="E0E0E0"/>
          </w:tcPr>
          <w:p w:rsidR="00C72379" w:rsidRDefault="00B67482">
            <w:pPr>
              <w:jc w:val="center"/>
              <w:rPr>
                <w:rFonts w:ascii="宋体" w:hAnsi="宋体" w:cs="宋体"/>
                <w:iCs/>
                <w:sz w:val="24"/>
              </w:rPr>
            </w:pPr>
            <w:r>
              <w:rPr>
                <w:rFonts w:ascii="宋体" w:hAnsi="宋体" w:cs="宋体" w:hint="eastAsia"/>
                <w:iCs/>
                <w:sz w:val="24"/>
              </w:rPr>
              <w:t>功能</w:t>
            </w:r>
          </w:p>
        </w:tc>
        <w:tc>
          <w:tcPr>
            <w:tcW w:w="2040" w:type="dxa"/>
            <w:shd w:val="clear" w:color="auto" w:fill="E0E0E0"/>
          </w:tcPr>
          <w:p w:rsidR="00C72379" w:rsidRDefault="00B67482">
            <w:pPr>
              <w:jc w:val="center"/>
              <w:rPr>
                <w:rFonts w:ascii="宋体" w:hAnsi="宋体" w:cs="宋体"/>
                <w:iCs/>
                <w:sz w:val="24"/>
              </w:rPr>
            </w:pPr>
            <w:r>
              <w:rPr>
                <w:rFonts w:ascii="宋体" w:hAnsi="宋体" w:cs="宋体" w:hint="eastAsia"/>
                <w:iCs/>
                <w:sz w:val="24"/>
              </w:rPr>
              <w:t>参数说明</w:t>
            </w:r>
          </w:p>
        </w:tc>
      </w:tr>
      <w:tr w:rsidR="00C72379">
        <w:tc>
          <w:tcPr>
            <w:tcW w:w="1500" w:type="dxa"/>
          </w:tcPr>
          <w:p w:rsidR="00C72379" w:rsidRDefault="00B67482">
            <w:pPr>
              <w:jc w:val="center"/>
              <w:rPr>
                <w:rFonts w:ascii="宋体" w:hAnsi="宋体" w:cs="宋体"/>
                <w:iCs/>
                <w:sz w:val="24"/>
              </w:rPr>
            </w:pPr>
            <w:r>
              <w:rPr>
                <w:rFonts w:ascii="宋体" w:hAnsi="宋体" w:cs="宋体" w:hint="eastAsia"/>
                <w:iCs/>
                <w:sz w:val="24"/>
              </w:rPr>
              <w:t>void</w:t>
            </w:r>
          </w:p>
        </w:tc>
        <w:tc>
          <w:tcPr>
            <w:tcW w:w="1618" w:type="dxa"/>
          </w:tcPr>
          <w:p w:rsidR="00C72379" w:rsidRDefault="00B67482">
            <w:pPr>
              <w:jc w:val="center"/>
              <w:rPr>
                <w:rFonts w:ascii="宋体" w:hAnsi="宋体" w:cs="宋体"/>
                <w:iCs/>
                <w:sz w:val="24"/>
              </w:rPr>
            </w:pPr>
            <w:r>
              <w:rPr>
                <w:rFonts w:ascii="宋体" w:hAnsi="宋体" w:cs="宋体" w:hint="eastAsia"/>
                <w:iCs/>
                <w:sz w:val="24"/>
              </w:rPr>
              <w:t>solution</w:t>
            </w:r>
          </w:p>
        </w:tc>
        <w:tc>
          <w:tcPr>
            <w:tcW w:w="3584" w:type="dxa"/>
            <w:vAlign w:val="center"/>
          </w:tcPr>
          <w:p w:rsidR="00C72379" w:rsidRDefault="00B67482">
            <w:pPr>
              <w:ind w:left="12"/>
              <w:rPr>
                <w:rFonts w:ascii="宋体" w:hAnsi="宋体" w:cs="宋体"/>
                <w:iCs/>
                <w:sz w:val="24"/>
              </w:rPr>
            </w:pPr>
            <w:r>
              <w:rPr>
                <w:rFonts w:ascii="宋体" w:hAnsi="宋体" w:cs="宋体" w:hint="eastAsia"/>
                <w:iCs/>
                <w:sz w:val="24"/>
              </w:rPr>
              <w:t>对答案正误判断的结果进行处理</w:t>
            </w:r>
          </w:p>
        </w:tc>
        <w:tc>
          <w:tcPr>
            <w:tcW w:w="2040" w:type="dxa"/>
          </w:tcPr>
          <w:p w:rsidR="00C72379" w:rsidRDefault="00B67482">
            <w:pPr>
              <w:jc w:val="center"/>
              <w:rPr>
                <w:rFonts w:ascii="宋体" w:hAnsi="宋体" w:cs="宋体"/>
                <w:iCs/>
                <w:sz w:val="24"/>
              </w:rPr>
            </w:pPr>
            <w:r>
              <w:rPr>
                <w:rFonts w:ascii="宋体" w:hAnsi="宋体" w:cs="宋体" w:hint="eastAsia"/>
                <w:iCs/>
                <w:sz w:val="24"/>
              </w:rPr>
              <w:t>接受result参数，为1 表示正确，为0表示错误</w:t>
            </w:r>
          </w:p>
        </w:tc>
      </w:tr>
    </w:tbl>
    <w:p w:rsidR="00C72379" w:rsidRDefault="00C72379">
      <w:pPr>
        <w:rPr>
          <w:sz w:val="24"/>
        </w:rPr>
      </w:pPr>
    </w:p>
    <w:p w:rsidR="00C72379" w:rsidRDefault="00B67482">
      <w:pPr>
        <w:rPr>
          <w:sz w:val="24"/>
        </w:rPr>
      </w:pPr>
      <w:r>
        <w:rPr>
          <w:rFonts w:hint="eastAsia"/>
          <w:sz w:val="24"/>
        </w:rPr>
        <w:t>solution</w:t>
      </w:r>
      <w:r>
        <w:rPr>
          <w:rFonts w:hint="eastAsia"/>
          <w:sz w:val="24"/>
        </w:rPr>
        <w:t>函数流程如图</w:t>
      </w:r>
      <w:r>
        <w:rPr>
          <w:rFonts w:hint="eastAsia"/>
          <w:sz w:val="24"/>
        </w:rPr>
        <w:t>5-3</w:t>
      </w:r>
      <w:r>
        <w:rPr>
          <w:rFonts w:hint="eastAsia"/>
          <w:sz w:val="24"/>
        </w:rPr>
        <w:t>所示：</w:t>
      </w:r>
    </w:p>
    <w:p w:rsidR="00C72379" w:rsidRDefault="00B67482">
      <w:pPr>
        <w:jc w:val="center"/>
        <w:rPr>
          <w:sz w:val="24"/>
        </w:rPr>
      </w:pPr>
      <w:r>
        <w:rPr>
          <w:sz w:val="24"/>
        </w:rPr>
        <w:object w:dxaOrig="5068" w:dyaOrig="8061">
          <v:shape id="_x0000_i1029" type="#_x0000_t75" style="width:253.5pt;height:402.75pt" o:ole="">
            <v:imagedata r:id="rId21" o:title=""/>
            <o:lock v:ext="edit" aspectratio="f"/>
          </v:shape>
          <o:OLEObject Type="Embed" ProgID="Visio.Drawing.11" ShapeID="_x0000_i1029" DrawAspect="Content" ObjectID="_1625679753" r:id="rId22"/>
        </w:object>
      </w:r>
    </w:p>
    <w:p w:rsidR="00C72379" w:rsidRDefault="00B67482">
      <w:pPr>
        <w:pStyle w:val="4"/>
        <w:rPr>
          <w:rFonts w:ascii="宋体" w:hAnsi="宋体" w:cs="宋体"/>
          <w:iCs/>
          <w:szCs w:val="24"/>
        </w:rPr>
      </w:pPr>
      <w:r>
        <w:rPr>
          <w:rFonts w:hint="eastAsia"/>
        </w:rPr>
        <w:t>judge</w:t>
      </w:r>
      <w:r>
        <w:rPr>
          <w:rFonts w:hint="eastAsia"/>
        </w:rPr>
        <w:t>函数</w:t>
      </w:r>
      <w:r>
        <w:br/>
      </w:r>
      <w:r>
        <w:rPr>
          <w:rFonts w:hint="eastAsia"/>
          <w:b w:val="0"/>
        </w:rPr>
        <w:tab/>
      </w:r>
      <w:r>
        <w:rPr>
          <w:rFonts w:ascii="宋体" w:hAnsi="宋体" w:cs="宋体" w:hint="eastAsia"/>
          <w:b w:val="0"/>
          <w:iCs/>
          <w:szCs w:val="24"/>
        </w:rPr>
        <w:t>该函数的功能：对测试的成绩进行评价，用参数正确率，总题数和正确题数来进行判断，对于不同的正确率，输出不同的评价。</w:t>
      </w:r>
    </w:p>
    <w:tbl>
      <w:tblPr>
        <w:tblStyle w:val="af4"/>
        <w:tblW w:w="8742" w:type="dxa"/>
        <w:tblInd w:w="410"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rPr>
                <w:rFonts w:ascii="宋体" w:hAnsi="宋体" w:cs="宋体"/>
                <w:iCs/>
                <w:sz w:val="24"/>
              </w:rPr>
            </w:pPr>
            <w:r>
              <w:rPr>
                <w:rFonts w:ascii="宋体" w:hAnsi="宋体" w:cs="宋体" w:hint="eastAsia"/>
                <w:iCs/>
                <w:sz w:val="24"/>
              </w:rPr>
              <w:t>返回值</w:t>
            </w:r>
          </w:p>
        </w:tc>
        <w:tc>
          <w:tcPr>
            <w:tcW w:w="1618" w:type="dxa"/>
            <w:shd w:val="clear" w:color="auto" w:fill="E0E0E0"/>
          </w:tcPr>
          <w:p w:rsidR="00C72379" w:rsidRDefault="00B67482">
            <w:pPr>
              <w:jc w:val="center"/>
              <w:rPr>
                <w:rFonts w:ascii="宋体" w:hAnsi="宋体" w:cs="宋体"/>
                <w:iCs/>
                <w:sz w:val="24"/>
              </w:rPr>
            </w:pPr>
            <w:r>
              <w:rPr>
                <w:rFonts w:ascii="宋体" w:hAnsi="宋体" w:cs="宋体" w:hint="eastAsia"/>
                <w:iCs/>
                <w:sz w:val="24"/>
              </w:rPr>
              <w:t>方法名</w:t>
            </w:r>
          </w:p>
        </w:tc>
        <w:tc>
          <w:tcPr>
            <w:tcW w:w="3584" w:type="dxa"/>
            <w:shd w:val="clear" w:color="auto" w:fill="E0E0E0"/>
          </w:tcPr>
          <w:p w:rsidR="00C72379" w:rsidRDefault="00B67482">
            <w:pPr>
              <w:jc w:val="center"/>
              <w:rPr>
                <w:rFonts w:ascii="宋体" w:hAnsi="宋体" w:cs="宋体"/>
                <w:iCs/>
                <w:sz w:val="24"/>
              </w:rPr>
            </w:pPr>
            <w:r>
              <w:rPr>
                <w:rFonts w:ascii="宋体" w:hAnsi="宋体" w:cs="宋体" w:hint="eastAsia"/>
                <w:iCs/>
                <w:sz w:val="24"/>
              </w:rPr>
              <w:t>功能</w:t>
            </w:r>
          </w:p>
        </w:tc>
        <w:tc>
          <w:tcPr>
            <w:tcW w:w="2040" w:type="dxa"/>
            <w:shd w:val="clear" w:color="auto" w:fill="E0E0E0"/>
          </w:tcPr>
          <w:p w:rsidR="00C72379" w:rsidRDefault="00B67482">
            <w:pPr>
              <w:jc w:val="center"/>
              <w:rPr>
                <w:rFonts w:ascii="宋体" w:hAnsi="宋体" w:cs="宋体"/>
                <w:iCs/>
                <w:sz w:val="24"/>
              </w:rPr>
            </w:pPr>
            <w:r>
              <w:rPr>
                <w:rFonts w:ascii="宋体" w:hAnsi="宋体" w:cs="宋体" w:hint="eastAsia"/>
                <w:iCs/>
                <w:sz w:val="24"/>
              </w:rPr>
              <w:t>参数说明</w:t>
            </w:r>
          </w:p>
        </w:tc>
      </w:tr>
      <w:tr w:rsidR="00C72379" w:rsidTr="0014707E">
        <w:trPr>
          <w:trHeight w:val="70"/>
        </w:trPr>
        <w:tc>
          <w:tcPr>
            <w:tcW w:w="1500" w:type="dxa"/>
          </w:tcPr>
          <w:p w:rsidR="00C72379" w:rsidRDefault="00B67482">
            <w:pPr>
              <w:jc w:val="center"/>
              <w:rPr>
                <w:rFonts w:ascii="宋体" w:hAnsi="宋体" w:cs="宋体"/>
                <w:iCs/>
                <w:sz w:val="24"/>
              </w:rPr>
            </w:pPr>
            <w:r>
              <w:rPr>
                <w:rFonts w:ascii="宋体" w:hAnsi="宋体" w:cs="宋体" w:hint="eastAsia"/>
                <w:iCs/>
                <w:sz w:val="24"/>
              </w:rPr>
              <w:t>void</w:t>
            </w:r>
          </w:p>
        </w:tc>
        <w:tc>
          <w:tcPr>
            <w:tcW w:w="1618" w:type="dxa"/>
          </w:tcPr>
          <w:p w:rsidR="00C72379" w:rsidRDefault="00B67482">
            <w:pPr>
              <w:jc w:val="center"/>
              <w:rPr>
                <w:rFonts w:ascii="宋体" w:hAnsi="宋体" w:cs="宋体"/>
                <w:iCs/>
                <w:sz w:val="24"/>
              </w:rPr>
            </w:pPr>
            <w:r>
              <w:rPr>
                <w:rFonts w:ascii="宋体" w:hAnsi="宋体" w:cs="宋体" w:hint="eastAsia"/>
                <w:iCs/>
                <w:sz w:val="24"/>
              </w:rPr>
              <w:t>judge</w:t>
            </w:r>
          </w:p>
        </w:tc>
        <w:tc>
          <w:tcPr>
            <w:tcW w:w="3584" w:type="dxa"/>
            <w:vAlign w:val="center"/>
          </w:tcPr>
          <w:p w:rsidR="00C72379" w:rsidRDefault="00B67482">
            <w:pPr>
              <w:ind w:left="12"/>
              <w:rPr>
                <w:rFonts w:ascii="宋体" w:hAnsi="宋体" w:cs="宋体"/>
                <w:iCs/>
                <w:sz w:val="24"/>
              </w:rPr>
            </w:pPr>
            <w:r>
              <w:rPr>
                <w:rFonts w:ascii="宋体" w:hAnsi="宋体" w:cs="宋体" w:hint="eastAsia"/>
                <w:iCs/>
                <w:sz w:val="24"/>
              </w:rPr>
              <w:t>对测试的成绩输出评价</w:t>
            </w:r>
          </w:p>
        </w:tc>
        <w:tc>
          <w:tcPr>
            <w:tcW w:w="2040" w:type="dxa"/>
          </w:tcPr>
          <w:p w:rsidR="00C72379" w:rsidRDefault="00B67482">
            <w:pPr>
              <w:jc w:val="center"/>
              <w:rPr>
                <w:rFonts w:ascii="宋体" w:hAnsi="宋体" w:cs="宋体"/>
                <w:iCs/>
                <w:sz w:val="24"/>
              </w:rPr>
            </w:pPr>
            <w:r>
              <w:rPr>
                <w:rFonts w:ascii="宋体" w:hAnsi="宋体" w:cs="宋体" w:hint="eastAsia"/>
                <w:iCs/>
                <w:sz w:val="24"/>
              </w:rPr>
              <w:t>需要一个小数来行的数据表示正确率，两个整形数据分别表示题目总量和正确的题目数量</w:t>
            </w:r>
          </w:p>
        </w:tc>
      </w:tr>
    </w:tbl>
    <w:p w:rsidR="00C72379" w:rsidRDefault="00C72379">
      <w:pPr>
        <w:pStyle w:val="3"/>
        <w:numPr>
          <w:ilvl w:val="2"/>
          <w:numId w:val="0"/>
        </w:numPr>
      </w:pPr>
    </w:p>
    <w:p w:rsidR="00C72379" w:rsidRDefault="00B67482">
      <w:pPr>
        <w:pStyle w:val="3"/>
      </w:pPr>
      <w:r>
        <w:rPr>
          <w:rFonts w:hint="eastAsia"/>
        </w:rPr>
        <w:t>相关数据表</w:t>
      </w:r>
    </w:p>
    <w:tbl>
      <w:tblPr>
        <w:tblStyle w:val="af4"/>
        <w:tblW w:w="9020" w:type="dxa"/>
        <w:tblLayout w:type="fixed"/>
        <w:tblLook w:val="04A0" w:firstRow="1" w:lastRow="0" w:firstColumn="1" w:lastColumn="0" w:noHBand="0" w:noVBand="1"/>
      </w:tblPr>
      <w:tblGrid>
        <w:gridCol w:w="1812"/>
        <w:gridCol w:w="1812"/>
        <w:gridCol w:w="1810"/>
        <w:gridCol w:w="1803"/>
        <w:gridCol w:w="1783"/>
      </w:tblGrid>
      <w:tr w:rsidR="00C72379">
        <w:trPr>
          <w:trHeight w:val="341"/>
        </w:trPr>
        <w:tc>
          <w:tcPr>
            <w:tcW w:w="1812" w:type="dxa"/>
          </w:tcPr>
          <w:p w:rsidR="00C72379" w:rsidRDefault="00B67482">
            <w:pPr>
              <w:rPr>
                <w:rFonts w:ascii="宋体" w:hAnsi="宋体" w:cs="宋体"/>
                <w:sz w:val="24"/>
              </w:rPr>
            </w:pPr>
            <w:r>
              <w:rPr>
                <w:rFonts w:ascii="宋体" w:hAnsi="宋体" w:cs="宋体" w:hint="eastAsia"/>
                <w:sz w:val="24"/>
              </w:rPr>
              <w:t>数据名称</w:t>
            </w:r>
          </w:p>
        </w:tc>
        <w:tc>
          <w:tcPr>
            <w:tcW w:w="1812" w:type="dxa"/>
          </w:tcPr>
          <w:p w:rsidR="00C72379" w:rsidRDefault="00B67482">
            <w:pPr>
              <w:rPr>
                <w:rFonts w:ascii="宋体" w:hAnsi="宋体" w:cs="宋体"/>
                <w:sz w:val="24"/>
              </w:rPr>
            </w:pPr>
            <w:r>
              <w:rPr>
                <w:rFonts w:ascii="宋体" w:hAnsi="宋体" w:cs="宋体" w:hint="eastAsia"/>
                <w:sz w:val="24"/>
              </w:rPr>
              <w:t>difficulty</w:t>
            </w:r>
          </w:p>
        </w:tc>
        <w:tc>
          <w:tcPr>
            <w:tcW w:w="1810" w:type="dxa"/>
          </w:tcPr>
          <w:p w:rsidR="00C72379" w:rsidRDefault="00B67482">
            <w:pPr>
              <w:rPr>
                <w:rFonts w:ascii="宋体" w:hAnsi="宋体" w:cs="宋体"/>
                <w:sz w:val="24"/>
              </w:rPr>
            </w:pPr>
            <w:r>
              <w:rPr>
                <w:rFonts w:ascii="宋体" w:hAnsi="宋体" w:cs="宋体" w:hint="eastAsia"/>
                <w:sz w:val="24"/>
              </w:rPr>
              <w:t>number</w:t>
            </w:r>
          </w:p>
        </w:tc>
        <w:tc>
          <w:tcPr>
            <w:tcW w:w="1803" w:type="dxa"/>
          </w:tcPr>
          <w:p w:rsidR="00C72379" w:rsidRDefault="00B67482">
            <w:pPr>
              <w:rPr>
                <w:rFonts w:ascii="宋体" w:hAnsi="宋体" w:cs="宋体"/>
                <w:sz w:val="24"/>
              </w:rPr>
            </w:pPr>
            <w:r>
              <w:rPr>
                <w:rFonts w:ascii="宋体" w:hAnsi="宋体" w:cs="宋体" w:hint="eastAsia"/>
                <w:sz w:val="24"/>
              </w:rPr>
              <w:t>answer</w:t>
            </w:r>
          </w:p>
        </w:tc>
        <w:tc>
          <w:tcPr>
            <w:tcW w:w="1783" w:type="dxa"/>
          </w:tcPr>
          <w:p w:rsidR="00C72379" w:rsidRDefault="00B67482">
            <w:pPr>
              <w:rPr>
                <w:rFonts w:ascii="宋体" w:hAnsi="宋体" w:cs="宋体"/>
                <w:sz w:val="24"/>
              </w:rPr>
            </w:pPr>
            <w:r>
              <w:rPr>
                <w:rFonts w:ascii="宋体" w:hAnsi="宋体" w:cs="宋体" w:hint="eastAsia"/>
                <w:sz w:val="24"/>
              </w:rPr>
              <w:t>difficulty</w:t>
            </w:r>
          </w:p>
        </w:tc>
      </w:tr>
      <w:tr w:rsidR="00C72379">
        <w:trPr>
          <w:trHeight w:val="341"/>
        </w:trPr>
        <w:tc>
          <w:tcPr>
            <w:tcW w:w="1812" w:type="dxa"/>
          </w:tcPr>
          <w:p w:rsidR="00C72379" w:rsidRDefault="00B67482">
            <w:pPr>
              <w:rPr>
                <w:rFonts w:ascii="宋体" w:hAnsi="宋体" w:cs="宋体"/>
                <w:sz w:val="24"/>
              </w:rPr>
            </w:pPr>
            <w:r>
              <w:rPr>
                <w:rFonts w:ascii="宋体" w:hAnsi="宋体" w:cs="宋体" w:hint="eastAsia"/>
                <w:sz w:val="24"/>
              </w:rPr>
              <w:t>数据类型</w:t>
            </w:r>
          </w:p>
        </w:tc>
        <w:tc>
          <w:tcPr>
            <w:tcW w:w="1812" w:type="dxa"/>
          </w:tcPr>
          <w:p w:rsidR="00C72379" w:rsidRDefault="00B67482">
            <w:pPr>
              <w:rPr>
                <w:rFonts w:ascii="宋体" w:hAnsi="宋体" w:cs="宋体"/>
                <w:sz w:val="24"/>
              </w:rPr>
            </w:pPr>
            <w:r>
              <w:rPr>
                <w:rFonts w:ascii="宋体" w:hAnsi="宋体" w:cs="宋体" w:hint="eastAsia"/>
                <w:sz w:val="24"/>
              </w:rPr>
              <w:t>int</w:t>
            </w:r>
          </w:p>
        </w:tc>
        <w:tc>
          <w:tcPr>
            <w:tcW w:w="1810" w:type="dxa"/>
          </w:tcPr>
          <w:p w:rsidR="00C72379" w:rsidRDefault="00B67482">
            <w:pPr>
              <w:rPr>
                <w:rFonts w:ascii="宋体" w:hAnsi="宋体" w:cs="宋体"/>
                <w:sz w:val="24"/>
              </w:rPr>
            </w:pPr>
            <w:r>
              <w:rPr>
                <w:rFonts w:ascii="宋体" w:hAnsi="宋体" w:cs="宋体" w:hint="eastAsia"/>
                <w:sz w:val="24"/>
              </w:rPr>
              <w:t>int</w:t>
            </w:r>
          </w:p>
        </w:tc>
        <w:tc>
          <w:tcPr>
            <w:tcW w:w="1803" w:type="dxa"/>
          </w:tcPr>
          <w:p w:rsidR="00C72379" w:rsidRDefault="00B67482">
            <w:pPr>
              <w:rPr>
                <w:rFonts w:ascii="宋体" w:hAnsi="宋体" w:cs="宋体"/>
                <w:sz w:val="24"/>
              </w:rPr>
            </w:pPr>
            <w:r>
              <w:rPr>
                <w:rFonts w:ascii="宋体" w:hAnsi="宋体" w:cs="宋体" w:hint="eastAsia"/>
                <w:sz w:val="24"/>
              </w:rPr>
              <w:t>int/double</w:t>
            </w:r>
          </w:p>
        </w:tc>
        <w:tc>
          <w:tcPr>
            <w:tcW w:w="1783" w:type="dxa"/>
          </w:tcPr>
          <w:p w:rsidR="00C72379" w:rsidRDefault="00B67482">
            <w:pPr>
              <w:rPr>
                <w:rFonts w:ascii="宋体" w:hAnsi="宋体" w:cs="宋体"/>
                <w:sz w:val="24"/>
              </w:rPr>
            </w:pPr>
            <w:r>
              <w:rPr>
                <w:rFonts w:ascii="宋体" w:hAnsi="宋体" w:cs="宋体" w:hint="eastAsia"/>
                <w:sz w:val="24"/>
              </w:rPr>
              <w:t>int</w:t>
            </w:r>
          </w:p>
        </w:tc>
      </w:tr>
      <w:tr w:rsidR="00C72379">
        <w:trPr>
          <w:trHeight w:val="1664"/>
        </w:trPr>
        <w:tc>
          <w:tcPr>
            <w:tcW w:w="1812" w:type="dxa"/>
          </w:tcPr>
          <w:p w:rsidR="00C72379" w:rsidRDefault="00B67482">
            <w:pPr>
              <w:rPr>
                <w:rFonts w:ascii="宋体" w:hAnsi="宋体" w:cs="宋体"/>
                <w:sz w:val="24"/>
              </w:rPr>
            </w:pPr>
            <w:r>
              <w:rPr>
                <w:rFonts w:ascii="宋体" w:hAnsi="宋体" w:cs="宋体" w:hint="eastAsia"/>
                <w:sz w:val="24"/>
              </w:rPr>
              <w:t>数据说明</w:t>
            </w:r>
          </w:p>
        </w:tc>
        <w:tc>
          <w:tcPr>
            <w:tcW w:w="1812" w:type="dxa"/>
          </w:tcPr>
          <w:p w:rsidR="00C72379" w:rsidRDefault="00B67482">
            <w:pPr>
              <w:rPr>
                <w:rFonts w:ascii="宋体" w:hAnsi="宋体" w:cs="宋体"/>
                <w:sz w:val="24"/>
              </w:rPr>
            </w:pPr>
            <w:r>
              <w:rPr>
                <w:rFonts w:ascii="宋体" w:hAnsi="宋体" w:cs="宋体" w:hint="eastAsia"/>
                <w:sz w:val="24"/>
              </w:rPr>
              <w:t>用户输入整数：1表示选择易，2表示选择中，3表示选择难</w:t>
            </w:r>
          </w:p>
        </w:tc>
        <w:tc>
          <w:tcPr>
            <w:tcW w:w="1810" w:type="dxa"/>
          </w:tcPr>
          <w:p w:rsidR="00C72379" w:rsidRDefault="00B67482">
            <w:pPr>
              <w:rPr>
                <w:rFonts w:ascii="宋体" w:hAnsi="宋体" w:cs="宋体"/>
                <w:sz w:val="24"/>
              </w:rPr>
            </w:pPr>
            <w:r>
              <w:rPr>
                <w:rFonts w:ascii="宋体" w:hAnsi="宋体" w:cs="宋体" w:hint="eastAsia"/>
                <w:sz w:val="24"/>
              </w:rPr>
              <w:t>用户输入正整数自定义题量</w:t>
            </w:r>
          </w:p>
        </w:tc>
        <w:tc>
          <w:tcPr>
            <w:tcW w:w="1803" w:type="dxa"/>
          </w:tcPr>
          <w:p w:rsidR="00C72379" w:rsidRDefault="00B67482">
            <w:pPr>
              <w:rPr>
                <w:rFonts w:ascii="宋体" w:hAnsi="宋体" w:cs="宋体"/>
                <w:sz w:val="24"/>
              </w:rPr>
            </w:pPr>
            <w:r>
              <w:rPr>
                <w:rFonts w:ascii="宋体" w:hAnsi="宋体" w:cs="宋体" w:hint="eastAsia"/>
                <w:sz w:val="24"/>
              </w:rPr>
              <w:t>用户输入答案</w:t>
            </w:r>
          </w:p>
        </w:tc>
        <w:tc>
          <w:tcPr>
            <w:tcW w:w="1783" w:type="dxa"/>
          </w:tcPr>
          <w:p w:rsidR="00C72379" w:rsidRDefault="00B67482">
            <w:pPr>
              <w:rPr>
                <w:rFonts w:ascii="宋体" w:hAnsi="宋体" w:cs="宋体"/>
                <w:sz w:val="24"/>
              </w:rPr>
            </w:pPr>
            <w:proofErr w:type="spellStart"/>
            <w:r>
              <w:rPr>
                <w:rFonts w:ascii="宋体" w:hAnsi="宋体" w:cs="宋体" w:hint="eastAsia"/>
                <w:sz w:val="24"/>
              </w:rPr>
              <w:t>plusDemo</w:t>
            </w:r>
            <w:proofErr w:type="spellEnd"/>
            <w:r>
              <w:rPr>
                <w:rFonts w:ascii="宋体" w:hAnsi="宋体" w:cs="宋体" w:hint="eastAsia"/>
                <w:sz w:val="24"/>
              </w:rPr>
              <w:t>参数：1表示易，2表示中，3表示难</w:t>
            </w:r>
          </w:p>
        </w:tc>
      </w:tr>
      <w:tr w:rsidR="00C72379">
        <w:trPr>
          <w:trHeight w:val="341"/>
        </w:trPr>
        <w:tc>
          <w:tcPr>
            <w:tcW w:w="1812" w:type="dxa"/>
          </w:tcPr>
          <w:p w:rsidR="00C72379" w:rsidRDefault="00B67482">
            <w:pPr>
              <w:rPr>
                <w:rFonts w:ascii="宋体" w:hAnsi="宋体" w:cs="宋体"/>
                <w:sz w:val="24"/>
              </w:rPr>
            </w:pPr>
            <w:r>
              <w:rPr>
                <w:rFonts w:ascii="宋体" w:hAnsi="宋体" w:cs="宋体" w:hint="eastAsia"/>
                <w:sz w:val="24"/>
              </w:rPr>
              <w:t>数据名称</w:t>
            </w:r>
          </w:p>
        </w:tc>
        <w:tc>
          <w:tcPr>
            <w:tcW w:w="1812" w:type="dxa"/>
          </w:tcPr>
          <w:p w:rsidR="00C72379" w:rsidRDefault="00B67482">
            <w:pPr>
              <w:rPr>
                <w:rFonts w:ascii="宋体" w:hAnsi="宋体" w:cs="宋体"/>
                <w:sz w:val="24"/>
              </w:rPr>
            </w:pPr>
            <w:r>
              <w:rPr>
                <w:rFonts w:ascii="宋体" w:hAnsi="宋体" w:cs="宋体" w:hint="eastAsia"/>
                <w:sz w:val="24"/>
              </w:rPr>
              <w:t>correct</w:t>
            </w:r>
          </w:p>
        </w:tc>
        <w:tc>
          <w:tcPr>
            <w:tcW w:w="1810" w:type="dxa"/>
          </w:tcPr>
          <w:p w:rsidR="00C72379" w:rsidRDefault="00B67482">
            <w:pPr>
              <w:rPr>
                <w:rFonts w:ascii="宋体" w:hAnsi="宋体" w:cs="宋体"/>
                <w:sz w:val="24"/>
              </w:rPr>
            </w:pPr>
            <w:r>
              <w:rPr>
                <w:rFonts w:ascii="宋体" w:hAnsi="宋体" w:cs="宋体" w:hint="eastAsia"/>
                <w:sz w:val="24"/>
              </w:rPr>
              <w:t>num</w:t>
            </w:r>
          </w:p>
        </w:tc>
        <w:tc>
          <w:tcPr>
            <w:tcW w:w="1803" w:type="dxa"/>
          </w:tcPr>
          <w:p w:rsidR="00C72379" w:rsidRDefault="00B67482">
            <w:pPr>
              <w:rPr>
                <w:rFonts w:ascii="宋体" w:hAnsi="宋体" w:cs="宋体"/>
                <w:sz w:val="24"/>
              </w:rPr>
            </w:pPr>
            <w:r>
              <w:rPr>
                <w:rFonts w:ascii="宋体" w:hAnsi="宋体" w:cs="宋体" w:hint="eastAsia"/>
                <w:sz w:val="24"/>
              </w:rPr>
              <w:t>right</w:t>
            </w:r>
          </w:p>
        </w:tc>
        <w:tc>
          <w:tcPr>
            <w:tcW w:w="1783" w:type="dxa"/>
          </w:tcPr>
          <w:p w:rsidR="00C72379" w:rsidRDefault="00B67482">
            <w:pPr>
              <w:rPr>
                <w:rFonts w:ascii="宋体" w:hAnsi="宋体" w:cs="宋体"/>
                <w:sz w:val="24"/>
              </w:rPr>
            </w:pPr>
            <w:r>
              <w:rPr>
                <w:rFonts w:ascii="宋体" w:hAnsi="宋体" w:cs="宋体" w:hint="eastAsia"/>
                <w:sz w:val="24"/>
              </w:rPr>
              <w:t>Result</w:t>
            </w:r>
          </w:p>
        </w:tc>
      </w:tr>
      <w:tr w:rsidR="00C72379">
        <w:trPr>
          <w:trHeight w:val="341"/>
        </w:trPr>
        <w:tc>
          <w:tcPr>
            <w:tcW w:w="1812" w:type="dxa"/>
          </w:tcPr>
          <w:p w:rsidR="00C72379" w:rsidRDefault="00B67482">
            <w:pPr>
              <w:rPr>
                <w:rFonts w:ascii="宋体" w:hAnsi="宋体" w:cs="宋体"/>
                <w:sz w:val="24"/>
              </w:rPr>
            </w:pPr>
            <w:r>
              <w:rPr>
                <w:rFonts w:ascii="宋体" w:hAnsi="宋体" w:cs="宋体" w:hint="eastAsia"/>
                <w:sz w:val="24"/>
              </w:rPr>
              <w:t>数据类型</w:t>
            </w:r>
          </w:p>
        </w:tc>
        <w:tc>
          <w:tcPr>
            <w:tcW w:w="1812" w:type="dxa"/>
          </w:tcPr>
          <w:p w:rsidR="00C72379" w:rsidRDefault="00B67482">
            <w:pPr>
              <w:rPr>
                <w:rFonts w:ascii="宋体" w:hAnsi="宋体" w:cs="宋体"/>
                <w:sz w:val="24"/>
              </w:rPr>
            </w:pPr>
            <w:r>
              <w:rPr>
                <w:rFonts w:ascii="宋体" w:hAnsi="宋体" w:cs="宋体" w:hint="eastAsia"/>
                <w:sz w:val="24"/>
              </w:rPr>
              <w:t>double</w:t>
            </w:r>
          </w:p>
        </w:tc>
        <w:tc>
          <w:tcPr>
            <w:tcW w:w="1810" w:type="dxa"/>
          </w:tcPr>
          <w:p w:rsidR="00C72379" w:rsidRDefault="00B67482">
            <w:pPr>
              <w:rPr>
                <w:rFonts w:ascii="宋体" w:hAnsi="宋体" w:cs="宋体"/>
                <w:sz w:val="24"/>
              </w:rPr>
            </w:pPr>
            <w:r>
              <w:rPr>
                <w:rFonts w:ascii="宋体" w:hAnsi="宋体" w:cs="宋体" w:hint="eastAsia"/>
                <w:sz w:val="24"/>
              </w:rPr>
              <w:t>int</w:t>
            </w:r>
          </w:p>
        </w:tc>
        <w:tc>
          <w:tcPr>
            <w:tcW w:w="1803" w:type="dxa"/>
          </w:tcPr>
          <w:p w:rsidR="00C72379" w:rsidRDefault="00B67482">
            <w:pPr>
              <w:rPr>
                <w:rFonts w:ascii="宋体" w:hAnsi="宋体" w:cs="宋体"/>
                <w:sz w:val="24"/>
              </w:rPr>
            </w:pPr>
            <w:r>
              <w:rPr>
                <w:rFonts w:ascii="宋体" w:hAnsi="宋体" w:cs="宋体" w:hint="eastAsia"/>
                <w:sz w:val="24"/>
              </w:rPr>
              <w:t>int</w:t>
            </w:r>
          </w:p>
        </w:tc>
        <w:tc>
          <w:tcPr>
            <w:tcW w:w="1783" w:type="dxa"/>
          </w:tcPr>
          <w:p w:rsidR="00C72379" w:rsidRDefault="00B67482">
            <w:pPr>
              <w:rPr>
                <w:rFonts w:ascii="宋体" w:hAnsi="宋体" w:cs="宋体"/>
                <w:sz w:val="24"/>
              </w:rPr>
            </w:pPr>
            <w:r>
              <w:rPr>
                <w:rFonts w:ascii="宋体" w:hAnsi="宋体" w:cs="宋体" w:hint="eastAsia"/>
                <w:sz w:val="24"/>
              </w:rPr>
              <w:t>int</w:t>
            </w:r>
          </w:p>
        </w:tc>
      </w:tr>
      <w:tr w:rsidR="00C72379">
        <w:trPr>
          <w:trHeight w:val="1013"/>
        </w:trPr>
        <w:tc>
          <w:tcPr>
            <w:tcW w:w="1812" w:type="dxa"/>
          </w:tcPr>
          <w:p w:rsidR="00C72379" w:rsidRDefault="00B67482">
            <w:pPr>
              <w:rPr>
                <w:rFonts w:ascii="宋体" w:hAnsi="宋体" w:cs="宋体"/>
                <w:sz w:val="24"/>
              </w:rPr>
            </w:pPr>
            <w:r>
              <w:rPr>
                <w:rFonts w:ascii="宋体" w:hAnsi="宋体" w:cs="宋体" w:hint="eastAsia"/>
                <w:sz w:val="24"/>
              </w:rPr>
              <w:t>数据说明</w:t>
            </w:r>
          </w:p>
        </w:tc>
        <w:tc>
          <w:tcPr>
            <w:tcW w:w="1812" w:type="dxa"/>
          </w:tcPr>
          <w:p w:rsidR="00C72379" w:rsidRDefault="00B67482">
            <w:pPr>
              <w:rPr>
                <w:rFonts w:ascii="宋体" w:hAnsi="宋体" w:cs="宋体"/>
                <w:sz w:val="24"/>
              </w:rPr>
            </w:pPr>
            <w:r>
              <w:rPr>
                <w:rFonts w:ascii="宋体" w:hAnsi="宋体" w:cs="宋体" w:hint="eastAsia"/>
                <w:sz w:val="24"/>
              </w:rPr>
              <w:t>表示正确率</w:t>
            </w:r>
          </w:p>
        </w:tc>
        <w:tc>
          <w:tcPr>
            <w:tcW w:w="1810" w:type="dxa"/>
          </w:tcPr>
          <w:p w:rsidR="00C72379" w:rsidRDefault="00B67482">
            <w:pPr>
              <w:rPr>
                <w:rFonts w:ascii="宋体" w:hAnsi="宋体" w:cs="宋体"/>
                <w:sz w:val="24"/>
              </w:rPr>
            </w:pPr>
            <w:r>
              <w:rPr>
                <w:rFonts w:ascii="宋体" w:hAnsi="宋体" w:cs="宋体" w:hint="eastAsia"/>
                <w:sz w:val="24"/>
              </w:rPr>
              <w:t>表示该次测试的题目总量</w:t>
            </w:r>
          </w:p>
        </w:tc>
        <w:tc>
          <w:tcPr>
            <w:tcW w:w="1803" w:type="dxa"/>
          </w:tcPr>
          <w:p w:rsidR="00C72379" w:rsidRDefault="00B67482">
            <w:pPr>
              <w:rPr>
                <w:rFonts w:ascii="宋体" w:hAnsi="宋体" w:cs="宋体"/>
                <w:sz w:val="24"/>
              </w:rPr>
            </w:pPr>
            <w:r>
              <w:rPr>
                <w:rFonts w:ascii="宋体" w:hAnsi="宋体" w:cs="宋体" w:hint="eastAsia"/>
                <w:sz w:val="24"/>
              </w:rPr>
              <w:t>表示该次测试当中正确的题目数量</w:t>
            </w:r>
          </w:p>
        </w:tc>
        <w:tc>
          <w:tcPr>
            <w:tcW w:w="1783" w:type="dxa"/>
          </w:tcPr>
          <w:p w:rsidR="00C72379" w:rsidRDefault="00B67482">
            <w:pPr>
              <w:rPr>
                <w:rFonts w:ascii="宋体" w:hAnsi="宋体" w:cs="宋体"/>
                <w:sz w:val="24"/>
              </w:rPr>
            </w:pPr>
            <w:r>
              <w:rPr>
                <w:rFonts w:ascii="宋体" w:hAnsi="宋体" w:cs="宋体" w:hint="eastAsia"/>
                <w:sz w:val="24"/>
              </w:rPr>
              <w:t>1表示正确，0表示错误</w:t>
            </w:r>
          </w:p>
        </w:tc>
      </w:tr>
    </w:tbl>
    <w:p w:rsidR="00C72379" w:rsidRDefault="00C72379"/>
    <w:p w:rsidR="00C72379" w:rsidRDefault="00C72379"/>
    <w:p w:rsidR="00C72379" w:rsidRDefault="00B67482">
      <w:pPr>
        <w:pStyle w:val="20"/>
        <w:rPr>
          <w:i/>
        </w:rPr>
      </w:pPr>
      <w:r>
        <w:rPr>
          <w:rFonts w:hint="eastAsia"/>
        </w:rPr>
        <w:t xml:space="preserve"> </w:t>
      </w:r>
      <w:r>
        <w:rPr>
          <w:rFonts w:hint="eastAsia"/>
        </w:rPr>
        <w:t>减</w:t>
      </w:r>
      <w:r>
        <w:rPr>
          <w:rFonts w:hint="eastAsia"/>
          <w:i/>
        </w:rPr>
        <w:t>法自测模块</w:t>
      </w:r>
    </w:p>
    <w:p w:rsidR="00C72379" w:rsidRDefault="00B67482">
      <w:pPr>
        <w:pStyle w:val="3"/>
        <w:rPr>
          <w:rStyle w:val="Char"/>
          <w:rFonts w:ascii="Arial" w:hAnsi="Arial"/>
          <w:kern w:val="2"/>
          <w:szCs w:val="32"/>
        </w:rPr>
      </w:pPr>
      <w:r>
        <w:rPr>
          <w:rFonts w:hint="eastAsia"/>
        </w:rPr>
        <w:t>功能说明</w:t>
      </w:r>
    </w:p>
    <w:p w:rsidR="00C72379" w:rsidRDefault="00B67482">
      <w:pPr>
        <w:ind w:firstLine="420"/>
        <w:rPr>
          <w:sz w:val="24"/>
        </w:rPr>
      </w:pPr>
      <w:r>
        <w:rPr>
          <w:rFonts w:hint="eastAsia"/>
          <w:sz w:val="24"/>
        </w:rPr>
        <w:t>用户首先选择自测模块，选择好了以后将进行难度选择，并进行题量的自定义，在做题过程中，如果正确，将会提示正确并进入下一题，如果错误会显示正确答案，并提醒用户是否要保存到错题集当中，在用户输入指令后进入下一题。</w:t>
      </w:r>
    </w:p>
    <w:p w:rsidR="00C72379" w:rsidRDefault="00B67482">
      <w:pPr>
        <w:ind w:firstLine="420"/>
        <w:rPr>
          <w:sz w:val="24"/>
        </w:rPr>
      </w:pPr>
      <w:r>
        <w:rPr>
          <w:rFonts w:hint="eastAsia"/>
          <w:sz w:val="24"/>
        </w:rPr>
        <w:t>当答题结束时，会跳出结束界面，展示正确率和评价。</w:t>
      </w:r>
    </w:p>
    <w:p w:rsidR="00C72379" w:rsidRDefault="00C72379"/>
    <w:p w:rsidR="00C72379" w:rsidRDefault="00B67482">
      <w:pPr>
        <w:pStyle w:val="3"/>
      </w:pPr>
      <w:r>
        <w:rPr>
          <w:rFonts w:hint="eastAsia"/>
        </w:rPr>
        <w:t>函数、方法设计</w:t>
      </w:r>
    </w:p>
    <w:p w:rsidR="00C72379" w:rsidRDefault="00B67482">
      <w:pPr>
        <w:pStyle w:val="4"/>
        <w:rPr>
          <w:rFonts w:ascii="宋体" w:hAnsi="宋体" w:cs="宋体"/>
          <w:szCs w:val="24"/>
        </w:rPr>
      </w:pPr>
      <w:r>
        <w:rPr>
          <w:rFonts w:hint="eastAsia"/>
        </w:rPr>
        <w:t>minus</w:t>
      </w:r>
      <w:r>
        <w:rPr>
          <w:rFonts w:hint="eastAsia"/>
        </w:rPr>
        <w:t>函数</w:t>
      </w:r>
      <w:r>
        <w:br/>
      </w:r>
      <w:r>
        <w:rPr>
          <w:rFonts w:hint="eastAsia"/>
          <w:b w:val="0"/>
        </w:rPr>
        <w:tab/>
      </w:r>
      <w:r>
        <w:rPr>
          <w:rFonts w:ascii="宋体" w:hAnsi="宋体" w:cs="宋体" w:hint="eastAsia"/>
          <w:b w:val="0"/>
          <w:iCs/>
          <w:szCs w:val="24"/>
        </w:rPr>
        <w:t>该函数的功能：实现减法自测功能。</w:t>
      </w:r>
    </w:p>
    <w:tbl>
      <w:tblPr>
        <w:tblStyle w:val="af4"/>
        <w:tblW w:w="8742" w:type="dxa"/>
        <w:tblInd w:w="410"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rPr>
                <w:rFonts w:ascii="宋体" w:hAnsi="宋体" w:cs="宋体"/>
                <w:sz w:val="24"/>
              </w:rPr>
            </w:pPr>
            <w:r>
              <w:rPr>
                <w:rFonts w:ascii="宋体" w:hAnsi="宋体" w:cs="宋体" w:hint="eastAsia"/>
                <w:sz w:val="24"/>
              </w:rPr>
              <w:t>返回值</w:t>
            </w:r>
          </w:p>
        </w:tc>
        <w:tc>
          <w:tcPr>
            <w:tcW w:w="1618" w:type="dxa"/>
            <w:shd w:val="clear" w:color="auto" w:fill="E0E0E0"/>
          </w:tcPr>
          <w:p w:rsidR="00C72379" w:rsidRDefault="00B67482">
            <w:pPr>
              <w:jc w:val="center"/>
              <w:rPr>
                <w:rFonts w:ascii="宋体" w:hAnsi="宋体" w:cs="宋体"/>
                <w:sz w:val="24"/>
              </w:rPr>
            </w:pPr>
            <w:r>
              <w:rPr>
                <w:rFonts w:ascii="宋体" w:hAnsi="宋体" w:cs="宋体" w:hint="eastAsia"/>
                <w:sz w:val="24"/>
              </w:rPr>
              <w:t>方法名</w:t>
            </w:r>
          </w:p>
        </w:tc>
        <w:tc>
          <w:tcPr>
            <w:tcW w:w="3584" w:type="dxa"/>
            <w:shd w:val="clear" w:color="auto" w:fill="E0E0E0"/>
          </w:tcPr>
          <w:p w:rsidR="00C72379" w:rsidRDefault="00B67482">
            <w:pPr>
              <w:jc w:val="center"/>
              <w:rPr>
                <w:rFonts w:ascii="宋体" w:hAnsi="宋体" w:cs="宋体"/>
                <w:sz w:val="24"/>
              </w:rPr>
            </w:pPr>
            <w:r>
              <w:rPr>
                <w:rFonts w:ascii="宋体" w:hAnsi="宋体" w:cs="宋体" w:hint="eastAsia"/>
                <w:sz w:val="24"/>
              </w:rPr>
              <w:t>功能</w:t>
            </w:r>
          </w:p>
        </w:tc>
        <w:tc>
          <w:tcPr>
            <w:tcW w:w="2040" w:type="dxa"/>
            <w:shd w:val="clear" w:color="auto" w:fill="E0E0E0"/>
          </w:tcPr>
          <w:p w:rsidR="00C72379" w:rsidRDefault="00B67482">
            <w:pPr>
              <w:jc w:val="center"/>
              <w:rPr>
                <w:rFonts w:ascii="宋体" w:hAnsi="宋体" w:cs="宋体"/>
                <w:sz w:val="24"/>
              </w:rPr>
            </w:pPr>
            <w:r>
              <w:rPr>
                <w:rFonts w:ascii="宋体" w:hAnsi="宋体" w:cs="宋体" w:hint="eastAsia"/>
                <w:sz w:val="24"/>
              </w:rPr>
              <w:t>参数说明</w:t>
            </w:r>
          </w:p>
        </w:tc>
      </w:tr>
      <w:tr w:rsidR="00C72379">
        <w:tc>
          <w:tcPr>
            <w:tcW w:w="1500" w:type="dxa"/>
          </w:tcPr>
          <w:p w:rsidR="00C72379" w:rsidRDefault="00B67482">
            <w:pPr>
              <w:jc w:val="center"/>
              <w:rPr>
                <w:rFonts w:ascii="宋体" w:hAnsi="宋体" w:cs="宋体"/>
                <w:sz w:val="24"/>
              </w:rPr>
            </w:pPr>
            <w:r>
              <w:rPr>
                <w:rFonts w:ascii="宋体" w:hAnsi="宋体" w:cs="宋体" w:hint="eastAsia"/>
                <w:sz w:val="24"/>
              </w:rPr>
              <w:t>void</w:t>
            </w:r>
          </w:p>
        </w:tc>
        <w:tc>
          <w:tcPr>
            <w:tcW w:w="1618" w:type="dxa"/>
          </w:tcPr>
          <w:p w:rsidR="00C72379" w:rsidRDefault="00B67482">
            <w:pPr>
              <w:jc w:val="center"/>
              <w:rPr>
                <w:rFonts w:ascii="宋体" w:hAnsi="宋体" w:cs="宋体"/>
                <w:sz w:val="24"/>
              </w:rPr>
            </w:pPr>
            <w:r>
              <w:rPr>
                <w:rFonts w:ascii="宋体" w:hAnsi="宋体" w:cs="宋体" w:hint="eastAsia"/>
                <w:sz w:val="24"/>
              </w:rPr>
              <w:t>minus</w:t>
            </w:r>
          </w:p>
        </w:tc>
        <w:tc>
          <w:tcPr>
            <w:tcW w:w="3584" w:type="dxa"/>
            <w:vAlign w:val="center"/>
          </w:tcPr>
          <w:p w:rsidR="00C72379" w:rsidRDefault="00B67482">
            <w:pPr>
              <w:ind w:left="12"/>
              <w:rPr>
                <w:rFonts w:ascii="宋体" w:hAnsi="宋体" w:cs="宋体"/>
                <w:sz w:val="24"/>
              </w:rPr>
            </w:pPr>
            <w:r>
              <w:rPr>
                <w:rFonts w:ascii="宋体" w:hAnsi="宋体" w:cs="宋体" w:hint="eastAsia"/>
                <w:sz w:val="24"/>
              </w:rPr>
              <w:t>实现难度选择、自定义题量，并调用</w:t>
            </w:r>
            <w:proofErr w:type="spellStart"/>
            <w:r>
              <w:rPr>
                <w:rFonts w:ascii="宋体" w:hAnsi="宋体" w:cs="宋体" w:hint="eastAsia"/>
                <w:sz w:val="24"/>
              </w:rPr>
              <w:t>minusDemo</w:t>
            </w:r>
            <w:proofErr w:type="spellEnd"/>
            <w:r>
              <w:rPr>
                <w:rFonts w:ascii="宋体" w:hAnsi="宋体" w:cs="宋体" w:hint="eastAsia"/>
                <w:sz w:val="24"/>
              </w:rPr>
              <w:t>函数产生题目，对题目进行正误判断</w:t>
            </w:r>
          </w:p>
        </w:tc>
        <w:tc>
          <w:tcPr>
            <w:tcW w:w="2040" w:type="dxa"/>
          </w:tcPr>
          <w:p w:rsidR="00C72379" w:rsidRDefault="00B67482">
            <w:pPr>
              <w:jc w:val="center"/>
              <w:rPr>
                <w:rFonts w:ascii="宋体" w:hAnsi="宋体" w:cs="宋体"/>
                <w:sz w:val="24"/>
              </w:rPr>
            </w:pPr>
            <w:r>
              <w:rPr>
                <w:rFonts w:ascii="宋体" w:hAnsi="宋体" w:cs="宋体" w:hint="eastAsia"/>
                <w:sz w:val="24"/>
              </w:rPr>
              <w:t>无</w:t>
            </w:r>
          </w:p>
        </w:tc>
      </w:tr>
    </w:tbl>
    <w:p w:rsidR="00C72379" w:rsidRDefault="00C72379">
      <w:pPr>
        <w:pStyle w:val="4"/>
        <w:numPr>
          <w:ilvl w:val="3"/>
          <w:numId w:val="0"/>
        </w:numPr>
      </w:pPr>
    </w:p>
    <w:p w:rsidR="00C72379" w:rsidRDefault="00B67482">
      <w:pPr>
        <w:pStyle w:val="4"/>
        <w:rPr>
          <w:rFonts w:ascii="宋体" w:hAnsi="宋体" w:cs="宋体"/>
          <w:szCs w:val="24"/>
        </w:rPr>
      </w:pPr>
      <w:proofErr w:type="spellStart"/>
      <w:r>
        <w:rPr>
          <w:rFonts w:hint="eastAsia"/>
        </w:rPr>
        <w:t>minusDemo</w:t>
      </w:r>
      <w:proofErr w:type="spellEnd"/>
      <w:r>
        <w:rPr>
          <w:rFonts w:hint="eastAsia"/>
        </w:rPr>
        <w:t>函数</w:t>
      </w:r>
      <w:r>
        <w:br/>
      </w:r>
      <w:r>
        <w:rPr>
          <w:rFonts w:ascii="宋体" w:hAnsi="宋体" w:cs="宋体" w:hint="eastAsia"/>
          <w:b w:val="0"/>
          <w:szCs w:val="24"/>
        </w:rPr>
        <w:tab/>
        <w:t>该函数的功能：产生减法运算式并判断答案是否正确，返回一个整数</w:t>
      </w:r>
      <w:proofErr w:type="gramStart"/>
      <w:r>
        <w:rPr>
          <w:rFonts w:ascii="宋体" w:hAnsi="宋体" w:cs="宋体" w:hint="eastAsia"/>
          <w:b w:val="0"/>
          <w:szCs w:val="24"/>
        </w:rPr>
        <w:t>值说明</w:t>
      </w:r>
      <w:proofErr w:type="gramEnd"/>
      <w:r>
        <w:rPr>
          <w:rFonts w:ascii="宋体" w:hAnsi="宋体" w:cs="宋体" w:hint="eastAsia"/>
          <w:b w:val="0"/>
          <w:szCs w:val="24"/>
        </w:rPr>
        <w:t>正误</w:t>
      </w:r>
    </w:p>
    <w:tbl>
      <w:tblPr>
        <w:tblStyle w:val="af4"/>
        <w:tblW w:w="8742" w:type="dxa"/>
        <w:tblInd w:w="410"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rPr>
                <w:rFonts w:ascii="宋体" w:hAnsi="宋体" w:cs="宋体"/>
                <w:sz w:val="24"/>
              </w:rPr>
            </w:pPr>
            <w:r>
              <w:rPr>
                <w:rFonts w:ascii="宋体" w:hAnsi="宋体" w:cs="宋体" w:hint="eastAsia"/>
                <w:sz w:val="24"/>
              </w:rPr>
              <w:t>返回值</w:t>
            </w:r>
          </w:p>
        </w:tc>
        <w:tc>
          <w:tcPr>
            <w:tcW w:w="1618" w:type="dxa"/>
            <w:shd w:val="clear" w:color="auto" w:fill="E0E0E0"/>
          </w:tcPr>
          <w:p w:rsidR="00C72379" w:rsidRDefault="00B67482">
            <w:pPr>
              <w:jc w:val="center"/>
              <w:rPr>
                <w:rFonts w:ascii="宋体" w:hAnsi="宋体" w:cs="宋体"/>
                <w:sz w:val="24"/>
              </w:rPr>
            </w:pPr>
            <w:r>
              <w:rPr>
                <w:rFonts w:ascii="宋体" w:hAnsi="宋体" w:cs="宋体" w:hint="eastAsia"/>
                <w:sz w:val="24"/>
              </w:rPr>
              <w:t>方法名</w:t>
            </w:r>
          </w:p>
        </w:tc>
        <w:tc>
          <w:tcPr>
            <w:tcW w:w="3584" w:type="dxa"/>
            <w:shd w:val="clear" w:color="auto" w:fill="E0E0E0"/>
          </w:tcPr>
          <w:p w:rsidR="00C72379" w:rsidRDefault="00B67482">
            <w:pPr>
              <w:jc w:val="center"/>
              <w:rPr>
                <w:rFonts w:ascii="宋体" w:hAnsi="宋体" w:cs="宋体"/>
                <w:sz w:val="24"/>
              </w:rPr>
            </w:pPr>
            <w:r>
              <w:rPr>
                <w:rFonts w:ascii="宋体" w:hAnsi="宋体" w:cs="宋体" w:hint="eastAsia"/>
                <w:sz w:val="24"/>
              </w:rPr>
              <w:t>功能</w:t>
            </w:r>
          </w:p>
        </w:tc>
        <w:tc>
          <w:tcPr>
            <w:tcW w:w="2040" w:type="dxa"/>
            <w:shd w:val="clear" w:color="auto" w:fill="E0E0E0"/>
          </w:tcPr>
          <w:p w:rsidR="00C72379" w:rsidRDefault="00B67482">
            <w:pPr>
              <w:jc w:val="center"/>
              <w:rPr>
                <w:rFonts w:ascii="宋体" w:hAnsi="宋体" w:cs="宋体"/>
                <w:sz w:val="24"/>
              </w:rPr>
            </w:pPr>
            <w:r>
              <w:rPr>
                <w:rFonts w:ascii="宋体" w:hAnsi="宋体" w:cs="宋体" w:hint="eastAsia"/>
                <w:sz w:val="24"/>
              </w:rPr>
              <w:t>参数说明</w:t>
            </w:r>
          </w:p>
        </w:tc>
      </w:tr>
      <w:tr w:rsidR="00C72379">
        <w:tc>
          <w:tcPr>
            <w:tcW w:w="1500" w:type="dxa"/>
          </w:tcPr>
          <w:p w:rsidR="00C72379" w:rsidRDefault="00B67482">
            <w:pPr>
              <w:jc w:val="center"/>
              <w:rPr>
                <w:rFonts w:ascii="宋体" w:hAnsi="宋体" w:cs="宋体"/>
                <w:sz w:val="24"/>
              </w:rPr>
            </w:pPr>
            <w:r>
              <w:rPr>
                <w:rFonts w:ascii="宋体" w:hAnsi="宋体" w:cs="宋体" w:hint="eastAsia"/>
                <w:sz w:val="24"/>
              </w:rPr>
              <w:t>int</w:t>
            </w:r>
          </w:p>
        </w:tc>
        <w:tc>
          <w:tcPr>
            <w:tcW w:w="1618" w:type="dxa"/>
          </w:tcPr>
          <w:p w:rsidR="00C72379" w:rsidRDefault="00B67482">
            <w:pPr>
              <w:jc w:val="center"/>
              <w:rPr>
                <w:rFonts w:ascii="宋体" w:hAnsi="宋体" w:cs="宋体"/>
                <w:sz w:val="24"/>
              </w:rPr>
            </w:pPr>
            <w:proofErr w:type="spellStart"/>
            <w:r>
              <w:rPr>
                <w:rFonts w:ascii="宋体" w:hAnsi="宋体" w:cs="宋体" w:hint="eastAsia"/>
                <w:sz w:val="24"/>
              </w:rPr>
              <w:t>miusDemo</w:t>
            </w:r>
            <w:proofErr w:type="spellEnd"/>
          </w:p>
        </w:tc>
        <w:tc>
          <w:tcPr>
            <w:tcW w:w="3584" w:type="dxa"/>
            <w:vAlign w:val="center"/>
          </w:tcPr>
          <w:p w:rsidR="00C72379" w:rsidRDefault="00B67482">
            <w:pPr>
              <w:ind w:left="12"/>
              <w:rPr>
                <w:rFonts w:ascii="宋体" w:hAnsi="宋体" w:cs="宋体"/>
                <w:sz w:val="24"/>
              </w:rPr>
            </w:pPr>
            <w:r>
              <w:rPr>
                <w:rFonts w:ascii="宋体" w:hAnsi="宋体" w:cs="宋体" w:hint="eastAsia"/>
                <w:sz w:val="24"/>
              </w:rPr>
              <w:t>产生减法运算式并判断答案是否正确，返回一个整数</w:t>
            </w:r>
            <w:proofErr w:type="gramStart"/>
            <w:r>
              <w:rPr>
                <w:rFonts w:ascii="宋体" w:hAnsi="宋体" w:cs="宋体" w:hint="eastAsia"/>
                <w:sz w:val="24"/>
              </w:rPr>
              <w:t>值说明</w:t>
            </w:r>
            <w:proofErr w:type="gramEnd"/>
            <w:r>
              <w:rPr>
                <w:rFonts w:ascii="宋体" w:hAnsi="宋体" w:cs="宋体" w:hint="eastAsia"/>
                <w:sz w:val="24"/>
              </w:rPr>
              <w:t>正误</w:t>
            </w:r>
          </w:p>
        </w:tc>
        <w:tc>
          <w:tcPr>
            <w:tcW w:w="2040" w:type="dxa"/>
          </w:tcPr>
          <w:p w:rsidR="00C72379" w:rsidRDefault="00B67482">
            <w:pPr>
              <w:jc w:val="center"/>
              <w:rPr>
                <w:rFonts w:ascii="宋体" w:hAnsi="宋体" w:cs="宋体"/>
                <w:sz w:val="24"/>
              </w:rPr>
            </w:pPr>
            <w:r>
              <w:rPr>
                <w:rFonts w:ascii="宋体" w:hAnsi="宋体" w:cs="宋体" w:hint="eastAsia"/>
                <w:sz w:val="24"/>
              </w:rPr>
              <w:t>由一个整形参数表示难易程度</w:t>
            </w:r>
          </w:p>
        </w:tc>
      </w:tr>
    </w:tbl>
    <w:p w:rsidR="00C72379" w:rsidRDefault="00B67482">
      <w:pPr>
        <w:pStyle w:val="3"/>
        <w:numPr>
          <w:ilvl w:val="2"/>
          <w:numId w:val="0"/>
        </w:numPr>
        <w:jc w:val="left"/>
        <w:rPr>
          <w:rFonts w:ascii="宋体" w:eastAsia="宋体" w:hAnsi="宋体" w:cs="宋体"/>
          <w:szCs w:val="24"/>
        </w:rPr>
      </w:pPr>
      <w:proofErr w:type="spellStart"/>
      <w:r>
        <w:rPr>
          <w:rFonts w:ascii="宋体" w:eastAsia="宋体" w:hAnsi="宋体" w:cs="宋体" w:hint="eastAsia"/>
          <w:szCs w:val="24"/>
        </w:rPr>
        <w:lastRenderedPageBreak/>
        <w:t>minusDemo</w:t>
      </w:r>
      <w:proofErr w:type="spellEnd"/>
      <w:r>
        <w:rPr>
          <w:rFonts w:ascii="宋体" w:eastAsia="宋体" w:hAnsi="宋体" w:cs="宋体" w:hint="eastAsia"/>
          <w:szCs w:val="24"/>
        </w:rPr>
        <w:t xml:space="preserve">函数流程图如图5-2所示：   </w:t>
      </w:r>
    </w:p>
    <w:p w:rsidR="0014707E" w:rsidRDefault="0014707E">
      <w:pPr>
        <w:pStyle w:val="3"/>
        <w:numPr>
          <w:ilvl w:val="2"/>
          <w:numId w:val="0"/>
        </w:numPr>
        <w:jc w:val="center"/>
      </w:pPr>
      <w:r>
        <w:object w:dxaOrig="7185" w:dyaOrig="13395">
          <v:shape id="_x0000_i1030" type="#_x0000_t75" style="width:450.75pt;height:627pt" o:ole="">
            <v:imagedata r:id="rId23" o:title=""/>
            <o:lock v:ext="edit" aspectratio="f"/>
          </v:shape>
          <o:OLEObject Type="Embed" ProgID="Visio.Drawing.11" ShapeID="_x0000_i1030" DrawAspect="Content" ObjectID="_1625679754" r:id="rId24"/>
        </w:object>
      </w:r>
    </w:p>
    <w:p w:rsidR="00C72379" w:rsidRDefault="00C72379" w:rsidP="0014707E"/>
    <w:p w:rsidR="0014707E" w:rsidRDefault="0014707E" w:rsidP="0014707E"/>
    <w:p w:rsidR="0014707E" w:rsidRDefault="0014707E" w:rsidP="0014707E"/>
    <w:p w:rsidR="0014707E" w:rsidRDefault="0014707E" w:rsidP="0014707E"/>
    <w:p w:rsidR="0014707E" w:rsidRDefault="0014707E" w:rsidP="0014707E">
      <w:pPr>
        <w:rPr>
          <w:rFonts w:hint="eastAsia"/>
        </w:rPr>
      </w:pPr>
    </w:p>
    <w:p w:rsidR="00C72379" w:rsidRDefault="00B67482">
      <w:pPr>
        <w:pStyle w:val="4"/>
        <w:rPr>
          <w:rFonts w:ascii="宋体" w:hAnsi="宋体" w:cs="宋体"/>
          <w:iCs/>
          <w:szCs w:val="24"/>
        </w:rPr>
      </w:pPr>
      <w:r>
        <w:rPr>
          <w:rFonts w:hint="eastAsia"/>
        </w:rPr>
        <w:t>solution</w:t>
      </w:r>
      <w:r>
        <w:rPr>
          <w:rFonts w:hint="eastAsia"/>
        </w:rPr>
        <w:t>函数</w:t>
      </w:r>
      <w:r>
        <w:br/>
      </w:r>
      <w:r>
        <w:rPr>
          <w:rFonts w:hint="eastAsia"/>
          <w:b w:val="0"/>
        </w:rPr>
        <w:tab/>
      </w:r>
      <w:r>
        <w:rPr>
          <w:rFonts w:ascii="宋体" w:hAnsi="宋体" w:cs="宋体" w:hint="eastAsia"/>
          <w:b w:val="0"/>
          <w:iCs/>
          <w:szCs w:val="24"/>
        </w:rPr>
        <w:t>该函数的功能：对</w:t>
      </w:r>
      <w:proofErr w:type="spellStart"/>
      <w:r>
        <w:rPr>
          <w:rFonts w:ascii="宋体" w:hAnsi="宋体" w:cs="宋体" w:hint="eastAsia"/>
          <w:b w:val="0"/>
          <w:iCs/>
          <w:szCs w:val="24"/>
        </w:rPr>
        <w:t>minusDemo</w:t>
      </w:r>
      <w:proofErr w:type="spellEnd"/>
      <w:r>
        <w:rPr>
          <w:rFonts w:ascii="宋体" w:hAnsi="宋体" w:cs="宋体" w:hint="eastAsia"/>
          <w:b w:val="0"/>
          <w:iCs/>
          <w:szCs w:val="24"/>
        </w:rPr>
        <w:t>函数的返回值进行处理，如果返回值表示正确，则输出提示答案正确，反之提示答案错误，输出正确答案，并提示用户将其保存到错题本中</w:t>
      </w:r>
    </w:p>
    <w:tbl>
      <w:tblPr>
        <w:tblStyle w:val="af4"/>
        <w:tblW w:w="8742" w:type="dxa"/>
        <w:tblInd w:w="410"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rPr>
                <w:rFonts w:ascii="宋体" w:hAnsi="宋体" w:cs="宋体"/>
                <w:iCs/>
                <w:sz w:val="24"/>
              </w:rPr>
            </w:pPr>
            <w:r>
              <w:rPr>
                <w:rFonts w:ascii="宋体" w:hAnsi="宋体" w:cs="宋体" w:hint="eastAsia"/>
                <w:iCs/>
                <w:sz w:val="24"/>
              </w:rPr>
              <w:t>返回值</w:t>
            </w:r>
          </w:p>
        </w:tc>
        <w:tc>
          <w:tcPr>
            <w:tcW w:w="1618" w:type="dxa"/>
            <w:shd w:val="clear" w:color="auto" w:fill="E0E0E0"/>
          </w:tcPr>
          <w:p w:rsidR="00C72379" w:rsidRDefault="00B67482">
            <w:pPr>
              <w:jc w:val="center"/>
              <w:rPr>
                <w:rFonts w:ascii="宋体" w:hAnsi="宋体" w:cs="宋体"/>
                <w:iCs/>
                <w:sz w:val="24"/>
              </w:rPr>
            </w:pPr>
            <w:r>
              <w:rPr>
                <w:rFonts w:ascii="宋体" w:hAnsi="宋体" w:cs="宋体" w:hint="eastAsia"/>
                <w:iCs/>
                <w:sz w:val="24"/>
              </w:rPr>
              <w:t>方法名</w:t>
            </w:r>
          </w:p>
        </w:tc>
        <w:tc>
          <w:tcPr>
            <w:tcW w:w="3584" w:type="dxa"/>
            <w:shd w:val="clear" w:color="auto" w:fill="E0E0E0"/>
          </w:tcPr>
          <w:p w:rsidR="00C72379" w:rsidRDefault="00B67482">
            <w:pPr>
              <w:jc w:val="center"/>
              <w:rPr>
                <w:rFonts w:ascii="宋体" w:hAnsi="宋体" w:cs="宋体"/>
                <w:iCs/>
                <w:sz w:val="24"/>
              </w:rPr>
            </w:pPr>
            <w:r>
              <w:rPr>
                <w:rFonts w:ascii="宋体" w:hAnsi="宋体" w:cs="宋体" w:hint="eastAsia"/>
                <w:iCs/>
                <w:sz w:val="24"/>
              </w:rPr>
              <w:t>功能</w:t>
            </w:r>
          </w:p>
        </w:tc>
        <w:tc>
          <w:tcPr>
            <w:tcW w:w="2040" w:type="dxa"/>
            <w:shd w:val="clear" w:color="auto" w:fill="E0E0E0"/>
          </w:tcPr>
          <w:p w:rsidR="00C72379" w:rsidRDefault="00B67482">
            <w:pPr>
              <w:jc w:val="center"/>
              <w:rPr>
                <w:rFonts w:ascii="宋体" w:hAnsi="宋体" w:cs="宋体"/>
                <w:iCs/>
                <w:sz w:val="24"/>
              </w:rPr>
            </w:pPr>
            <w:r>
              <w:rPr>
                <w:rFonts w:ascii="宋体" w:hAnsi="宋体" w:cs="宋体" w:hint="eastAsia"/>
                <w:iCs/>
                <w:sz w:val="24"/>
              </w:rPr>
              <w:t>参数说明</w:t>
            </w:r>
          </w:p>
        </w:tc>
      </w:tr>
      <w:tr w:rsidR="00C72379">
        <w:tc>
          <w:tcPr>
            <w:tcW w:w="1500" w:type="dxa"/>
          </w:tcPr>
          <w:p w:rsidR="00C72379" w:rsidRDefault="00B67482">
            <w:pPr>
              <w:jc w:val="center"/>
              <w:rPr>
                <w:rFonts w:ascii="宋体" w:hAnsi="宋体" w:cs="宋体"/>
                <w:iCs/>
                <w:sz w:val="24"/>
              </w:rPr>
            </w:pPr>
            <w:r>
              <w:rPr>
                <w:rFonts w:ascii="宋体" w:hAnsi="宋体" w:cs="宋体" w:hint="eastAsia"/>
                <w:iCs/>
                <w:sz w:val="24"/>
              </w:rPr>
              <w:t>void</w:t>
            </w:r>
          </w:p>
        </w:tc>
        <w:tc>
          <w:tcPr>
            <w:tcW w:w="1618" w:type="dxa"/>
          </w:tcPr>
          <w:p w:rsidR="00C72379" w:rsidRDefault="00B67482">
            <w:pPr>
              <w:jc w:val="center"/>
              <w:rPr>
                <w:rFonts w:ascii="宋体" w:hAnsi="宋体" w:cs="宋体"/>
                <w:iCs/>
                <w:sz w:val="24"/>
              </w:rPr>
            </w:pPr>
            <w:r>
              <w:rPr>
                <w:rFonts w:ascii="宋体" w:hAnsi="宋体" w:cs="宋体" w:hint="eastAsia"/>
                <w:iCs/>
                <w:sz w:val="24"/>
              </w:rPr>
              <w:t>solution</w:t>
            </w:r>
          </w:p>
        </w:tc>
        <w:tc>
          <w:tcPr>
            <w:tcW w:w="3584" w:type="dxa"/>
            <w:vAlign w:val="center"/>
          </w:tcPr>
          <w:p w:rsidR="00C72379" w:rsidRDefault="00B67482">
            <w:pPr>
              <w:ind w:left="12"/>
              <w:rPr>
                <w:rFonts w:ascii="宋体" w:hAnsi="宋体" w:cs="宋体"/>
                <w:iCs/>
                <w:sz w:val="24"/>
              </w:rPr>
            </w:pPr>
            <w:r>
              <w:rPr>
                <w:rFonts w:ascii="宋体" w:hAnsi="宋体" w:cs="宋体" w:hint="eastAsia"/>
                <w:iCs/>
                <w:sz w:val="24"/>
              </w:rPr>
              <w:t>对答案正误判断的结果进行处理</w:t>
            </w:r>
          </w:p>
        </w:tc>
        <w:tc>
          <w:tcPr>
            <w:tcW w:w="2040" w:type="dxa"/>
          </w:tcPr>
          <w:p w:rsidR="00C72379" w:rsidRDefault="00B67482">
            <w:pPr>
              <w:jc w:val="center"/>
              <w:rPr>
                <w:rFonts w:ascii="宋体" w:hAnsi="宋体" w:cs="宋体"/>
                <w:iCs/>
                <w:sz w:val="24"/>
              </w:rPr>
            </w:pPr>
            <w:r>
              <w:rPr>
                <w:rFonts w:ascii="宋体" w:hAnsi="宋体" w:cs="宋体" w:hint="eastAsia"/>
                <w:iCs/>
                <w:sz w:val="24"/>
              </w:rPr>
              <w:t>接受result参数，为1 表示正确，为0表示错误</w:t>
            </w:r>
          </w:p>
        </w:tc>
      </w:tr>
    </w:tbl>
    <w:p w:rsidR="00C72379" w:rsidRDefault="00C72379">
      <w:pPr>
        <w:rPr>
          <w:sz w:val="24"/>
        </w:rPr>
      </w:pPr>
    </w:p>
    <w:p w:rsidR="00C72379" w:rsidRDefault="00B67482">
      <w:pPr>
        <w:rPr>
          <w:sz w:val="24"/>
        </w:rPr>
      </w:pPr>
      <w:r>
        <w:rPr>
          <w:rFonts w:hint="eastAsia"/>
          <w:sz w:val="24"/>
        </w:rPr>
        <w:t>solution</w:t>
      </w:r>
      <w:r>
        <w:rPr>
          <w:rFonts w:hint="eastAsia"/>
          <w:sz w:val="24"/>
        </w:rPr>
        <w:t>函数流程如图</w:t>
      </w:r>
      <w:r>
        <w:rPr>
          <w:rFonts w:hint="eastAsia"/>
          <w:sz w:val="24"/>
        </w:rPr>
        <w:t>5-3</w:t>
      </w:r>
      <w:r>
        <w:rPr>
          <w:rFonts w:hint="eastAsia"/>
          <w:sz w:val="24"/>
        </w:rPr>
        <w:t>所示。</w:t>
      </w:r>
    </w:p>
    <w:p w:rsidR="00C72379" w:rsidRDefault="00C72379">
      <w:pPr>
        <w:jc w:val="center"/>
        <w:rPr>
          <w:sz w:val="24"/>
        </w:rPr>
      </w:pPr>
    </w:p>
    <w:p w:rsidR="00C72379" w:rsidRDefault="00B67482">
      <w:pPr>
        <w:pStyle w:val="4"/>
        <w:rPr>
          <w:rFonts w:ascii="宋体" w:hAnsi="宋体" w:cs="宋体"/>
          <w:iCs/>
          <w:szCs w:val="24"/>
        </w:rPr>
      </w:pPr>
      <w:r>
        <w:rPr>
          <w:rFonts w:hint="eastAsia"/>
        </w:rPr>
        <w:t>judge</w:t>
      </w:r>
      <w:r>
        <w:rPr>
          <w:rFonts w:hint="eastAsia"/>
        </w:rPr>
        <w:t>函数</w:t>
      </w:r>
      <w:r>
        <w:br/>
      </w:r>
      <w:r>
        <w:rPr>
          <w:rFonts w:hint="eastAsia"/>
          <w:b w:val="0"/>
        </w:rPr>
        <w:tab/>
      </w:r>
      <w:r>
        <w:rPr>
          <w:rFonts w:ascii="宋体" w:hAnsi="宋体" w:cs="宋体" w:hint="eastAsia"/>
          <w:b w:val="0"/>
          <w:iCs/>
          <w:szCs w:val="24"/>
        </w:rPr>
        <w:t>该函数的功能：对测试的成绩进行评价，用参数正确率，总题数和正确题数来进行判断，对于不同的正确率，输出不同的评价。</w:t>
      </w:r>
    </w:p>
    <w:tbl>
      <w:tblPr>
        <w:tblStyle w:val="af4"/>
        <w:tblW w:w="8742" w:type="dxa"/>
        <w:tblInd w:w="410"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rPr>
                <w:rFonts w:ascii="宋体" w:hAnsi="宋体" w:cs="宋体"/>
                <w:iCs/>
                <w:sz w:val="24"/>
              </w:rPr>
            </w:pPr>
            <w:r>
              <w:rPr>
                <w:rFonts w:ascii="宋体" w:hAnsi="宋体" w:cs="宋体" w:hint="eastAsia"/>
                <w:iCs/>
                <w:sz w:val="24"/>
              </w:rPr>
              <w:t>返回值</w:t>
            </w:r>
          </w:p>
        </w:tc>
        <w:tc>
          <w:tcPr>
            <w:tcW w:w="1618" w:type="dxa"/>
            <w:shd w:val="clear" w:color="auto" w:fill="E0E0E0"/>
          </w:tcPr>
          <w:p w:rsidR="00C72379" w:rsidRDefault="00B67482">
            <w:pPr>
              <w:jc w:val="center"/>
              <w:rPr>
                <w:rFonts w:ascii="宋体" w:hAnsi="宋体" w:cs="宋体"/>
                <w:iCs/>
                <w:sz w:val="24"/>
              </w:rPr>
            </w:pPr>
            <w:r>
              <w:rPr>
                <w:rFonts w:ascii="宋体" w:hAnsi="宋体" w:cs="宋体" w:hint="eastAsia"/>
                <w:iCs/>
                <w:sz w:val="24"/>
              </w:rPr>
              <w:t>方法名</w:t>
            </w:r>
          </w:p>
        </w:tc>
        <w:tc>
          <w:tcPr>
            <w:tcW w:w="3584" w:type="dxa"/>
            <w:shd w:val="clear" w:color="auto" w:fill="E0E0E0"/>
          </w:tcPr>
          <w:p w:rsidR="00C72379" w:rsidRDefault="00B67482">
            <w:pPr>
              <w:jc w:val="center"/>
              <w:rPr>
                <w:rFonts w:ascii="宋体" w:hAnsi="宋体" w:cs="宋体"/>
                <w:iCs/>
                <w:sz w:val="24"/>
              </w:rPr>
            </w:pPr>
            <w:r>
              <w:rPr>
                <w:rFonts w:ascii="宋体" w:hAnsi="宋体" w:cs="宋体" w:hint="eastAsia"/>
                <w:iCs/>
                <w:sz w:val="24"/>
              </w:rPr>
              <w:t>功能</w:t>
            </w:r>
          </w:p>
        </w:tc>
        <w:tc>
          <w:tcPr>
            <w:tcW w:w="2040" w:type="dxa"/>
            <w:shd w:val="clear" w:color="auto" w:fill="E0E0E0"/>
          </w:tcPr>
          <w:p w:rsidR="00C72379" w:rsidRDefault="00B67482">
            <w:pPr>
              <w:jc w:val="center"/>
              <w:rPr>
                <w:rFonts w:ascii="宋体" w:hAnsi="宋体" w:cs="宋体"/>
                <w:iCs/>
                <w:sz w:val="24"/>
              </w:rPr>
            </w:pPr>
            <w:r>
              <w:rPr>
                <w:rFonts w:ascii="宋体" w:hAnsi="宋体" w:cs="宋体" w:hint="eastAsia"/>
                <w:iCs/>
                <w:sz w:val="24"/>
              </w:rPr>
              <w:t>参数说明</w:t>
            </w:r>
          </w:p>
        </w:tc>
      </w:tr>
      <w:tr w:rsidR="00C72379">
        <w:tc>
          <w:tcPr>
            <w:tcW w:w="1500" w:type="dxa"/>
          </w:tcPr>
          <w:p w:rsidR="00C72379" w:rsidRDefault="00B67482">
            <w:pPr>
              <w:jc w:val="center"/>
              <w:rPr>
                <w:rFonts w:ascii="宋体" w:hAnsi="宋体" w:cs="宋体"/>
                <w:iCs/>
                <w:sz w:val="24"/>
              </w:rPr>
            </w:pPr>
            <w:r>
              <w:rPr>
                <w:rFonts w:ascii="宋体" w:hAnsi="宋体" w:cs="宋体" w:hint="eastAsia"/>
                <w:iCs/>
                <w:sz w:val="24"/>
              </w:rPr>
              <w:t>void</w:t>
            </w:r>
          </w:p>
        </w:tc>
        <w:tc>
          <w:tcPr>
            <w:tcW w:w="1618" w:type="dxa"/>
          </w:tcPr>
          <w:p w:rsidR="00C72379" w:rsidRDefault="00B67482">
            <w:pPr>
              <w:jc w:val="center"/>
              <w:rPr>
                <w:rFonts w:ascii="宋体" w:hAnsi="宋体" w:cs="宋体"/>
                <w:iCs/>
                <w:sz w:val="24"/>
              </w:rPr>
            </w:pPr>
            <w:r>
              <w:rPr>
                <w:rFonts w:ascii="宋体" w:hAnsi="宋体" w:cs="宋体" w:hint="eastAsia"/>
                <w:iCs/>
                <w:sz w:val="24"/>
              </w:rPr>
              <w:t>judge</w:t>
            </w:r>
          </w:p>
        </w:tc>
        <w:tc>
          <w:tcPr>
            <w:tcW w:w="3584" w:type="dxa"/>
            <w:vAlign w:val="center"/>
          </w:tcPr>
          <w:p w:rsidR="00C72379" w:rsidRDefault="00B67482">
            <w:pPr>
              <w:ind w:left="12"/>
              <w:rPr>
                <w:rFonts w:ascii="宋体" w:hAnsi="宋体" w:cs="宋体"/>
                <w:iCs/>
                <w:sz w:val="24"/>
              </w:rPr>
            </w:pPr>
            <w:r>
              <w:rPr>
                <w:rFonts w:ascii="宋体" w:hAnsi="宋体" w:cs="宋体" w:hint="eastAsia"/>
                <w:iCs/>
                <w:sz w:val="24"/>
              </w:rPr>
              <w:t>对测试的成绩输出评价</w:t>
            </w:r>
          </w:p>
        </w:tc>
        <w:tc>
          <w:tcPr>
            <w:tcW w:w="2040" w:type="dxa"/>
          </w:tcPr>
          <w:p w:rsidR="00C72379" w:rsidRDefault="00B67482">
            <w:pPr>
              <w:jc w:val="center"/>
              <w:rPr>
                <w:rFonts w:ascii="宋体" w:hAnsi="宋体" w:cs="宋体"/>
                <w:iCs/>
                <w:sz w:val="24"/>
              </w:rPr>
            </w:pPr>
            <w:r>
              <w:rPr>
                <w:rFonts w:ascii="宋体" w:hAnsi="宋体" w:cs="宋体" w:hint="eastAsia"/>
                <w:iCs/>
                <w:sz w:val="24"/>
              </w:rPr>
              <w:t>需要一个小数来行的数据表示正确率，两个整形数据分别表示题目总量和正确的题目数量</w:t>
            </w:r>
          </w:p>
        </w:tc>
      </w:tr>
    </w:tbl>
    <w:p w:rsidR="00C72379" w:rsidRDefault="00C72379">
      <w:pPr>
        <w:pStyle w:val="3"/>
        <w:numPr>
          <w:ilvl w:val="2"/>
          <w:numId w:val="0"/>
        </w:numPr>
      </w:pPr>
    </w:p>
    <w:p w:rsidR="00C72379" w:rsidRDefault="00B67482">
      <w:pPr>
        <w:pStyle w:val="3"/>
      </w:pPr>
      <w:r>
        <w:rPr>
          <w:rFonts w:hint="eastAsia"/>
        </w:rPr>
        <w:t>相关数据表</w:t>
      </w:r>
    </w:p>
    <w:tbl>
      <w:tblPr>
        <w:tblStyle w:val="af4"/>
        <w:tblW w:w="9020" w:type="dxa"/>
        <w:tblLayout w:type="fixed"/>
        <w:tblLook w:val="04A0" w:firstRow="1" w:lastRow="0" w:firstColumn="1" w:lastColumn="0" w:noHBand="0" w:noVBand="1"/>
      </w:tblPr>
      <w:tblGrid>
        <w:gridCol w:w="1812"/>
        <w:gridCol w:w="1812"/>
        <w:gridCol w:w="1810"/>
        <w:gridCol w:w="1803"/>
        <w:gridCol w:w="1783"/>
      </w:tblGrid>
      <w:tr w:rsidR="00C72379">
        <w:trPr>
          <w:trHeight w:val="341"/>
        </w:trPr>
        <w:tc>
          <w:tcPr>
            <w:tcW w:w="1812" w:type="dxa"/>
          </w:tcPr>
          <w:p w:rsidR="00C72379" w:rsidRDefault="00B67482">
            <w:pPr>
              <w:rPr>
                <w:rFonts w:ascii="宋体" w:hAnsi="宋体" w:cs="宋体"/>
                <w:sz w:val="24"/>
              </w:rPr>
            </w:pPr>
            <w:r>
              <w:rPr>
                <w:rFonts w:ascii="宋体" w:hAnsi="宋体" w:cs="宋体" w:hint="eastAsia"/>
                <w:sz w:val="24"/>
              </w:rPr>
              <w:t>数据名称</w:t>
            </w:r>
          </w:p>
        </w:tc>
        <w:tc>
          <w:tcPr>
            <w:tcW w:w="1812" w:type="dxa"/>
          </w:tcPr>
          <w:p w:rsidR="00C72379" w:rsidRDefault="00B67482">
            <w:pPr>
              <w:rPr>
                <w:rFonts w:ascii="宋体" w:hAnsi="宋体" w:cs="宋体"/>
                <w:sz w:val="24"/>
              </w:rPr>
            </w:pPr>
            <w:r>
              <w:rPr>
                <w:rFonts w:ascii="宋体" w:hAnsi="宋体" w:cs="宋体" w:hint="eastAsia"/>
                <w:sz w:val="24"/>
              </w:rPr>
              <w:t>difficulty</w:t>
            </w:r>
          </w:p>
        </w:tc>
        <w:tc>
          <w:tcPr>
            <w:tcW w:w="1810" w:type="dxa"/>
          </w:tcPr>
          <w:p w:rsidR="00C72379" w:rsidRDefault="00B67482">
            <w:pPr>
              <w:rPr>
                <w:rFonts w:ascii="宋体" w:hAnsi="宋体" w:cs="宋体"/>
                <w:sz w:val="24"/>
              </w:rPr>
            </w:pPr>
            <w:r>
              <w:rPr>
                <w:rFonts w:ascii="宋体" w:hAnsi="宋体" w:cs="宋体" w:hint="eastAsia"/>
                <w:sz w:val="24"/>
              </w:rPr>
              <w:t>number</w:t>
            </w:r>
          </w:p>
        </w:tc>
        <w:tc>
          <w:tcPr>
            <w:tcW w:w="1803" w:type="dxa"/>
          </w:tcPr>
          <w:p w:rsidR="00C72379" w:rsidRDefault="00B67482">
            <w:pPr>
              <w:rPr>
                <w:rFonts w:ascii="宋体" w:hAnsi="宋体" w:cs="宋体"/>
                <w:sz w:val="24"/>
              </w:rPr>
            </w:pPr>
            <w:r>
              <w:rPr>
                <w:rFonts w:ascii="宋体" w:hAnsi="宋体" w:cs="宋体" w:hint="eastAsia"/>
                <w:sz w:val="24"/>
              </w:rPr>
              <w:t>answer</w:t>
            </w:r>
          </w:p>
        </w:tc>
        <w:tc>
          <w:tcPr>
            <w:tcW w:w="1783" w:type="dxa"/>
          </w:tcPr>
          <w:p w:rsidR="00C72379" w:rsidRDefault="00B67482">
            <w:pPr>
              <w:rPr>
                <w:rFonts w:ascii="宋体" w:hAnsi="宋体" w:cs="宋体"/>
                <w:sz w:val="24"/>
              </w:rPr>
            </w:pPr>
            <w:r>
              <w:rPr>
                <w:rFonts w:ascii="宋体" w:hAnsi="宋体" w:cs="宋体" w:hint="eastAsia"/>
                <w:sz w:val="24"/>
              </w:rPr>
              <w:t>difficulty</w:t>
            </w:r>
          </w:p>
        </w:tc>
      </w:tr>
      <w:tr w:rsidR="00C72379">
        <w:trPr>
          <w:trHeight w:val="341"/>
        </w:trPr>
        <w:tc>
          <w:tcPr>
            <w:tcW w:w="1812" w:type="dxa"/>
          </w:tcPr>
          <w:p w:rsidR="00C72379" w:rsidRDefault="00B67482">
            <w:pPr>
              <w:rPr>
                <w:rFonts w:ascii="宋体" w:hAnsi="宋体" w:cs="宋体"/>
                <w:sz w:val="24"/>
              </w:rPr>
            </w:pPr>
            <w:r>
              <w:rPr>
                <w:rFonts w:ascii="宋体" w:hAnsi="宋体" w:cs="宋体" w:hint="eastAsia"/>
                <w:sz w:val="24"/>
              </w:rPr>
              <w:t>数据类型</w:t>
            </w:r>
          </w:p>
        </w:tc>
        <w:tc>
          <w:tcPr>
            <w:tcW w:w="1812" w:type="dxa"/>
          </w:tcPr>
          <w:p w:rsidR="00C72379" w:rsidRDefault="00B67482">
            <w:pPr>
              <w:rPr>
                <w:rFonts w:ascii="宋体" w:hAnsi="宋体" w:cs="宋体"/>
                <w:sz w:val="24"/>
              </w:rPr>
            </w:pPr>
            <w:r>
              <w:rPr>
                <w:rFonts w:ascii="宋体" w:hAnsi="宋体" w:cs="宋体" w:hint="eastAsia"/>
                <w:sz w:val="24"/>
              </w:rPr>
              <w:t>int</w:t>
            </w:r>
          </w:p>
        </w:tc>
        <w:tc>
          <w:tcPr>
            <w:tcW w:w="1810" w:type="dxa"/>
          </w:tcPr>
          <w:p w:rsidR="00C72379" w:rsidRDefault="00B67482">
            <w:pPr>
              <w:rPr>
                <w:rFonts w:ascii="宋体" w:hAnsi="宋体" w:cs="宋体"/>
                <w:sz w:val="24"/>
              </w:rPr>
            </w:pPr>
            <w:r>
              <w:rPr>
                <w:rFonts w:ascii="宋体" w:hAnsi="宋体" w:cs="宋体" w:hint="eastAsia"/>
                <w:sz w:val="24"/>
              </w:rPr>
              <w:t>int</w:t>
            </w:r>
          </w:p>
        </w:tc>
        <w:tc>
          <w:tcPr>
            <w:tcW w:w="1803" w:type="dxa"/>
          </w:tcPr>
          <w:p w:rsidR="00C72379" w:rsidRDefault="00B67482">
            <w:pPr>
              <w:rPr>
                <w:rFonts w:ascii="宋体" w:hAnsi="宋体" w:cs="宋体"/>
                <w:sz w:val="24"/>
              </w:rPr>
            </w:pPr>
            <w:r>
              <w:rPr>
                <w:rFonts w:ascii="宋体" w:hAnsi="宋体" w:cs="宋体" w:hint="eastAsia"/>
                <w:sz w:val="24"/>
              </w:rPr>
              <w:t>int/double</w:t>
            </w:r>
          </w:p>
        </w:tc>
        <w:tc>
          <w:tcPr>
            <w:tcW w:w="1783" w:type="dxa"/>
          </w:tcPr>
          <w:p w:rsidR="00C72379" w:rsidRDefault="00B67482">
            <w:pPr>
              <w:rPr>
                <w:rFonts w:ascii="宋体" w:hAnsi="宋体" w:cs="宋体"/>
                <w:sz w:val="24"/>
              </w:rPr>
            </w:pPr>
            <w:r>
              <w:rPr>
                <w:rFonts w:ascii="宋体" w:hAnsi="宋体" w:cs="宋体" w:hint="eastAsia"/>
                <w:sz w:val="24"/>
              </w:rPr>
              <w:t>int</w:t>
            </w:r>
          </w:p>
        </w:tc>
      </w:tr>
      <w:tr w:rsidR="00C72379">
        <w:trPr>
          <w:trHeight w:val="1664"/>
        </w:trPr>
        <w:tc>
          <w:tcPr>
            <w:tcW w:w="1812" w:type="dxa"/>
          </w:tcPr>
          <w:p w:rsidR="00C72379" w:rsidRDefault="00B67482">
            <w:pPr>
              <w:rPr>
                <w:rFonts w:ascii="宋体" w:hAnsi="宋体" w:cs="宋体"/>
                <w:sz w:val="24"/>
              </w:rPr>
            </w:pPr>
            <w:r>
              <w:rPr>
                <w:rFonts w:ascii="宋体" w:hAnsi="宋体" w:cs="宋体" w:hint="eastAsia"/>
                <w:sz w:val="24"/>
              </w:rPr>
              <w:t>数据说明</w:t>
            </w:r>
          </w:p>
        </w:tc>
        <w:tc>
          <w:tcPr>
            <w:tcW w:w="1812" w:type="dxa"/>
          </w:tcPr>
          <w:p w:rsidR="00C72379" w:rsidRDefault="00B67482">
            <w:pPr>
              <w:rPr>
                <w:rFonts w:ascii="宋体" w:hAnsi="宋体" w:cs="宋体"/>
                <w:sz w:val="24"/>
              </w:rPr>
            </w:pPr>
            <w:r>
              <w:rPr>
                <w:rFonts w:ascii="宋体" w:hAnsi="宋体" w:cs="宋体" w:hint="eastAsia"/>
                <w:sz w:val="24"/>
              </w:rPr>
              <w:t>用户输入整数：1表示选择易，2表示选择中，3表示选择难</w:t>
            </w:r>
          </w:p>
        </w:tc>
        <w:tc>
          <w:tcPr>
            <w:tcW w:w="1810" w:type="dxa"/>
          </w:tcPr>
          <w:p w:rsidR="00C72379" w:rsidRDefault="00B67482">
            <w:pPr>
              <w:rPr>
                <w:rFonts w:ascii="宋体" w:hAnsi="宋体" w:cs="宋体"/>
                <w:sz w:val="24"/>
              </w:rPr>
            </w:pPr>
            <w:r>
              <w:rPr>
                <w:rFonts w:ascii="宋体" w:hAnsi="宋体" w:cs="宋体" w:hint="eastAsia"/>
                <w:sz w:val="24"/>
              </w:rPr>
              <w:t>用户输入正整数自定义题量</w:t>
            </w:r>
          </w:p>
        </w:tc>
        <w:tc>
          <w:tcPr>
            <w:tcW w:w="1803" w:type="dxa"/>
          </w:tcPr>
          <w:p w:rsidR="00C72379" w:rsidRDefault="00B67482">
            <w:pPr>
              <w:rPr>
                <w:rFonts w:ascii="宋体" w:hAnsi="宋体" w:cs="宋体"/>
                <w:sz w:val="24"/>
              </w:rPr>
            </w:pPr>
            <w:r>
              <w:rPr>
                <w:rFonts w:ascii="宋体" w:hAnsi="宋体" w:cs="宋体" w:hint="eastAsia"/>
                <w:sz w:val="24"/>
              </w:rPr>
              <w:t>用户输入答案</w:t>
            </w:r>
          </w:p>
        </w:tc>
        <w:tc>
          <w:tcPr>
            <w:tcW w:w="1783" w:type="dxa"/>
          </w:tcPr>
          <w:p w:rsidR="00C72379" w:rsidRDefault="003D37BD">
            <w:pPr>
              <w:rPr>
                <w:rFonts w:ascii="宋体" w:hAnsi="宋体" w:cs="宋体"/>
                <w:sz w:val="24"/>
              </w:rPr>
            </w:pPr>
            <w:proofErr w:type="spellStart"/>
            <w:r>
              <w:rPr>
                <w:rFonts w:ascii="宋体" w:hAnsi="宋体" w:cs="宋体" w:hint="eastAsia"/>
                <w:sz w:val="24"/>
              </w:rPr>
              <w:t>minus</w:t>
            </w:r>
            <w:r w:rsidR="00B67482">
              <w:rPr>
                <w:rFonts w:ascii="宋体" w:hAnsi="宋体" w:cs="宋体" w:hint="eastAsia"/>
                <w:sz w:val="24"/>
              </w:rPr>
              <w:t>Demo</w:t>
            </w:r>
            <w:proofErr w:type="spellEnd"/>
            <w:r w:rsidR="00B67482">
              <w:rPr>
                <w:rFonts w:ascii="宋体" w:hAnsi="宋体" w:cs="宋体" w:hint="eastAsia"/>
                <w:sz w:val="24"/>
              </w:rPr>
              <w:t>参数：1表示易，2表示中，3表示难</w:t>
            </w:r>
          </w:p>
        </w:tc>
      </w:tr>
      <w:tr w:rsidR="00C72379">
        <w:trPr>
          <w:trHeight w:val="341"/>
        </w:trPr>
        <w:tc>
          <w:tcPr>
            <w:tcW w:w="1812" w:type="dxa"/>
          </w:tcPr>
          <w:p w:rsidR="00C72379" w:rsidRDefault="00B67482">
            <w:pPr>
              <w:rPr>
                <w:rFonts w:ascii="宋体" w:hAnsi="宋体" w:cs="宋体"/>
                <w:sz w:val="24"/>
              </w:rPr>
            </w:pPr>
            <w:r>
              <w:rPr>
                <w:rFonts w:ascii="宋体" w:hAnsi="宋体" w:cs="宋体" w:hint="eastAsia"/>
                <w:sz w:val="24"/>
              </w:rPr>
              <w:t>数据名称</w:t>
            </w:r>
          </w:p>
        </w:tc>
        <w:tc>
          <w:tcPr>
            <w:tcW w:w="1812" w:type="dxa"/>
          </w:tcPr>
          <w:p w:rsidR="00C72379" w:rsidRDefault="00B67482">
            <w:pPr>
              <w:rPr>
                <w:rFonts w:ascii="宋体" w:hAnsi="宋体" w:cs="宋体"/>
                <w:sz w:val="24"/>
              </w:rPr>
            </w:pPr>
            <w:r>
              <w:rPr>
                <w:rFonts w:ascii="宋体" w:hAnsi="宋体" w:cs="宋体" w:hint="eastAsia"/>
                <w:sz w:val="24"/>
              </w:rPr>
              <w:t>correct</w:t>
            </w:r>
          </w:p>
        </w:tc>
        <w:tc>
          <w:tcPr>
            <w:tcW w:w="1810" w:type="dxa"/>
          </w:tcPr>
          <w:p w:rsidR="00C72379" w:rsidRDefault="00B67482">
            <w:pPr>
              <w:rPr>
                <w:rFonts w:ascii="宋体" w:hAnsi="宋体" w:cs="宋体"/>
                <w:sz w:val="24"/>
              </w:rPr>
            </w:pPr>
            <w:r>
              <w:rPr>
                <w:rFonts w:ascii="宋体" w:hAnsi="宋体" w:cs="宋体" w:hint="eastAsia"/>
                <w:sz w:val="24"/>
              </w:rPr>
              <w:t>num</w:t>
            </w:r>
          </w:p>
        </w:tc>
        <w:tc>
          <w:tcPr>
            <w:tcW w:w="1803" w:type="dxa"/>
          </w:tcPr>
          <w:p w:rsidR="00C72379" w:rsidRDefault="00B67482">
            <w:pPr>
              <w:rPr>
                <w:rFonts w:ascii="宋体" w:hAnsi="宋体" w:cs="宋体"/>
                <w:sz w:val="24"/>
              </w:rPr>
            </w:pPr>
            <w:r>
              <w:rPr>
                <w:rFonts w:ascii="宋体" w:hAnsi="宋体" w:cs="宋体" w:hint="eastAsia"/>
                <w:sz w:val="24"/>
              </w:rPr>
              <w:t>right</w:t>
            </w:r>
          </w:p>
        </w:tc>
        <w:tc>
          <w:tcPr>
            <w:tcW w:w="1783" w:type="dxa"/>
          </w:tcPr>
          <w:p w:rsidR="00C72379" w:rsidRDefault="00B67482">
            <w:pPr>
              <w:rPr>
                <w:rFonts w:ascii="宋体" w:hAnsi="宋体" w:cs="宋体"/>
                <w:sz w:val="24"/>
              </w:rPr>
            </w:pPr>
            <w:r>
              <w:rPr>
                <w:rFonts w:ascii="宋体" w:hAnsi="宋体" w:cs="宋体" w:hint="eastAsia"/>
                <w:sz w:val="24"/>
              </w:rPr>
              <w:t>Result</w:t>
            </w:r>
          </w:p>
        </w:tc>
      </w:tr>
      <w:tr w:rsidR="00C72379">
        <w:trPr>
          <w:trHeight w:val="341"/>
        </w:trPr>
        <w:tc>
          <w:tcPr>
            <w:tcW w:w="1812" w:type="dxa"/>
          </w:tcPr>
          <w:p w:rsidR="00C72379" w:rsidRDefault="00B67482">
            <w:pPr>
              <w:rPr>
                <w:rFonts w:ascii="宋体" w:hAnsi="宋体" w:cs="宋体"/>
                <w:sz w:val="24"/>
              </w:rPr>
            </w:pPr>
            <w:r>
              <w:rPr>
                <w:rFonts w:ascii="宋体" w:hAnsi="宋体" w:cs="宋体" w:hint="eastAsia"/>
                <w:sz w:val="24"/>
              </w:rPr>
              <w:t>数据类型</w:t>
            </w:r>
          </w:p>
        </w:tc>
        <w:tc>
          <w:tcPr>
            <w:tcW w:w="1812" w:type="dxa"/>
          </w:tcPr>
          <w:p w:rsidR="00C72379" w:rsidRDefault="00B67482">
            <w:pPr>
              <w:rPr>
                <w:rFonts w:ascii="宋体" w:hAnsi="宋体" w:cs="宋体"/>
                <w:sz w:val="24"/>
              </w:rPr>
            </w:pPr>
            <w:r>
              <w:rPr>
                <w:rFonts w:ascii="宋体" w:hAnsi="宋体" w:cs="宋体" w:hint="eastAsia"/>
                <w:sz w:val="24"/>
              </w:rPr>
              <w:t>double</w:t>
            </w:r>
          </w:p>
        </w:tc>
        <w:tc>
          <w:tcPr>
            <w:tcW w:w="1810" w:type="dxa"/>
          </w:tcPr>
          <w:p w:rsidR="00C72379" w:rsidRDefault="00B67482">
            <w:pPr>
              <w:rPr>
                <w:rFonts w:ascii="宋体" w:hAnsi="宋体" w:cs="宋体"/>
                <w:sz w:val="24"/>
              </w:rPr>
            </w:pPr>
            <w:r>
              <w:rPr>
                <w:rFonts w:ascii="宋体" w:hAnsi="宋体" w:cs="宋体" w:hint="eastAsia"/>
                <w:sz w:val="24"/>
              </w:rPr>
              <w:t>int</w:t>
            </w:r>
          </w:p>
        </w:tc>
        <w:tc>
          <w:tcPr>
            <w:tcW w:w="1803" w:type="dxa"/>
          </w:tcPr>
          <w:p w:rsidR="00C72379" w:rsidRDefault="00B67482">
            <w:pPr>
              <w:rPr>
                <w:rFonts w:ascii="宋体" w:hAnsi="宋体" w:cs="宋体"/>
                <w:sz w:val="24"/>
              </w:rPr>
            </w:pPr>
            <w:r>
              <w:rPr>
                <w:rFonts w:ascii="宋体" w:hAnsi="宋体" w:cs="宋体" w:hint="eastAsia"/>
                <w:sz w:val="24"/>
              </w:rPr>
              <w:t>int</w:t>
            </w:r>
          </w:p>
        </w:tc>
        <w:tc>
          <w:tcPr>
            <w:tcW w:w="1783" w:type="dxa"/>
          </w:tcPr>
          <w:p w:rsidR="00C72379" w:rsidRDefault="00B67482">
            <w:pPr>
              <w:rPr>
                <w:rFonts w:ascii="宋体" w:hAnsi="宋体" w:cs="宋体"/>
                <w:sz w:val="24"/>
              </w:rPr>
            </w:pPr>
            <w:r>
              <w:rPr>
                <w:rFonts w:ascii="宋体" w:hAnsi="宋体" w:cs="宋体" w:hint="eastAsia"/>
                <w:sz w:val="24"/>
              </w:rPr>
              <w:t>int</w:t>
            </w:r>
          </w:p>
        </w:tc>
      </w:tr>
      <w:tr w:rsidR="00C72379">
        <w:trPr>
          <w:trHeight w:val="1013"/>
        </w:trPr>
        <w:tc>
          <w:tcPr>
            <w:tcW w:w="1812" w:type="dxa"/>
          </w:tcPr>
          <w:p w:rsidR="00C72379" w:rsidRDefault="00B67482">
            <w:pPr>
              <w:rPr>
                <w:rFonts w:ascii="宋体" w:hAnsi="宋体" w:cs="宋体"/>
                <w:sz w:val="24"/>
              </w:rPr>
            </w:pPr>
            <w:r>
              <w:rPr>
                <w:rFonts w:ascii="宋体" w:hAnsi="宋体" w:cs="宋体" w:hint="eastAsia"/>
                <w:sz w:val="24"/>
              </w:rPr>
              <w:t>数据说明</w:t>
            </w:r>
          </w:p>
        </w:tc>
        <w:tc>
          <w:tcPr>
            <w:tcW w:w="1812" w:type="dxa"/>
          </w:tcPr>
          <w:p w:rsidR="00C72379" w:rsidRDefault="00B67482">
            <w:pPr>
              <w:rPr>
                <w:rFonts w:ascii="宋体" w:hAnsi="宋体" w:cs="宋体"/>
                <w:sz w:val="24"/>
              </w:rPr>
            </w:pPr>
            <w:r>
              <w:rPr>
                <w:rFonts w:ascii="宋体" w:hAnsi="宋体" w:cs="宋体" w:hint="eastAsia"/>
                <w:sz w:val="24"/>
              </w:rPr>
              <w:t>表示正确率</w:t>
            </w:r>
          </w:p>
        </w:tc>
        <w:tc>
          <w:tcPr>
            <w:tcW w:w="1810" w:type="dxa"/>
          </w:tcPr>
          <w:p w:rsidR="00C72379" w:rsidRDefault="00B67482">
            <w:pPr>
              <w:rPr>
                <w:rFonts w:ascii="宋体" w:hAnsi="宋体" w:cs="宋体"/>
                <w:sz w:val="24"/>
              </w:rPr>
            </w:pPr>
            <w:r>
              <w:rPr>
                <w:rFonts w:ascii="宋体" w:hAnsi="宋体" w:cs="宋体" w:hint="eastAsia"/>
                <w:sz w:val="24"/>
              </w:rPr>
              <w:t>表示该次测试的题目总量</w:t>
            </w:r>
          </w:p>
        </w:tc>
        <w:tc>
          <w:tcPr>
            <w:tcW w:w="1803" w:type="dxa"/>
          </w:tcPr>
          <w:p w:rsidR="00C72379" w:rsidRDefault="00B67482">
            <w:pPr>
              <w:rPr>
                <w:rFonts w:ascii="宋体" w:hAnsi="宋体" w:cs="宋体"/>
                <w:sz w:val="24"/>
              </w:rPr>
            </w:pPr>
            <w:r>
              <w:rPr>
                <w:rFonts w:ascii="宋体" w:hAnsi="宋体" w:cs="宋体" w:hint="eastAsia"/>
                <w:sz w:val="24"/>
              </w:rPr>
              <w:t>表示该次测试当中正确的题目数量</w:t>
            </w:r>
          </w:p>
        </w:tc>
        <w:tc>
          <w:tcPr>
            <w:tcW w:w="1783" w:type="dxa"/>
          </w:tcPr>
          <w:p w:rsidR="00C72379" w:rsidRDefault="00B67482">
            <w:pPr>
              <w:rPr>
                <w:rFonts w:ascii="宋体" w:hAnsi="宋体" w:cs="宋体"/>
                <w:sz w:val="24"/>
              </w:rPr>
            </w:pPr>
            <w:r>
              <w:rPr>
                <w:rFonts w:ascii="宋体" w:hAnsi="宋体" w:cs="宋体" w:hint="eastAsia"/>
                <w:sz w:val="24"/>
              </w:rPr>
              <w:t>1表示正确，0表示错误</w:t>
            </w:r>
          </w:p>
        </w:tc>
      </w:tr>
    </w:tbl>
    <w:p w:rsidR="00C72379" w:rsidRDefault="00C72379"/>
    <w:p w:rsidR="00C72379" w:rsidRDefault="00C72379"/>
    <w:p w:rsidR="00C72379" w:rsidRDefault="00B67482">
      <w:pPr>
        <w:pStyle w:val="20"/>
        <w:rPr>
          <w:i/>
        </w:rPr>
      </w:pPr>
      <w:r>
        <w:rPr>
          <w:rFonts w:hint="eastAsia"/>
        </w:rPr>
        <w:lastRenderedPageBreak/>
        <w:t xml:space="preserve"> </w:t>
      </w:r>
      <w:r>
        <w:rPr>
          <w:rFonts w:hint="eastAsia"/>
        </w:rPr>
        <w:t>乘</w:t>
      </w:r>
      <w:r>
        <w:rPr>
          <w:rFonts w:hint="eastAsia"/>
          <w:i/>
        </w:rPr>
        <w:t>法自测模块</w:t>
      </w:r>
    </w:p>
    <w:p w:rsidR="00C72379" w:rsidRDefault="00B67482">
      <w:pPr>
        <w:pStyle w:val="3"/>
        <w:rPr>
          <w:rStyle w:val="Char"/>
          <w:rFonts w:ascii="Arial" w:hAnsi="Arial"/>
          <w:kern w:val="2"/>
          <w:szCs w:val="32"/>
        </w:rPr>
      </w:pPr>
      <w:r>
        <w:rPr>
          <w:rFonts w:hint="eastAsia"/>
        </w:rPr>
        <w:t>功能说明</w:t>
      </w:r>
    </w:p>
    <w:p w:rsidR="00C72379" w:rsidRDefault="00B67482">
      <w:pPr>
        <w:ind w:firstLine="420"/>
        <w:rPr>
          <w:sz w:val="24"/>
        </w:rPr>
      </w:pPr>
      <w:r>
        <w:rPr>
          <w:rFonts w:hint="eastAsia"/>
          <w:sz w:val="24"/>
        </w:rPr>
        <w:t>用户首先选择自测模块，选择好了以后将进行难度选择，并进行题量的自定义，在做题过程中，如果正确，将会提示正确并进入下一题，如果错误会显示正确答案，并提醒用户是否要保存到错题集当中，在用户输入指令后进入下一题。</w:t>
      </w:r>
    </w:p>
    <w:p w:rsidR="00C72379" w:rsidRDefault="00B67482">
      <w:pPr>
        <w:ind w:firstLine="420"/>
        <w:rPr>
          <w:sz w:val="24"/>
        </w:rPr>
      </w:pPr>
      <w:r>
        <w:rPr>
          <w:rFonts w:hint="eastAsia"/>
          <w:sz w:val="24"/>
        </w:rPr>
        <w:t>当答题结束时，会跳出结束界面，展示正确率和评价。</w:t>
      </w:r>
    </w:p>
    <w:p w:rsidR="00C72379" w:rsidRDefault="00C72379"/>
    <w:p w:rsidR="00C72379" w:rsidRDefault="00B67482">
      <w:pPr>
        <w:pStyle w:val="3"/>
      </w:pPr>
      <w:r>
        <w:rPr>
          <w:rFonts w:hint="eastAsia"/>
        </w:rPr>
        <w:t>函数、方法设计</w:t>
      </w:r>
    </w:p>
    <w:p w:rsidR="00C72379" w:rsidRDefault="00B67482">
      <w:pPr>
        <w:pStyle w:val="4"/>
        <w:rPr>
          <w:iCs/>
          <w:szCs w:val="24"/>
        </w:rPr>
      </w:pPr>
      <w:r>
        <w:rPr>
          <w:rFonts w:hint="eastAsia"/>
        </w:rPr>
        <w:t>multiply</w:t>
      </w:r>
      <w:r>
        <w:rPr>
          <w:rFonts w:hint="eastAsia"/>
        </w:rPr>
        <w:t>函数</w:t>
      </w:r>
      <w:r>
        <w:br/>
      </w:r>
      <w:r>
        <w:rPr>
          <w:rFonts w:hint="eastAsia"/>
          <w:b w:val="0"/>
        </w:rPr>
        <w:tab/>
      </w:r>
      <w:r>
        <w:rPr>
          <w:rFonts w:hint="eastAsia"/>
          <w:b w:val="0"/>
          <w:iCs/>
          <w:szCs w:val="24"/>
        </w:rPr>
        <w:t>该函数的功能：实现乘法自测功能。</w:t>
      </w:r>
    </w:p>
    <w:tbl>
      <w:tblPr>
        <w:tblStyle w:val="af4"/>
        <w:tblW w:w="8742" w:type="dxa"/>
        <w:tblInd w:w="410"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rPr>
                <w:iCs/>
                <w:sz w:val="24"/>
              </w:rPr>
            </w:pPr>
            <w:r>
              <w:rPr>
                <w:rFonts w:hint="eastAsia"/>
                <w:iCs/>
                <w:sz w:val="24"/>
              </w:rPr>
              <w:t>返回值</w:t>
            </w:r>
          </w:p>
        </w:tc>
        <w:tc>
          <w:tcPr>
            <w:tcW w:w="1618" w:type="dxa"/>
            <w:shd w:val="clear" w:color="auto" w:fill="E0E0E0"/>
          </w:tcPr>
          <w:p w:rsidR="00C72379" w:rsidRDefault="00B67482">
            <w:pPr>
              <w:jc w:val="center"/>
              <w:rPr>
                <w:iCs/>
                <w:sz w:val="24"/>
              </w:rPr>
            </w:pPr>
            <w:r>
              <w:rPr>
                <w:rFonts w:hint="eastAsia"/>
                <w:iCs/>
                <w:sz w:val="24"/>
              </w:rPr>
              <w:t>方法名</w:t>
            </w:r>
          </w:p>
        </w:tc>
        <w:tc>
          <w:tcPr>
            <w:tcW w:w="3584" w:type="dxa"/>
            <w:shd w:val="clear" w:color="auto" w:fill="E0E0E0"/>
          </w:tcPr>
          <w:p w:rsidR="00C72379" w:rsidRDefault="00B67482">
            <w:pPr>
              <w:jc w:val="center"/>
              <w:rPr>
                <w:iCs/>
                <w:sz w:val="24"/>
              </w:rPr>
            </w:pPr>
            <w:r>
              <w:rPr>
                <w:rFonts w:hint="eastAsia"/>
                <w:iCs/>
                <w:sz w:val="24"/>
              </w:rPr>
              <w:t>功能</w:t>
            </w:r>
          </w:p>
        </w:tc>
        <w:tc>
          <w:tcPr>
            <w:tcW w:w="2040" w:type="dxa"/>
            <w:shd w:val="clear" w:color="auto" w:fill="E0E0E0"/>
          </w:tcPr>
          <w:p w:rsidR="00C72379" w:rsidRDefault="00B67482">
            <w:pPr>
              <w:jc w:val="center"/>
              <w:rPr>
                <w:iCs/>
                <w:sz w:val="24"/>
              </w:rPr>
            </w:pPr>
            <w:r>
              <w:rPr>
                <w:rFonts w:hint="eastAsia"/>
                <w:iCs/>
                <w:sz w:val="24"/>
              </w:rPr>
              <w:t>参数说明</w:t>
            </w:r>
          </w:p>
        </w:tc>
      </w:tr>
      <w:tr w:rsidR="00C72379">
        <w:tc>
          <w:tcPr>
            <w:tcW w:w="1500" w:type="dxa"/>
          </w:tcPr>
          <w:p w:rsidR="00C72379" w:rsidRDefault="00B67482">
            <w:pPr>
              <w:jc w:val="center"/>
              <w:rPr>
                <w:iCs/>
                <w:sz w:val="24"/>
              </w:rPr>
            </w:pPr>
            <w:r>
              <w:rPr>
                <w:rFonts w:hint="eastAsia"/>
                <w:iCs/>
                <w:sz w:val="24"/>
              </w:rPr>
              <w:t>void</w:t>
            </w:r>
          </w:p>
        </w:tc>
        <w:tc>
          <w:tcPr>
            <w:tcW w:w="1618" w:type="dxa"/>
          </w:tcPr>
          <w:p w:rsidR="00C72379" w:rsidRDefault="00B67482">
            <w:pPr>
              <w:jc w:val="center"/>
              <w:rPr>
                <w:iCs/>
                <w:sz w:val="24"/>
              </w:rPr>
            </w:pPr>
            <w:r>
              <w:rPr>
                <w:iCs/>
                <w:sz w:val="24"/>
              </w:rPr>
              <w:t>multiply</w:t>
            </w:r>
          </w:p>
        </w:tc>
        <w:tc>
          <w:tcPr>
            <w:tcW w:w="3584" w:type="dxa"/>
            <w:vAlign w:val="center"/>
          </w:tcPr>
          <w:p w:rsidR="00C72379" w:rsidRDefault="00B67482">
            <w:pPr>
              <w:ind w:left="12"/>
              <w:rPr>
                <w:iCs/>
                <w:sz w:val="24"/>
              </w:rPr>
            </w:pPr>
            <w:r>
              <w:rPr>
                <w:rFonts w:hint="eastAsia"/>
                <w:iCs/>
                <w:sz w:val="24"/>
              </w:rPr>
              <w:t>实现难度选择、自定义题量，并调用</w:t>
            </w:r>
            <w:proofErr w:type="spellStart"/>
            <w:r>
              <w:rPr>
                <w:iCs/>
                <w:sz w:val="24"/>
              </w:rPr>
              <w:t>multiply</w:t>
            </w:r>
            <w:r>
              <w:rPr>
                <w:rFonts w:hint="eastAsia"/>
                <w:iCs/>
                <w:sz w:val="24"/>
              </w:rPr>
              <w:t>Demo</w:t>
            </w:r>
            <w:proofErr w:type="spellEnd"/>
            <w:r>
              <w:rPr>
                <w:rFonts w:hint="eastAsia"/>
                <w:iCs/>
                <w:sz w:val="24"/>
              </w:rPr>
              <w:t>函数产生题目，对题目进行正误判断</w:t>
            </w:r>
          </w:p>
        </w:tc>
        <w:tc>
          <w:tcPr>
            <w:tcW w:w="2040" w:type="dxa"/>
          </w:tcPr>
          <w:p w:rsidR="00C72379" w:rsidRDefault="00B67482">
            <w:pPr>
              <w:jc w:val="center"/>
              <w:rPr>
                <w:iCs/>
                <w:sz w:val="24"/>
              </w:rPr>
            </w:pPr>
            <w:r>
              <w:rPr>
                <w:rFonts w:hint="eastAsia"/>
                <w:iCs/>
                <w:sz w:val="24"/>
              </w:rPr>
              <w:t>无</w:t>
            </w:r>
          </w:p>
        </w:tc>
      </w:tr>
    </w:tbl>
    <w:p w:rsidR="00C72379" w:rsidRDefault="00C72379">
      <w:pPr>
        <w:pStyle w:val="4"/>
        <w:numPr>
          <w:ilvl w:val="3"/>
          <w:numId w:val="0"/>
        </w:numPr>
      </w:pPr>
    </w:p>
    <w:p w:rsidR="009D30AF" w:rsidRDefault="009D30AF" w:rsidP="009D30AF"/>
    <w:p w:rsidR="009D30AF" w:rsidRPr="009D30AF" w:rsidRDefault="009D30AF" w:rsidP="009D30AF">
      <w:pPr>
        <w:rPr>
          <w:rFonts w:hint="eastAsia"/>
        </w:rPr>
      </w:pPr>
    </w:p>
    <w:p w:rsidR="00C72379" w:rsidRDefault="00B67482">
      <w:pPr>
        <w:pStyle w:val="4"/>
        <w:numPr>
          <w:ilvl w:val="0"/>
          <w:numId w:val="0"/>
        </w:numPr>
        <w:rPr>
          <w:rFonts w:ascii="宋体" w:hAnsi="宋体" w:cs="宋体"/>
          <w:iCs/>
          <w:szCs w:val="24"/>
        </w:rPr>
      </w:pPr>
      <w:r>
        <w:rPr>
          <w:rFonts w:hint="eastAsia"/>
        </w:rPr>
        <w:t>5</w:t>
      </w:r>
      <w:r>
        <w:t xml:space="preserve">.4.2.2 </w:t>
      </w:r>
      <w:proofErr w:type="spellStart"/>
      <w:r>
        <w:t>multiply</w:t>
      </w:r>
      <w:r>
        <w:rPr>
          <w:rFonts w:hint="eastAsia"/>
        </w:rPr>
        <w:t>Demo</w:t>
      </w:r>
      <w:proofErr w:type="spellEnd"/>
      <w:r>
        <w:rPr>
          <w:rFonts w:hint="eastAsia"/>
        </w:rPr>
        <w:t>函数</w:t>
      </w:r>
      <w:r>
        <w:br/>
      </w:r>
      <w:r>
        <w:rPr>
          <w:rFonts w:hint="eastAsia"/>
          <w:b w:val="0"/>
        </w:rPr>
        <w:tab/>
      </w:r>
      <w:r>
        <w:rPr>
          <w:rFonts w:ascii="宋体" w:hAnsi="宋体" w:cs="宋体" w:hint="eastAsia"/>
          <w:b w:val="0"/>
          <w:iCs/>
          <w:szCs w:val="24"/>
        </w:rPr>
        <w:t xml:space="preserve">该函数的功能：函数接受用户输入的困难度参数后，生成对应难度的乘法题目，打印给用 </w:t>
      </w:r>
      <w:r>
        <w:rPr>
          <w:rFonts w:ascii="宋体" w:hAnsi="宋体" w:cs="宋体"/>
          <w:b w:val="0"/>
          <w:iCs/>
          <w:szCs w:val="24"/>
        </w:rPr>
        <w:t xml:space="preserve">    </w:t>
      </w:r>
      <w:r>
        <w:rPr>
          <w:rFonts w:ascii="宋体" w:hAnsi="宋体" w:cs="宋体" w:hint="eastAsia"/>
          <w:b w:val="0"/>
          <w:iCs/>
          <w:szCs w:val="24"/>
        </w:rPr>
        <w:t>户，用户输入答案后，判断正误，并给出返回值传到divide函数中。</w:t>
      </w:r>
    </w:p>
    <w:p w:rsidR="00C72379" w:rsidRDefault="00C72379"/>
    <w:tbl>
      <w:tblPr>
        <w:tblStyle w:val="af4"/>
        <w:tblW w:w="8742" w:type="dxa"/>
        <w:tblInd w:w="410"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rPr>
                <w:rFonts w:ascii="宋体" w:hAnsi="宋体" w:cs="宋体"/>
                <w:iCs/>
                <w:sz w:val="24"/>
              </w:rPr>
            </w:pPr>
            <w:r>
              <w:rPr>
                <w:rFonts w:ascii="宋体" w:hAnsi="宋体" w:cs="宋体" w:hint="eastAsia"/>
                <w:iCs/>
                <w:sz w:val="24"/>
              </w:rPr>
              <w:t>返回值</w:t>
            </w:r>
          </w:p>
        </w:tc>
        <w:tc>
          <w:tcPr>
            <w:tcW w:w="1618" w:type="dxa"/>
            <w:shd w:val="clear" w:color="auto" w:fill="E0E0E0"/>
          </w:tcPr>
          <w:p w:rsidR="00C72379" w:rsidRDefault="00B67482">
            <w:pPr>
              <w:jc w:val="center"/>
              <w:rPr>
                <w:rFonts w:ascii="宋体" w:hAnsi="宋体" w:cs="宋体"/>
                <w:iCs/>
                <w:sz w:val="24"/>
              </w:rPr>
            </w:pPr>
            <w:r>
              <w:rPr>
                <w:rFonts w:ascii="宋体" w:hAnsi="宋体" w:cs="宋体" w:hint="eastAsia"/>
                <w:iCs/>
                <w:sz w:val="24"/>
              </w:rPr>
              <w:t>方法名</w:t>
            </w:r>
          </w:p>
        </w:tc>
        <w:tc>
          <w:tcPr>
            <w:tcW w:w="3584" w:type="dxa"/>
            <w:shd w:val="clear" w:color="auto" w:fill="E0E0E0"/>
          </w:tcPr>
          <w:p w:rsidR="00C72379" w:rsidRDefault="00B67482">
            <w:pPr>
              <w:jc w:val="center"/>
              <w:rPr>
                <w:rFonts w:ascii="宋体" w:hAnsi="宋体" w:cs="宋体"/>
                <w:iCs/>
                <w:sz w:val="24"/>
              </w:rPr>
            </w:pPr>
            <w:r>
              <w:rPr>
                <w:rFonts w:ascii="宋体" w:hAnsi="宋体" w:cs="宋体" w:hint="eastAsia"/>
                <w:iCs/>
                <w:sz w:val="24"/>
              </w:rPr>
              <w:t>功能</w:t>
            </w:r>
          </w:p>
        </w:tc>
        <w:tc>
          <w:tcPr>
            <w:tcW w:w="2040" w:type="dxa"/>
            <w:shd w:val="clear" w:color="auto" w:fill="E0E0E0"/>
          </w:tcPr>
          <w:p w:rsidR="00C72379" w:rsidRDefault="00B67482">
            <w:pPr>
              <w:jc w:val="center"/>
              <w:rPr>
                <w:rFonts w:ascii="宋体" w:hAnsi="宋体" w:cs="宋体"/>
                <w:iCs/>
                <w:sz w:val="24"/>
              </w:rPr>
            </w:pPr>
            <w:r>
              <w:rPr>
                <w:rFonts w:ascii="宋体" w:hAnsi="宋体" w:cs="宋体" w:hint="eastAsia"/>
                <w:iCs/>
                <w:sz w:val="24"/>
              </w:rPr>
              <w:t>参数说明</w:t>
            </w:r>
          </w:p>
        </w:tc>
      </w:tr>
      <w:tr w:rsidR="00C72379">
        <w:tc>
          <w:tcPr>
            <w:tcW w:w="1500" w:type="dxa"/>
          </w:tcPr>
          <w:p w:rsidR="00C72379" w:rsidRDefault="00B67482">
            <w:pPr>
              <w:jc w:val="center"/>
              <w:rPr>
                <w:rFonts w:ascii="宋体" w:hAnsi="宋体" w:cs="宋体"/>
                <w:iCs/>
                <w:sz w:val="24"/>
              </w:rPr>
            </w:pPr>
            <w:r>
              <w:rPr>
                <w:rFonts w:ascii="宋体" w:hAnsi="宋体" w:cs="宋体" w:hint="eastAsia"/>
                <w:iCs/>
                <w:sz w:val="24"/>
              </w:rPr>
              <w:t>int</w:t>
            </w:r>
          </w:p>
        </w:tc>
        <w:tc>
          <w:tcPr>
            <w:tcW w:w="1618" w:type="dxa"/>
          </w:tcPr>
          <w:p w:rsidR="00C72379" w:rsidRDefault="00B67482">
            <w:pPr>
              <w:jc w:val="center"/>
              <w:rPr>
                <w:rFonts w:ascii="宋体" w:hAnsi="宋体" w:cs="宋体"/>
                <w:iCs/>
                <w:sz w:val="24"/>
              </w:rPr>
            </w:pPr>
            <w:proofErr w:type="spellStart"/>
            <w:r>
              <w:rPr>
                <w:rFonts w:ascii="宋体" w:hAnsi="宋体" w:cs="宋体" w:hint="eastAsia"/>
                <w:iCs/>
                <w:sz w:val="24"/>
              </w:rPr>
              <w:t>multiplyDemo</w:t>
            </w:r>
            <w:proofErr w:type="spellEnd"/>
          </w:p>
        </w:tc>
        <w:tc>
          <w:tcPr>
            <w:tcW w:w="3584" w:type="dxa"/>
            <w:vAlign w:val="center"/>
          </w:tcPr>
          <w:p w:rsidR="00C72379" w:rsidRDefault="00B67482">
            <w:pPr>
              <w:ind w:left="12"/>
              <w:rPr>
                <w:rFonts w:ascii="宋体" w:hAnsi="宋体" w:cs="宋体"/>
                <w:iCs/>
                <w:sz w:val="24"/>
              </w:rPr>
            </w:pPr>
            <w:r>
              <w:rPr>
                <w:rFonts w:ascii="宋体" w:hAnsi="宋体" w:cs="宋体" w:hint="eastAsia"/>
                <w:iCs/>
                <w:sz w:val="24"/>
              </w:rPr>
              <w:t>产生乘法运算式并判断答案是否正确，返回一个整数</w:t>
            </w:r>
            <w:proofErr w:type="gramStart"/>
            <w:r>
              <w:rPr>
                <w:rFonts w:ascii="宋体" w:hAnsi="宋体" w:cs="宋体" w:hint="eastAsia"/>
                <w:iCs/>
                <w:sz w:val="24"/>
              </w:rPr>
              <w:t>值说明</w:t>
            </w:r>
            <w:proofErr w:type="gramEnd"/>
            <w:r>
              <w:rPr>
                <w:rFonts w:ascii="宋体" w:hAnsi="宋体" w:cs="宋体" w:hint="eastAsia"/>
                <w:iCs/>
                <w:sz w:val="24"/>
              </w:rPr>
              <w:t>正误</w:t>
            </w:r>
          </w:p>
        </w:tc>
        <w:tc>
          <w:tcPr>
            <w:tcW w:w="2040" w:type="dxa"/>
          </w:tcPr>
          <w:p w:rsidR="00C72379" w:rsidRDefault="00B67482">
            <w:pPr>
              <w:jc w:val="center"/>
              <w:rPr>
                <w:rFonts w:ascii="宋体" w:hAnsi="宋体" w:cs="宋体"/>
                <w:iCs/>
                <w:sz w:val="24"/>
              </w:rPr>
            </w:pPr>
            <w:r>
              <w:rPr>
                <w:rFonts w:ascii="宋体" w:hAnsi="宋体" w:cs="宋体" w:hint="eastAsia"/>
                <w:iCs/>
                <w:sz w:val="24"/>
              </w:rPr>
              <w:t>由一个整形参数表示难易程度</w:t>
            </w:r>
          </w:p>
        </w:tc>
      </w:tr>
    </w:tbl>
    <w:p w:rsidR="00C72379" w:rsidRDefault="00B67482">
      <w:pPr>
        <w:pStyle w:val="3"/>
        <w:numPr>
          <w:ilvl w:val="2"/>
          <w:numId w:val="0"/>
        </w:numPr>
        <w:jc w:val="left"/>
      </w:pPr>
      <w:proofErr w:type="spellStart"/>
      <w:r>
        <w:rPr>
          <w:rFonts w:ascii="宋体" w:eastAsia="宋体" w:hAnsi="宋体" w:cs="宋体" w:hint="eastAsia"/>
          <w:iCs/>
          <w:szCs w:val="24"/>
        </w:rPr>
        <w:lastRenderedPageBreak/>
        <w:t>multiplyDemo</w:t>
      </w:r>
      <w:proofErr w:type="spellEnd"/>
      <w:r>
        <w:rPr>
          <w:rFonts w:ascii="宋体" w:eastAsia="宋体" w:hAnsi="宋体" w:cs="宋体" w:hint="eastAsia"/>
          <w:iCs/>
          <w:szCs w:val="24"/>
        </w:rPr>
        <w:t xml:space="preserve">函数流程图如图5-2所示： </w:t>
      </w:r>
      <w:r>
        <w:rPr>
          <w:rFonts w:hint="eastAsia"/>
        </w:rPr>
        <w:t xml:space="preserve">  </w:t>
      </w:r>
    </w:p>
    <w:p w:rsidR="00C72379" w:rsidRDefault="00B67482">
      <w:pPr>
        <w:pStyle w:val="3"/>
        <w:numPr>
          <w:ilvl w:val="2"/>
          <w:numId w:val="0"/>
        </w:numPr>
        <w:jc w:val="center"/>
      </w:pPr>
      <w:r>
        <w:object w:dxaOrig="7158" w:dyaOrig="13355">
          <v:shape id="_x0000_i1031" type="#_x0000_t75" style="width:357.75pt;height:667.5pt" o:ole="">
            <v:imagedata r:id="rId25" o:title=""/>
          </v:shape>
          <o:OLEObject Type="Embed" ProgID="Visio.Drawing.15" ShapeID="_x0000_i1031" DrawAspect="Content" ObjectID="_1625679755" r:id="rId26"/>
        </w:object>
      </w:r>
    </w:p>
    <w:p w:rsidR="00C72379" w:rsidRDefault="00B67482">
      <w:pPr>
        <w:pStyle w:val="3"/>
      </w:pPr>
      <w:r>
        <w:rPr>
          <w:rFonts w:hint="eastAsia"/>
        </w:rPr>
        <w:t>相关数据表</w:t>
      </w:r>
    </w:p>
    <w:tbl>
      <w:tblPr>
        <w:tblStyle w:val="af4"/>
        <w:tblW w:w="9814" w:type="dxa"/>
        <w:tblLayout w:type="fixed"/>
        <w:tblLook w:val="04A0" w:firstRow="1" w:lastRow="0" w:firstColumn="1" w:lastColumn="0" w:noHBand="0" w:noVBand="1"/>
      </w:tblPr>
      <w:tblGrid>
        <w:gridCol w:w="1646"/>
        <w:gridCol w:w="1646"/>
        <w:gridCol w:w="1644"/>
        <w:gridCol w:w="1638"/>
        <w:gridCol w:w="1620"/>
        <w:gridCol w:w="1620"/>
      </w:tblGrid>
      <w:tr w:rsidR="00C72379">
        <w:tc>
          <w:tcPr>
            <w:tcW w:w="1646" w:type="dxa"/>
          </w:tcPr>
          <w:p w:rsidR="00C72379" w:rsidRDefault="00B67482">
            <w:pPr>
              <w:rPr>
                <w:rFonts w:ascii="宋体" w:hAnsi="宋体" w:cs="宋体"/>
                <w:sz w:val="24"/>
              </w:rPr>
            </w:pPr>
            <w:r>
              <w:rPr>
                <w:rFonts w:ascii="宋体" w:hAnsi="宋体" w:cs="宋体" w:hint="eastAsia"/>
                <w:sz w:val="24"/>
              </w:rPr>
              <w:lastRenderedPageBreak/>
              <w:t>数据名称</w:t>
            </w:r>
          </w:p>
        </w:tc>
        <w:tc>
          <w:tcPr>
            <w:tcW w:w="1646" w:type="dxa"/>
          </w:tcPr>
          <w:p w:rsidR="00C72379" w:rsidRDefault="00B67482">
            <w:pPr>
              <w:rPr>
                <w:rFonts w:ascii="宋体" w:hAnsi="宋体" w:cs="宋体"/>
                <w:sz w:val="24"/>
              </w:rPr>
            </w:pPr>
            <w:r>
              <w:rPr>
                <w:rFonts w:ascii="宋体" w:hAnsi="宋体" w:cs="宋体" w:hint="eastAsia"/>
                <w:sz w:val="24"/>
              </w:rPr>
              <w:t>difficulty</w:t>
            </w:r>
          </w:p>
        </w:tc>
        <w:tc>
          <w:tcPr>
            <w:tcW w:w="1644" w:type="dxa"/>
          </w:tcPr>
          <w:p w:rsidR="00C72379" w:rsidRDefault="00B67482">
            <w:pPr>
              <w:rPr>
                <w:rFonts w:ascii="宋体" w:hAnsi="宋体" w:cs="宋体"/>
                <w:sz w:val="24"/>
              </w:rPr>
            </w:pPr>
            <w:r>
              <w:rPr>
                <w:rFonts w:ascii="宋体" w:hAnsi="宋体" w:cs="宋体" w:hint="eastAsia"/>
                <w:sz w:val="24"/>
              </w:rPr>
              <w:t>number</w:t>
            </w:r>
          </w:p>
        </w:tc>
        <w:tc>
          <w:tcPr>
            <w:tcW w:w="1638" w:type="dxa"/>
          </w:tcPr>
          <w:p w:rsidR="00C72379" w:rsidRDefault="00B67482">
            <w:pPr>
              <w:rPr>
                <w:rFonts w:ascii="宋体" w:hAnsi="宋体" w:cs="宋体"/>
                <w:sz w:val="24"/>
              </w:rPr>
            </w:pPr>
            <w:r>
              <w:rPr>
                <w:rFonts w:ascii="宋体" w:hAnsi="宋体" w:cs="宋体" w:hint="eastAsia"/>
                <w:sz w:val="24"/>
              </w:rPr>
              <w:t>answer</w:t>
            </w:r>
          </w:p>
        </w:tc>
        <w:tc>
          <w:tcPr>
            <w:tcW w:w="1620" w:type="dxa"/>
          </w:tcPr>
          <w:p w:rsidR="00C72379" w:rsidRDefault="00B67482">
            <w:pPr>
              <w:rPr>
                <w:rFonts w:ascii="宋体" w:hAnsi="宋体" w:cs="宋体"/>
                <w:sz w:val="24"/>
              </w:rPr>
            </w:pPr>
            <w:r>
              <w:rPr>
                <w:rFonts w:ascii="宋体" w:hAnsi="宋体" w:cs="宋体" w:hint="eastAsia"/>
                <w:sz w:val="24"/>
              </w:rPr>
              <w:t>difficulty</w:t>
            </w:r>
          </w:p>
        </w:tc>
        <w:tc>
          <w:tcPr>
            <w:tcW w:w="1620" w:type="dxa"/>
          </w:tcPr>
          <w:p w:rsidR="00C72379" w:rsidRDefault="00B67482">
            <w:pPr>
              <w:rPr>
                <w:rFonts w:ascii="宋体" w:hAnsi="宋体" w:cs="宋体"/>
                <w:sz w:val="24"/>
              </w:rPr>
            </w:pPr>
            <w:proofErr w:type="spellStart"/>
            <w:r>
              <w:rPr>
                <w:rFonts w:ascii="宋体" w:hAnsi="宋体" w:cs="宋体" w:hint="eastAsia"/>
                <w:sz w:val="24"/>
              </w:rPr>
              <w:t>multiplyDemo</w:t>
            </w:r>
            <w:proofErr w:type="spellEnd"/>
            <w:r>
              <w:rPr>
                <w:rFonts w:ascii="宋体" w:hAnsi="宋体" w:cs="宋体" w:hint="eastAsia"/>
                <w:sz w:val="24"/>
              </w:rPr>
              <w:t>返回值</w:t>
            </w:r>
          </w:p>
        </w:tc>
      </w:tr>
      <w:tr w:rsidR="00C72379">
        <w:tc>
          <w:tcPr>
            <w:tcW w:w="1646" w:type="dxa"/>
          </w:tcPr>
          <w:p w:rsidR="00C72379" w:rsidRDefault="00B67482">
            <w:pPr>
              <w:rPr>
                <w:rFonts w:ascii="宋体" w:hAnsi="宋体" w:cs="宋体"/>
                <w:sz w:val="24"/>
              </w:rPr>
            </w:pPr>
            <w:r>
              <w:rPr>
                <w:rFonts w:ascii="宋体" w:hAnsi="宋体" w:cs="宋体" w:hint="eastAsia"/>
                <w:sz w:val="24"/>
              </w:rPr>
              <w:t>数据类型</w:t>
            </w:r>
          </w:p>
        </w:tc>
        <w:tc>
          <w:tcPr>
            <w:tcW w:w="1646" w:type="dxa"/>
          </w:tcPr>
          <w:p w:rsidR="00C72379" w:rsidRDefault="00B67482">
            <w:pPr>
              <w:rPr>
                <w:rFonts w:ascii="宋体" w:hAnsi="宋体" w:cs="宋体"/>
                <w:sz w:val="24"/>
              </w:rPr>
            </w:pPr>
            <w:r>
              <w:rPr>
                <w:rFonts w:ascii="宋体" w:hAnsi="宋体" w:cs="宋体" w:hint="eastAsia"/>
                <w:sz w:val="24"/>
              </w:rPr>
              <w:t>int</w:t>
            </w:r>
          </w:p>
        </w:tc>
        <w:tc>
          <w:tcPr>
            <w:tcW w:w="1644" w:type="dxa"/>
          </w:tcPr>
          <w:p w:rsidR="00C72379" w:rsidRDefault="00B67482">
            <w:pPr>
              <w:rPr>
                <w:rFonts w:ascii="宋体" w:hAnsi="宋体" w:cs="宋体"/>
                <w:sz w:val="24"/>
              </w:rPr>
            </w:pPr>
            <w:r>
              <w:rPr>
                <w:rFonts w:ascii="宋体" w:hAnsi="宋体" w:cs="宋体" w:hint="eastAsia"/>
                <w:sz w:val="24"/>
              </w:rPr>
              <w:t>int</w:t>
            </w:r>
          </w:p>
        </w:tc>
        <w:tc>
          <w:tcPr>
            <w:tcW w:w="1638" w:type="dxa"/>
          </w:tcPr>
          <w:p w:rsidR="00C72379" w:rsidRDefault="00B67482">
            <w:pPr>
              <w:rPr>
                <w:rFonts w:ascii="宋体" w:hAnsi="宋体" w:cs="宋体"/>
                <w:sz w:val="24"/>
              </w:rPr>
            </w:pPr>
            <w:r>
              <w:rPr>
                <w:rFonts w:ascii="宋体" w:hAnsi="宋体" w:cs="宋体" w:hint="eastAsia"/>
                <w:sz w:val="24"/>
              </w:rPr>
              <w:t>int/double</w:t>
            </w:r>
          </w:p>
        </w:tc>
        <w:tc>
          <w:tcPr>
            <w:tcW w:w="1620" w:type="dxa"/>
          </w:tcPr>
          <w:p w:rsidR="00C72379" w:rsidRDefault="00B67482">
            <w:pPr>
              <w:rPr>
                <w:rFonts w:ascii="宋体" w:hAnsi="宋体" w:cs="宋体"/>
                <w:sz w:val="24"/>
              </w:rPr>
            </w:pPr>
            <w:r>
              <w:rPr>
                <w:rFonts w:ascii="宋体" w:hAnsi="宋体" w:cs="宋体" w:hint="eastAsia"/>
                <w:sz w:val="24"/>
              </w:rPr>
              <w:t>int</w:t>
            </w:r>
          </w:p>
        </w:tc>
        <w:tc>
          <w:tcPr>
            <w:tcW w:w="1620" w:type="dxa"/>
          </w:tcPr>
          <w:p w:rsidR="00C72379" w:rsidRDefault="00B67482">
            <w:pPr>
              <w:rPr>
                <w:rFonts w:ascii="宋体" w:hAnsi="宋体" w:cs="宋体"/>
                <w:sz w:val="24"/>
              </w:rPr>
            </w:pPr>
            <w:r>
              <w:rPr>
                <w:rFonts w:ascii="宋体" w:hAnsi="宋体" w:cs="宋体" w:hint="eastAsia"/>
                <w:sz w:val="24"/>
              </w:rPr>
              <w:t>int</w:t>
            </w:r>
          </w:p>
        </w:tc>
      </w:tr>
      <w:tr w:rsidR="00C72379">
        <w:tc>
          <w:tcPr>
            <w:tcW w:w="1646" w:type="dxa"/>
          </w:tcPr>
          <w:p w:rsidR="00C72379" w:rsidRDefault="00B67482">
            <w:pPr>
              <w:rPr>
                <w:rFonts w:ascii="宋体" w:hAnsi="宋体" w:cs="宋体"/>
                <w:sz w:val="24"/>
              </w:rPr>
            </w:pPr>
            <w:r>
              <w:rPr>
                <w:rFonts w:ascii="宋体" w:hAnsi="宋体" w:cs="宋体" w:hint="eastAsia"/>
                <w:sz w:val="24"/>
              </w:rPr>
              <w:t>数据说明</w:t>
            </w:r>
          </w:p>
        </w:tc>
        <w:tc>
          <w:tcPr>
            <w:tcW w:w="1646" w:type="dxa"/>
          </w:tcPr>
          <w:p w:rsidR="00C72379" w:rsidRDefault="00B67482">
            <w:pPr>
              <w:rPr>
                <w:rFonts w:ascii="宋体" w:hAnsi="宋体" w:cs="宋体"/>
                <w:sz w:val="24"/>
              </w:rPr>
            </w:pPr>
            <w:r>
              <w:rPr>
                <w:rFonts w:ascii="宋体" w:hAnsi="宋体" w:cs="宋体" w:hint="eastAsia"/>
                <w:sz w:val="24"/>
              </w:rPr>
              <w:t>用户输入整数：1表示选择易，2表示选择中，3表示选择难</w:t>
            </w:r>
          </w:p>
        </w:tc>
        <w:tc>
          <w:tcPr>
            <w:tcW w:w="1644" w:type="dxa"/>
          </w:tcPr>
          <w:p w:rsidR="00C72379" w:rsidRDefault="00B67482">
            <w:pPr>
              <w:rPr>
                <w:rFonts w:ascii="宋体" w:hAnsi="宋体" w:cs="宋体"/>
                <w:sz w:val="24"/>
              </w:rPr>
            </w:pPr>
            <w:r>
              <w:rPr>
                <w:rFonts w:ascii="宋体" w:hAnsi="宋体" w:cs="宋体" w:hint="eastAsia"/>
                <w:sz w:val="24"/>
              </w:rPr>
              <w:t>用户输入正整数自定义题量</w:t>
            </w:r>
          </w:p>
        </w:tc>
        <w:tc>
          <w:tcPr>
            <w:tcW w:w="1638" w:type="dxa"/>
          </w:tcPr>
          <w:p w:rsidR="00C72379" w:rsidRDefault="00B67482">
            <w:pPr>
              <w:rPr>
                <w:rFonts w:ascii="宋体" w:hAnsi="宋体" w:cs="宋体"/>
                <w:sz w:val="24"/>
              </w:rPr>
            </w:pPr>
            <w:r>
              <w:rPr>
                <w:rFonts w:ascii="宋体" w:hAnsi="宋体" w:cs="宋体" w:hint="eastAsia"/>
                <w:sz w:val="24"/>
              </w:rPr>
              <w:t>用户输入答案</w:t>
            </w:r>
          </w:p>
        </w:tc>
        <w:tc>
          <w:tcPr>
            <w:tcW w:w="1620" w:type="dxa"/>
          </w:tcPr>
          <w:p w:rsidR="00C72379" w:rsidRDefault="00B67482">
            <w:pPr>
              <w:rPr>
                <w:rFonts w:ascii="宋体" w:hAnsi="宋体" w:cs="宋体"/>
                <w:sz w:val="24"/>
              </w:rPr>
            </w:pPr>
            <w:proofErr w:type="spellStart"/>
            <w:r>
              <w:rPr>
                <w:rFonts w:ascii="宋体" w:hAnsi="宋体" w:cs="宋体" w:hint="eastAsia"/>
                <w:sz w:val="24"/>
              </w:rPr>
              <w:t>multiplyDemo</w:t>
            </w:r>
            <w:proofErr w:type="spellEnd"/>
            <w:r>
              <w:rPr>
                <w:rFonts w:ascii="宋体" w:hAnsi="宋体" w:cs="宋体" w:hint="eastAsia"/>
                <w:sz w:val="24"/>
              </w:rPr>
              <w:t>参数：1表示易，2表示中，3表示难</w:t>
            </w:r>
          </w:p>
        </w:tc>
        <w:tc>
          <w:tcPr>
            <w:tcW w:w="1620" w:type="dxa"/>
          </w:tcPr>
          <w:p w:rsidR="00C72379" w:rsidRDefault="00B67482">
            <w:pPr>
              <w:rPr>
                <w:rFonts w:ascii="宋体" w:hAnsi="宋体" w:cs="宋体"/>
                <w:sz w:val="24"/>
              </w:rPr>
            </w:pPr>
            <w:r>
              <w:rPr>
                <w:rFonts w:ascii="宋体" w:hAnsi="宋体" w:cs="宋体" w:hint="eastAsia"/>
                <w:sz w:val="24"/>
              </w:rPr>
              <w:t>1表示正确，0表示错误</w:t>
            </w:r>
          </w:p>
        </w:tc>
      </w:tr>
    </w:tbl>
    <w:p w:rsidR="00C72379" w:rsidRDefault="00C72379"/>
    <w:p w:rsidR="0014707E" w:rsidRDefault="0014707E" w:rsidP="0014707E">
      <w:pPr>
        <w:rPr>
          <w:rFonts w:hint="eastAsia"/>
        </w:rPr>
      </w:pPr>
    </w:p>
    <w:p w:rsidR="0014707E" w:rsidRDefault="0014707E" w:rsidP="0014707E">
      <w:pPr>
        <w:pStyle w:val="4"/>
        <w:rPr>
          <w:rFonts w:ascii="宋体" w:hAnsi="宋体" w:cs="宋体"/>
          <w:iCs/>
          <w:szCs w:val="24"/>
        </w:rPr>
      </w:pPr>
      <w:r>
        <w:rPr>
          <w:rFonts w:hint="eastAsia"/>
        </w:rPr>
        <w:t>solution</w:t>
      </w:r>
      <w:r>
        <w:rPr>
          <w:rFonts w:hint="eastAsia"/>
        </w:rPr>
        <w:t>函数</w:t>
      </w:r>
      <w:r>
        <w:br/>
      </w:r>
      <w:r>
        <w:rPr>
          <w:rFonts w:hint="eastAsia"/>
          <w:b w:val="0"/>
        </w:rPr>
        <w:tab/>
      </w:r>
      <w:r>
        <w:rPr>
          <w:rFonts w:ascii="宋体" w:hAnsi="宋体" w:cs="宋体" w:hint="eastAsia"/>
          <w:b w:val="0"/>
          <w:iCs/>
          <w:szCs w:val="24"/>
        </w:rPr>
        <w:t>该函数的功能：对</w:t>
      </w:r>
      <w:proofErr w:type="spellStart"/>
      <w:r>
        <w:rPr>
          <w:rFonts w:ascii="宋体" w:hAnsi="宋体" w:cs="宋体" w:hint="eastAsia"/>
          <w:b w:val="0"/>
          <w:iCs/>
          <w:szCs w:val="24"/>
        </w:rPr>
        <w:t>m</w:t>
      </w:r>
      <w:r>
        <w:rPr>
          <w:rFonts w:ascii="宋体" w:hAnsi="宋体" w:cs="宋体"/>
          <w:b w:val="0"/>
          <w:iCs/>
          <w:szCs w:val="24"/>
        </w:rPr>
        <w:t>ultiply</w:t>
      </w:r>
      <w:r>
        <w:rPr>
          <w:rFonts w:ascii="宋体" w:hAnsi="宋体" w:cs="宋体" w:hint="eastAsia"/>
          <w:b w:val="0"/>
          <w:iCs/>
          <w:szCs w:val="24"/>
        </w:rPr>
        <w:t>Demo</w:t>
      </w:r>
      <w:proofErr w:type="spellEnd"/>
      <w:r>
        <w:rPr>
          <w:rFonts w:ascii="宋体" w:hAnsi="宋体" w:cs="宋体" w:hint="eastAsia"/>
          <w:b w:val="0"/>
          <w:iCs/>
          <w:szCs w:val="24"/>
        </w:rPr>
        <w:t>函数的返回值进行处理，如果返回值表示正确，则输出提示答案正确，反之提示答案错误，输出正确答案，并提示用户将其保存到错题本中</w:t>
      </w:r>
    </w:p>
    <w:tbl>
      <w:tblPr>
        <w:tblStyle w:val="af4"/>
        <w:tblW w:w="8742" w:type="dxa"/>
        <w:tblInd w:w="410" w:type="dxa"/>
        <w:tblLayout w:type="fixed"/>
        <w:tblLook w:val="04A0" w:firstRow="1" w:lastRow="0" w:firstColumn="1" w:lastColumn="0" w:noHBand="0" w:noVBand="1"/>
      </w:tblPr>
      <w:tblGrid>
        <w:gridCol w:w="1500"/>
        <w:gridCol w:w="1618"/>
        <w:gridCol w:w="3584"/>
        <w:gridCol w:w="2040"/>
      </w:tblGrid>
      <w:tr w:rsidR="0014707E" w:rsidTr="0014707E">
        <w:tc>
          <w:tcPr>
            <w:tcW w:w="1500" w:type="dxa"/>
            <w:shd w:val="clear" w:color="auto" w:fill="E0E0E0"/>
          </w:tcPr>
          <w:p w:rsidR="0014707E" w:rsidRDefault="0014707E" w:rsidP="0014707E">
            <w:pPr>
              <w:jc w:val="center"/>
              <w:rPr>
                <w:rFonts w:ascii="宋体" w:hAnsi="宋体" w:cs="宋体"/>
                <w:iCs/>
                <w:sz w:val="24"/>
              </w:rPr>
            </w:pPr>
            <w:r>
              <w:rPr>
                <w:rFonts w:ascii="宋体" w:hAnsi="宋体" w:cs="宋体" w:hint="eastAsia"/>
                <w:iCs/>
                <w:sz w:val="24"/>
              </w:rPr>
              <w:t>返回值</w:t>
            </w:r>
          </w:p>
        </w:tc>
        <w:tc>
          <w:tcPr>
            <w:tcW w:w="1618" w:type="dxa"/>
            <w:shd w:val="clear" w:color="auto" w:fill="E0E0E0"/>
          </w:tcPr>
          <w:p w:rsidR="0014707E" w:rsidRDefault="0014707E" w:rsidP="0014707E">
            <w:pPr>
              <w:jc w:val="center"/>
              <w:rPr>
                <w:rFonts w:ascii="宋体" w:hAnsi="宋体" w:cs="宋体"/>
                <w:iCs/>
                <w:sz w:val="24"/>
              </w:rPr>
            </w:pPr>
            <w:r>
              <w:rPr>
                <w:rFonts w:ascii="宋体" w:hAnsi="宋体" w:cs="宋体" w:hint="eastAsia"/>
                <w:iCs/>
                <w:sz w:val="24"/>
              </w:rPr>
              <w:t>方法名</w:t>
            </w:r>
          </w:p>
        </w:tc>
        <w:tc>
          <w:tcPr>
            <w:tcW w:w="3584" w:type="dxa"/>
            <w:shd w:val="clear" w:color="auto" w:fill="E0E0E0"/>
          </w:tcPr>
          <w:p w:rsidR="0014707E" w:rsidRDefault="0014707E" w:rsidP="0014707E">
            <w:pPr>
              <w:jc w:val="center"/>
              <w:rPr>
                <w:rFonts w:ascii="宋体" w:hAnsi="宋体" w:cs="宋体"/>
                <w:iCs/>
                <w:sz w:val="24"/>
              </w:rPr>
            </w:pPr>
            <w:r>
              <w:rPr>
                <w:rFonts w:ascii="宋体" w:hAnsi="宋体" w:cs="宋体" w:hint="eastAsia"/>
                <w:iCs/>
                <w:sz w:val="24"/>
              </w:rPr>
              <w:t>功能</w:t>
            </w:r>
          </w:p>
        </w:tc>
        <w:tc>
          <w:tcPr>
            <w:tcW w:w="2040" w:type="dxa"/>
            <w:shd w:val="clear" w:color="auto" w:fill="E0E0E0"/>
          </w:tcPr>
          <w:p w:rsidR="0014707E" w:rsidRDefault="0014707E" w:rsidP="0014707E">
            <w:pPr>
              <w:jc w:val="center"/>
              <w:rPr>
                <w:rFonts w:ascii="宋体" w:hAnsi="宋体" w:cs="宋体"/>
                <w:iCs/>
                <w:sz w:val="24"/>
              </w:rPr>
            </w:pPr>
            <w:r>
              <w:rPr>
                <w:rFonts w:ascii="宋体" w:hAnsi="宋体" w:cs="宋体" w:hint="eastAsia"/>
                <w:iCs/>
                <w:sz w:val="24"/>
              </w:rPr>
              <w:t>参数说明</w:t>
            </w:r>
          </w:p>
        </w:tc>
      </w:tr>
      <w:tr w:rsidR="0014707E" w:rsidTr="0014707E">
        <w:tc>
          <w:tcPr>
            <w:tcW w:w="1500" w:type="dxa"/>
          </w:tcPr>
          <w:p w:rsidR="0014707E" w:rsidRDefault="0014707E" w:rsidP="0014707E">
            <w:pPr>
              <w:jc w:val="center"/>
              <w:rPr>
                <w:rFonts w:ascii="宋体" w:hAnsi="宋体" w:cs="宋体"/>
                <w:iCs/>
                <w:sz w:val="24"/>
              </w:rPr>
            </w:pPr>
            <w:r>
              <w:rPr>
                <w:rFonts w:ascii="宋体" w:hAnsi="宋体" w:cs="宋体" w:hint="eastAsia"/>
                <w:iCs/>
                <w:sz w:val="24"/>
              </w:rPr>
              <w:t>void</w:t>
            </w:r>
          </w:p>
        </w:tc>
        <w:tc>
          <w:tcPr>
            <w:tcW w:w="1618" w:type="dxa"/>
          </w:tcPr>
          <w:p w:rsidR="0014707E" w:rsidRDefault="0014707E" w:rsidP="0014707E">
            <w:pPr>
              <w:jc w:val="center"/>
              <w:rPr>
                <w:rFonts w:ascii="宋体" w:hAnsi="宋体" w:cs="宋体"/>
                <w:iCs/>
                <w:sz w:val="24"/>
              </w:rPr>
            </w:pPr>
            <w:r>
              <w:rPr>
                <w:rFonts w:ascii="宋体" w:hAnsi="宋体" w:cs="宋体" w:hint="eastAsia"/>
                <w:iCs/>
                <w:sz w:val="24"/>
              </w:rPr>
              <w:t>solution</w:t>
            </w:r>
          </w:p>
        </w:tc>
        <w:tc>
          <w:tcPr>
            <w:tcW w:w="3584" w:type="dxa"/>
            <w:vAlign w:val="center"/>
          </w:tcPr>
          <w:p w:rsidR="0014707E" w:rsidRDefault="0014707E" w:rsidP="0014707E">
            <w:pPr>
              <w:ind w:left="12"/>
              <w:rPr>
                <w:rFonts w:ascii="宋体" w:hAnsi="宋体" w:cs="宋体"/>
                <w:iCs/>
                <w:sz w:val="24"/>
              </w:rPr>
            </w:pPr>
            <w:r>
              <w:rPr>
                <w:rFonts w:ascii="宋体" w:hAnsi="宋体" w:cs="宋体" w:hint="eastAsia"/>
                <w:iCs/>
                <w:sz w:val="24"/>
              </w:rPr>
              <w:t>对答案正误判断的结果进行处理</w:t>
            </w:r>
          </w:p>
        </w:tc>
        <w:tc>
          <w:tcPr>
            <w:tcW w:w="2040" w:type="dxa"/>
          </w:tcPr>
          <w:p w:rsidR="0014707E" w:rsidRDefault="0014707E" w:rsidP="0014707E">
            <w:pPr>
              <w:jc w:val="center"/>
              <w:rPr>
                <w:rFonts w:ascii="宋体" w:hAnsi="宋体" w:cs="宋体"/>
                <w:iCs/>
                <w:sz w:val="24"/>
              </w:rPr>
            </w:pPr>
            <w:r>
              <w:rPr>
                <w:rFonts w:ascii="宋体" w:hAnsi="宋体" w:cs="宋体" w:hint="eastAsia"/>
                <w:iCs/>
                <w:sz w:val="24"/>
              </w:rPr>
              <w:t>接受result参数，为1 表示正确，为0表示错误</w:t>
            </w:r>
          </w:p>
        </w:tc>
      </w:tr>
    </w:tbl>
    <w:p w:rsidR="0014707E" w:rsidRDefault="0014707E" w:rsidP="0014707E">
      <w:pPr>
        <w:rPr>
          <w:sz w:val="24"/>
        </w:rPr>
      </w:pPr>
    </w:p>
    <w:p w:rsidR="0014707E" w:rsidRDefault="0014707E" w:rsidP="0014707E">
      <w:pPr>
        <w:rPr>
          <w:sz w:val="24"/>
        </w:rPr>
      </w:pPr>
      <w:r>
        <w:rPr>
          <w:rFonts w:hint="eastAsia"/>
          <w:sz w:val="24"/>
        </w:rPr>
        <w:t>solution</w:t>
      </w:r>
      <w:r>
        <w:rPr>
          <w:rFonts w:hint="eastAsia"/>
          <w:sz w:val="24"/>
        </w:rPr>
        <w:t>函数流程如图</w:t>
      </w:r>
      <w:r>
        <w:rPr>
          <w:rFonts w:hint="eastAsia"/>
          <w:sz w:val="24"/>
        </w:rPr>
        <w:t>5-3</w:t>
      </w:r>
      <w:r>
        <w:rPr>
          <w:rFonts w:hint="eastAsia"/>
          <w:sz w:val="24"/>
        </w:rPr>
        <w:t>所示。</w:t>
      </w:r>
    </w:p>
    <w:p w:rsidR="0014707E" w:rsidRDefault="0014707E" w:rsidP="0014707E">
      <w:pPr>
        <w:jc w:val="center"/>
        <w:rPr>
          <w:sz w:val="24"/>
        </w:rPr>
      </w:pPr>
    </w:p>
    <w:p w:rsidR="0014707E" w:rsidRDefault="0014707E" w:rsidP="0014707E">
      <w:pPr>
        <w:pStyle w:val="4"/>
        <w:rPr>
          <w:rFonts w:ascii="宋体" w:hAnsi="宋体" w:cs="宋体"/>
          <w:iCs/>
          <w:szCs w:val="24"/>
        </w:rPr>
      </w:pPr>
      <w:r>
        <w:rPr>
          <w:rFonts w:hint="eastAsia"/>
        </w:rPr>
        <w:t>judge</w:t>
      </w:r>
      <w:r>
        <w:rPr>
          <w:rFonts w:hint="eastAsia"/>
        </w:rPr>
        <w:t>函数</w:t>
      </w:r>
      <w:r>
        <w:br/>
      </w:r>
      <w:r>
        <w:rPr>
          <w:rFonts w:hint="eastAsia"/>
          <w:b w:val="0"/>
        </w:rPr>
        <w:tab/>
      </w:r>
      <w:r>
        <w:rPr>
          <w:rFonts w:ascii="宋体" w:hAnsi="宋体" w:cs="宋体" w:hint="eastAsia"/>
          <w:b w:val="0"/>
          <w:iCs/>
          <w:szCs w:val="24"/>
        </w:rPr>
        <w:t>该函数的功能：对测试的成绩进行评价，用参数正确率，总题数和正确题数来进行判断，对于不同的正确率，输出不同的评价。</w:t>
      </w:r>
    </w:p>
    <w:tbl>
      <w:tblPr>
        <w:tblStyle w:val="af4"/>
        <w:tblW w:w="8742" w:type="dxa"/>
        <w:tblInd w:w="410" w:type="dxa"/>
        <w:tblLayout w:type="fixed"/>
        <w:tblLook w:val="04A0" w:firstRow="1" w:lastRow="0" w:firstColumn="1" w:lastColumn="0" w:noHBand="0" w:noVBand="1"/>
      </w:tblPr>
      <w:tblGrid>
        <w:gridCol w:w="1500"/>
        <w:gridCol w:w="1618"/>
        <w:gridCol w:w="3584"/>
        <w:gridCol w:w="2040"/>
      </w:tblGrid>
      <w:tr w:rsidR="0014707E" w:rsidTr="0014707E">
        <w:tc>
          <w:tcPr>
            <w:tcW w:w="1500" w:type="dxa"/>
            <w:shd w:val="clear" w:color="auto" w:fill="E0E0E0"/>
          </w:tcPr>
          <w:p w:rsidR="0014707E" w:rsidRDefault="0014707E" w:rsidP="0014707E">
            <w:pPr>
              <w:jc w:val="center"/>
              <w:rPr>
                <w:rFonts w:ascii="宋体" w:hAnsi="宋体" w:cs="宋体"/>
                <w:iCs/>
                <w:sz w:val="24"/>
              </w:rPr>
            </w:pPr>
            <w:r>
              <w:rPr>
                <w:rFonts w:ascii="宋体" w:hAnsi="宋体" w:cs="宋体" w:hint="eastAsia"/>
                <w:iCs/>
                <w:sz w:val="24"/>
              </w:rPr>
              <w:t>返回值</w:t>
            </w:r>
          </w:p>
        </w:tc>
        <w:tc>
          <w:tcPr>
            <w:tcW w:w="1618" w:type="dxa"/>
            <w:shd w:val="clear" w:color="auto" w:fill="E0E0E0"/>
          </w:tcPr>
          <w:p w:rsidR="0014707E" w:rsidRDefault="0014707E" w:rsidP="0014707E">
            <w:pPr>
              <w:jc w:val="center"/>
              <w:rPr>
                <w:rFonts w:ascii="宋体" w:hAnsi="宋体" w:cs="宋体"/>
                <w:iCs/>
                <w:sz w:val="24"/>
              </w:rPr>
            </w:pPr>
            <w:r>
              <w:rPr>
                <w:rFonts w:ascii="宋体" w:hAnsi="宋体" w:cs="宋体" w:hint="eastAsia"/>
                <w:iCs/>
                <w:sz w:val="24"/>
              </w:rPr>
              <w:t>方法名</w:t>
            </w:r>
          </w:p>
        </w:tc>
        <w:tc>
          <w:tcPr>
            <w:tcW w:w="3584" w:type="dxa"/>
            <w:shd w:val="clear" w:color="auto" w:fill="E0E0E0"/>
          </w:tcPr>
          <w:p w:rsidR="0014707E" w:rsidRDefault="0014707E" w:rsidP="0014707E">
            <w:pPr>
              <w:jc w:val="center"/>
              <w:rPr>
                <w:rFonts w:ascii="宋体" w:hAnsi="宋体" w:cs="宋体"/>
                <w:iCs/>
                <w:sz w:val="24"/>
              </w:rPr>
            </w:pPr>
            <w:r>
              <w:rPr>
                <w:rFonts w:ascii="宋体" w:hAnsi="宋体" w:cs="宋体" w:hint="eastAsia"/>
                <w:iCs/>
                <w:sz w:val="24"/>
              </w:rPr>
              <w:t>功能</w:t>
            </w:r>
          </w:p>
        </w:tc>
        <w:tc>
          <w:tcPr>
            <w:tcW w:w="2040" w:type="dxa"/>
            <w:shd w:val="clear" w:color="auto" w:fill="E0E0E0"/>
          </w:tcPr>
          <w:p w:rsidR="0014707E" w:rsidRDefault="0014707E" w:rsidP="0014707E">
            <w:pPr>
              <w:jc w:val="center"/>
              <w:rPr>
                <w:rFonts w:ascii="宋体" w:hAnsi="宋体" w:cs="宋体"/>
                <w:iCs/>
                <w:sz w:val="24"/>
              </w:rPr>
            </w:pPr>
            <w:r>
              <w:rPr>
                <w:rFonts w:ascii="宋体" w:hAnsi="宋体" w:cs="宋体" w:hint="eastAsia"/>
                <w:iCs/>
                <w:sz w:val="24"/>
              </w:rPr>
              <w:t>参数说明</w:t>
            </w:r>
          </w:p>
        </w:tc>
      </w:tr>
      <w:tr w:rsidR="0014707E" w:rsidTr="0014707E">
        <w:tc>
          <w:tcPr>
            <w:tcW w:w="1500" w:type="dxa"/>
          </w:tcPr>
          <w:p w:rsidR="0014707E" w:rsidRDefault="0014707E" w:rsidP="0014707E">
            <w:pPr>
              <w:jc w:val="center"/>
              <w:rPr>
                <w:rFonts w:ascii="宋体" w:hAnsi="宋体" w:cs="宋体"/>
                <w:iCs/>
                <w:sz w:val="24"/>
              </w:rPr>
            </w:pPr>
            <w:r>
              <w:rPr>
                <w:rFonts w:ascii="宋体" w:hAnsi="宋体" w:cs="宋体" w:hint="eastAsia"/>
                <w:iCs/>
                <w:sz w:val="24"/>
              </w:rPr>
              <w:t>void</w:t>
            </w:r>
          </w:p>
        </w:tc>
        <w:tc>
          <w:tcPr>
            <w:tcW w:w="1618" w:type="dxa"/>
          </w:tcPr>
          <w:p w:rsidR="0014707E" w:rsidRDefault="0014707E" w:rsidP="0014707E">
            <w:pPr>
              <w:jc w:val="center"/>
              <w:rPr>
                <w:rFonts w:ascii="宋体" w:hAnsi="宋体" w:cs="宋体"/>
                <w:iCs/>
                <w:sz w:val="24"/>
              </w:rPr>
            </w:pPr>
            <w:r>
              <w:rPr>
                <w:rFonts w:ascii="宋体" w:hAnsi="宋体" w:cs="宋体" w:hint="eastAsia"/>
                <w:iCs/>
                <w:sz w:val="24"/>
              </w:rPr>
              <w:t>judge</w:t>
            </w:r>
          </w:p>
        </w:tc>
        <w:tc>
          <w:tcPr>
            <w:tcW w:w="3584" w:type="dxa"/>
            <w:vAlign w:val="center"/>
          </w:tcPr>
          <w:p w:rsidR="0014707E" w:rsidRDefault="0014707E" w:rsidP="0014707E">
            <w:pPr>
              <w:ind w:left="12"/>
              <w:rPr>
                <w:rFonts w:ascii="宋体" w:hAnsi="宋体" w:cs="宋体"/>
                <w:iCs/>
                <w:sz w:val="24"/>
              </w:rPr>
            </w:pPr>
            <w:r>
              <w:rPr>
                <w:rFonts w:ascii="宋体" w:hAnsi="宋体" w:cs="宋体" w:hint="eastAsia"/>
                <w:iCs/>
                <w:sz w:val="24"/>
              </w:rPr>
              <w:t>对测试的成绩输出评价</w:t>
            </w:r>
          </w:p>
        </w:tc>
        <w:tc>
          <w:tcPr>
            <w:tcW w:w="2040" w:type="dxa"/>
          </w:tcPr>
          <w:p w:rsidR="0014707E" w:rsidRDefault="0014707E" w:rsidP="0014707E">
            <w:pPr>
              <w:jc w:val="center"/>
              <w:rPr>
                <w:rFonts w:ascii="宋体" w:hAnsi="宋体" w:cs="宋体"/>
                <w:iCs/>
                <w:sz w:val="24"/>
              </w:rPr>
            </w:pPr>
            <w:r>
              <w:rPr>
                <w:rFonts w:ascii="宋体" w:hAnsi="宋体" w:cs="宋体" w:hint="eastAsia"/>
                <w:iCs/>
                <w:sz w:val="24"/>
              </w:rPr>
              <w:t>需要一个小数来行的数据表示正确率，两个整形数据分别表示题目总量和正确的题目数量</w:t>
            </w:r>
          </w:p>
        </w:tc>
      </w:tr>
    </w:tbl>
    <w:p w:rsidR="0014707E" w:rsidRDefault="0014707E" w:rsidP="0014707E">
      <w:pPr>
        <w:pStyle w:val="3"/>
        <w:numPr>
          <w:ilvl w:val="2"/>
          <w:numId w:val="0"/>
        </w:numPr>
        <w:rPr>
          <w:rFonts w:hint="eastAsia"/>
        </w:rPr>
      </w:pPr>
    </w:p>
    <w:p w:rsidR="0014707E" w:rsidRDefault="0014707E" w:rsidP="0014707E">
      <w:pPr>
        <w:pStyle w:val="3"/>
      </w:pPr>
      <w:r>
        <w:rPr>
          <w:rFonts w:hint="eastAsia"/>
        </w:rPr>
        <w:t>相关数据表</w:t>
      </w:r>
    </w:p>
    <w:tbl>
      <w:tblPr>
        <w:tblStyle w:val="af4"/>
        <w:tblW w:w="9020" w:type="dxa"/>
        <w:tblLayout w:type="fixed"/>
        <w:tblLook w:val="04A0" w:firstRow="1" w:lastRow="0" w:firstColumn="1" w:lastColumn="0" w:noHBand="0" w:noVBand="1"/>
      </w:tblPr>
      <w:tblGrid>
        <w:gridCol w:w="1812"/>
        <w:gridCol w:w="1812"/>
        <w:gridCol w:w="1810"/>
        <w:gridCol w:w="1803"/>
        <w:gridCol w:w="1783"/>
      </w:tblGrid>
      <w:tr w:rsidR="0014707E" w:rsidTr="0014707E">
        <w:trPr>
          <w:trHeight w:val="341"/>
        </w:trPr>
        <w:tc>
          <w:tcPr>
            <w:tcW w:w="1812" w:type="dxa"/>
          </w:tcPr>
          <w:p w:rsidR="0014707E" w:rsidRDefault="0014707E" w:rsidP="0014707E">
            <w:pPr>
              <w:rPr>
                <w:rFonts w:ascii="宋体" w:hAnsi="宋体" w:cs="宋体"/>
                <w:sz w:val="24"/>
              </w:rPr>
            </w:pPr>
            <w:r>
              <w:rPr>
                <w:rFonts w:ascii="宋体" w:hAnsi="宋体" w:cs="宋体" w:hint="eastAsia"/>
                <w:sz w:val="24"/>
              </w:rPr>
              <w:t>数据名称</w:t>
            </w:r>
          </w:p>
        </w:tc>
        <w:tc>
          <w:tcPr>
            <w:tcW w:w="1812" w:type="dxa"/>
          </w:tcPr>
          <w:p w:rsidR="0014707E" w:rsidRDefault="0014707E" w:rsidP="0014707E">
            <w:pPr>
              <w:rPr>
                <w:rFonts w:ascii="宋体" w:hAnsi="宋体" w:cs="宋体"/>
                <w:sz w:val="24"/>
              </w:rPr>
            </w:pPr>
            <w:r>
              <w:rPr>
                <w:rFonts w:ascii="宋体" w:hAnsi="宋体" w:cs="宋体" w:hint="eastAsia"/>
                <w:sz w:val="24"/>
              </w:rPr>
              <w:t>difficulty</w:t>
            </w:r>
          </w:p>
        </w:tc>
        <w:tc>
          <w:tcPr>
            <w:tcW w:w="1810" w:type="dxa"/>
          </w:tcPr>
          <w:p w:rsidR="0014707E" w:rsidRDefault="0014707E" w:rsidP="0014707E">
            <w:pPr>
              <w:rPr>
                <w:rFonts w:ascii="宋体" w:hAnsi="宋体" w:cs="宋体"/>
                <w:sz w:val="24"/>
              </w:rPr>
            </w:pPr>
            <w:r>
              <w:rPr>
                <w:rFonts w:ascii="宋体" w:hAnsi="宋体" w:cs="宋体" w:hint="eastAsia"/>
                <w:sz w:val="24"/>
              </w:rPr>
              <w:t>number</w:t>
            </w:r>
          </w:p>
        </w:tc>
        <w:tc>
          <w:tcPr>
            <w:tcW w:w="1803" w:type="dxa"/>
          </w:tcPr>
          <w:p w:rsidR="0014707E" w:rsidRDefault="0014707E" w:rsidP="0014707E">
            <w:pPr>
              <w:rPr>
                <w:rFonts w:ascii="宋体" w:hAnsi="宋体" w:cs="宋体"/>
                <w:sz w:val="24"/>
              </w:rPr>
            </w:pPr>
            <w:r>
              <w:rPr>
                <w:rFonts w:ascii="宋体" w:hAnsi="宋体" w:cs="宋体" w:hint="eastAsia"/>
                <w:sz w:val="24"/>
              </w:rPr>
              <w:t>answer</w:t>
            </w:r>
          </w:p>
        </w:tc>
        <w:tc>
          <w:tcPr>
            <w:tcW w:w="1783" w:type="dxa"/>
          </w:tcPr>
          <w:p w:rsidR="0014707E" w:rsidRDefault="0014707E" w:rsidP="0014707E">
            <w:pPr>
              <w:rPr>
                <w:rFonts w:ascii="宋体" w:hAnsi="宋体" w:cs="宋体"/>
                <w:sz w:val="24"/>
              </w:rPr>
            </w:pPr>
            <w:r>
              <w:rPr>
                <w:rFonts w:ascii="宋体" w:hAnsi="宋体" w:cs="宋体" w:hint="eastAsia"/>
                <w:sz w:val="24"/>
              </w:rPr>
              <w:t>difficulty</w:t>
            </w:r>
          </w:p>
        </w:tc>
      </w:tr>
      <w:tr w:rsidR="0014707E" w:rsidTr="0014707E">
        <w:trPr>
          <w:trHeight w:val="341"/>
        </w:trPr>
        <w:tc>
          <w:tcPr>
            <w:tcW w:w="1812" w:type="dxa"/>
          </w:tcPr>
          <w:p w:rsidR="0014707E" w:rsidRDefault="0014707E" w:rsidP="0014707E">
            <w:pPr>
              <w:rPr>
                <w:rFonts w:ascii="宋体" w:hAnsi="宋体" w:cs="宋体"/>
                <w:sz w:val="24"/>
              </w:rPr>
            </w:pPr>
            <w:r>
              <w:rPr>
                <w:rFonts w:ascii="宋体" w:hAnsi="宋体" w:cs="宋体" w:hint="eastAsia"/>
                <w:sz w:val="24"/>
              </w:rPr>
              <w:t>数据类型</w:t>
            </w:r>
          </w:p>
        </w:tc>
        <w:tc>
          <w:tcPr>
            <w:tcW w:w="1812" w:type="dxa"/>
          </w:tcPr>
          <w:p w:rsidR="0014707E" w:rsidRDefault="0014707E" w:rsidP="0014707E">
            <w:pPr>
              <w:rPr>
                <w:rFonts w:ascii="宋体" w:hAnsi="宋体" w:cs="宋体"/>
                <w:sz w:val="24"/>
              </w:rPr>
            </w:pPr>
            <w:r>
              <w:rPr>
                <w:rFonts w:ascii="宋体" w:hAnsi="宋体" w:cs="宋体" w:hint="eastAsia"/>
                <w:sz w:val="24"/>
              </w:rPr>
              <w:t>int</w:t>
            </w:r>
          </w:p>
        </w:tc>
        <w:tc>
          <w:tcPr>
            <w:tcW w:w="1810" w:type="dxa"/>
          </w:tcPr>
          <w:p w:rsidR="0014707E" w:rsidRDefault="0014707E" w:rsidP="0014707E">
            <w:pPr>
              <w:rPr>
                <w:rFonts w:ascii="宋体" w:hAnsi="宋体" w:cs="宋体"/>
                <w:sz w:val="24"/>
              </w:rPr>
            </w:pPr>
            <w:r>
              <w:rPr>
                <w:rFonts w:ascii="宋体" w:hAnsi="宋体" w:cs="宋体" w:hint="eastAsia"/>
                <w:sz w:val="24"/>
              </w:rPr>
              <w:t>int</w:t>
            </w:r>
          </w:p>
        </w:tc>
        <w:tc>
          <w:tcPr>
            <w:tcW w:w="1803" w:type="dxa"/>
          </w:tcPr>
          <w:p w:rsidR="0014707E" w:rsidRDefault="0014707E" w:rsidP="0014707E">
            <w:pPr>
              <w:rPr>
                <w:rFonts w:ascii="宋体" w:hAnsi="宋体" w:cs="宋体"/>
                <w:sz w:val="24"/>
              </w:rPr>
            </w:pPr>
            <w:r>
              <w:rPr>
                <w:rFonts w:ascii="宋体" w:hAnsi="宋体" w:cs="宋体" w:hint="eastAsia"/>
                <w:sz w:val="24"/>
              </w:rPr>
              <w:t>int/double</w:t>
            </w:r>
          </w:p>
        </w:tc>
        <w:tc>
          <w:tcPr>
            <w:tcW w:w="1783" w:type="dxa"/>
          </w:tcPr>
          <w:p w:rsidR="0014707E" w:rsidRDefault="0014707E" w:rsidP="0014707E">
            <w:pPr>
              <w:rPr>
                <w:rFonts w:ascii="宋体" w:hAnsi="宋体" w:cs="宋体"/>
                <w:sz w:val="24"/>
              </w:rPr>
            </w:pPr>
            <w:r>
              <w:rPr>
                <w:rFonts w:ascii="宋体" w:hAnsi="宋体" w:cs="宋体" w:hint="eastAsia"/>
                <w:sz w:val="24"/>
              </w:rPr>
              <w:t>int</w:t>
            </w:r>
          </w:p>
        </w:tc>
      </w:tr>
      <w:tr w:rsidR="0014707E" w:rsidTr="003D37BD">
        <w:trPr>
          <w:trHeight w:val="416"/>
        </w:trPr>
        <w:tc>
          <w:tcPr>
            <w:tcW w:w="1812" w:type="dxa"/>
          </w:tcPr>
          <w:p w:rsidR="0014707E" w:rsidRDefault="0014707E" w:rsidP="0014707E">
            <w:pPr>
              <w:rPr>
                <w:rFonts w:ascii="宋体" w:hAnsi="宋体" w:cs="宋体"/>
                <w:sz w:val="24"/>
              </w:rPr>
            </w:pPr>
            <w:r>
              <w:rPr>
                <w:rFonts w:ascii="宋体" w:hAnsi="宋体" w:cs="宋体" w:hint="eastAsia"/>
                <w:sz w:val="24"/>
              </w:rPr>
              <w:t>数据说明</w:t>
            </w:r>
          </w:p>
        </w:tc>
        <w:tc>
          <w:tcPr>
            <w:tcW w:w="1812" w:type="dxa"/>
          </w:tcPr>
          <w:p w:rsidR="0014707E" w:rsidRDefault="0014707E" w:rsidP="0014707E">
            <w:pPr>
              <w:rPr>
                <w:rFonts w:ascii="宋体" w:hAnsi="宋体" w:cs="宋体"/>
                <w:sz w:val="24"/>
              </w:rPr>
            </w:pPr>
            <w:r>
              <w:rPr>
                <w:rFonts w:ascii="宋体" w:hAnsi="宋体" w:cs="宋体" w:hint="eastAsia"/>
                <w:sz w:val="24"/>
              </w:rPr>
              <w:t>用户输入整数：1表示选择易，2表示选择中，3表示选择难</w:t>
            </w:r>
          </w:p>
        </w:tc>
        <w:tc>
          <w:tcPr>
            <w:tcW w:w="1810" w:type="dxa"/>
          </w:tcPr>
          <w:p w:rsidR="0014707E" w:rsidRDefault="0014707E" w:rsidP="0014707E">
            <w:pPr>
              <w:rPr>
                <w:rFonts w:ascii="宋体" w:hAnsi="宋体" w:cs="宋体"/>
                <w:sz w:val="24"/>
              </w:rPr>
            </w:pPr>
            <w:r>
              <w:rPr>
                <w:rFonts w:ascii="宋体" w:hAnsi="宋体" w:cs="宋体" w:hint="eastAsia"/>
                <w:sz w:val="24"/>
              </w:rPr>
              <w:t>用户输入正整数自定义题量</w:t>
            </w:r>
          </w:p>
        </w:tc>
        <w:tc>
          <w:tcPr>
            <w:tcW w:w="1803" w:type="dxa"/>
          </w:tcPr>
          <w:p w:rsidR="0014707E" w:rsidRDefault="0014707E" w:rsidP="0014707E">
            <w:pPr>
              <w:rPr>
                <w:rFonts w:ascii="宋体" w:hAnsi="宋体" w:cs="宋体"/>
                <w:sz w:val="24"/>
              </w:rPr>
            </w:pPr>
            <w:r>
              <w:rPr>
                <w:rFonts w:ascii="宋体" w:hAnsi="宋体" w:cs="宋体" w:hint="eastAsia"/>
                <w:sz w:val="24"/>
              </w:rPr>
              <w:t>用户输入答案</w:t>
            </w:r>
          </w:p>
        </w:tc>
        <w:tc>
          <w:tcPr>
            <w:tcW w:w="1783" w:type="dxa"/>
          </w:tcPr>
          <w:p w:rsidR="0014707E" w:rsidRDefault="003D37BD" w:rsidP="0014707E">
            <w:pPr>
              <w:rPr>
                <w:rFonts w:ascii="宋体" w:hAnsi="宋体" w:cs="宋体" w:hint="eastAsia"/>
                <w:sz w:val="24"/>
              </w:rPr>
            </w:pPr>
            <w:proofErr w:type="spellStart"/>
            <w:r>
              <w:rPr>
                <w:rFonts w:ascii="宋体" w:hAnsi="宋体" w:cs="宋体" w:hint="eastAsia"/>
                <w:sz w:val="24"/>
              </w:rPr>
              <w:t>multiply</w:t>
            </w:r>
            <w:r w:rsidR="0014707E">
              <w:rPr>
                <w:rFonts w:ascii="宋体" w:hAnsi="宋体" w:cs="宋体" w:hint="eastAsia"/>
                <w:sz w:val="24"/>
              </w:rPr>
              <w:t>Demo</w:t>
            </w:r>
            <w:proofErr w:type="spellEnd"/>
            <w:r w:rsidR="0014707E">
              <w:rPr>
                <w:rFonts w:ascii="宋体" w:hAnsi="宋体" w:cs="宋体" w:hint="eastAsia"/>
                <w:sz w:val="24"/>
              </w:rPr>
              <w:t>参数：1表示易，2表示中，3表示难</w:t>
            </w:r>
            <w:r>
              <w:rPr>
                <w:rFonts w:ascii="宋体" w:hAnsi="宋体" w:cs="宋体" w:hint="eastAsia"/>
                <w:sz w:val="24"/>
              </w:rPr>
              <w:t>(小数)，</w:t>
            </w:r>
            <w:r>
              <w:rPr>
                <w:rFonts w:ascii="宋体" w:hAnsi="宋体" w:cs="宋体"/>
                <w:sz w:val="24"/>
              </w:rPr>
              <w:t>4</w:t>
            </w:r>
            <w:r>
              <w:rPr>
                <w:rFonts w:ascii="宋体" w:hAnsi="宋体" w:cs="宋体" w:hint="eastAsia"/>
                <w:sz w:val="24"/>
              </w:rPr>
              <w:t>表示难</w:t>
            </w:r>
            <w:r>
              <w:rPr>
                <w:rFonts w:ascii="宋体" w:hAnsi="宋体" w:cs="宋体" w:hint="eastAsia"/>
                <w:sz w:val="24"/>
              </w:rPr>
              <w:lastRenderedPageBreak/>
              <w:t>（分数）</w:t>
            </w:r>
          </w:p>
        </w:tc>
      </w:tr>
      <w:tr w:rsidR="0014707E" w:rsidTr="0014707E">
        <w:trPr>
          <w:trHeight w:val="341"/>
        </w:trPr>
        <w:tc>
          <w:tcPr>
            <w:tcW w:w="1812" w:type="dxa"/>
          </w:tcPr>
          <w:p w:rsidR="0014707E" w:rsidRDefault="0014707E" w:rsidP="0014707E">
            <w:pPr>
              <w:rPr>
                <w:rFonts w:ascii="宋体" w:hAnsi="宋体" w:cs="宋体"/>
                <w:sz w:val="24"/>
              </w:rPr>
            </w:pPr>
            <w:r>
              <w:rPr>
                <w:rFonts w:ascii="宋体" w:hAnsi="宋体" w:cs="宋体" w:hint="eastAsia"/>
                <w:sz w:val="24"/>
              </w:rPr>
              <w:lastRenderedPageBreak/>
              <w:t>数据名称</w:t>
            </w:r>
          </w:p>
        </w:tc>
        <w:tc>
          <w:tcPr>
            <w:tcW w:w="1812" w:type="dxa"/>
          </w:tcPr>
          <w:p w:rsidR="0014707E" w:rsidRDefault="0014707E" w:rsidP="0014707E">
            <w:pPr>
              <w:rPr>
                <w:rFonts w:ascii="宋体" w:hAnsi="宋体" w:cs="宋体"/>
                <w:sz w:val="24"/>
              </w:rPr>
            </w:pPr>
            <w:r>
              <w:rPr>
                <w:rFonts w:ascii="宋体" w:hAnsi="宋体" w:cs="宋体" w:hint="eastAsia"/>
                <w:sz w:val="24"/>
              </w:rPr>
              <w:t>correct</w:t>
            </w:r>
          </w:p>
        </w:tc>
        <w:tc>
          <w:tcPr>
            <w:tcW w:w="1810" w:type="dxa"/>
          </w:tcPr>
          <w:p w:rsidR="0014707E" w:rsidRDefault="0014707E" w:rsidP="0014707E">
            <w:pPr>
              <w:rPr>
                <w:rFonts w:ascii="宋体" w:hAnsi="宋体" w:cs="宋体"/>
                <w:sz w:val="24"/>
              </w:rPr>
            </w:pPr>
            <w:r>
              <w:rPr>
                <w:rFonts w:ascii="宋体" w:hAnsi="宋体" w:cs="宋体" w:hint="eastAsia"/>
                <w:sz w:val="24"/>
              </w:rPr>
              <w:t>num</w:t>
            </w:r>
          </w:p>
        </w:tc>
        <w:tc>
          <w:tcPr>
            <w:tcW w:w="1803" w:type="dxa"/>
          </w:tcPr>
          <w:p w:rsidR="0014707E" w:rsidRDefault="0014707E" w:rsidP="0014707E">
            <w:pPr>
              <w:rPr>
                <w:rFonts w:ascii="宋体" w:hAnsi="宋体" w:cs="宋体"/>
                <w:sz w:val="24"/>
              </w:rPr>
            </w:pPr>
            <w:r>
              <w:rPr>
                <w:rFonts w:ascii="宋体" w:hAnsi="宋体" w:cs="宋体" w:hint="eastAsia"/>
                <w:sz w:val="24"/>
              </w:rPr>
              <w:t>right</w:t>
            </w:r>
          </w:p>
        </w:tc>
        <w:tc>
          <w:tcPr>
            <w:tcW w:w="1783" w:type="dxa"/>
          </w:tcPr>
          <w:p w:rsidR="0014707E" w:rsidRDefault="0014707E" w:rsidP="0014707E">
            <w:pPr>
              <w:rPr>
                <w:rFonts w:ascii="宋体" w:hAnsi="宋体" w:cs="宋体"/>
                <w:sz w:val="24"/>
              </w:rPr>
            </w:pPr>
            <w:r>
              <w:rPr>
                <w:rFonts w:ascii="宋体" w:hAnsi="宋体" w:cs="宋体" w:hint="eastAsia"/>
                <w:sz w:val="24"/>
              </w:rPr>
              <w:t>Result</w:t>
            </w:r>
          </w:p>
        </w:tc>
      </w:tr>
      <w:tr w:rsidR="0014707E" w:rsidTr="0014707E">
        <w:trPr>
          <w:trHeight w:val="341"/>
        </w:trPr>
        <w:tc>
          <w:tcPr>
            <w:tcW w:w="1812" w:type="dxa"/>
          </w:tcPr>
          <w:p w:rsidR="0014707E" w:rsidRDefault="0014707E" w:rsidP="0014707E">
            <w:pPr>
              <w:rPr>
                <w:rFonts w:ascii="宋体" w:hAnsi="宋体" w:cs="宋体"/>
                <w:sz w:val="24"/>
              </w:rPr>
            </w:pPr>
            <w:r>
              <w:rPr>
                <w:rFonts w:ascii="宋体" w:hAnsi="宋体" w:cs="宋体" w:hint="eastAsia"/>
                <w:sz w:val="24"/>
              </w:rPr>
              <w:t>数据类型</w:t>
            </w:r>
          </w:p>
        </w:tc>
        <w:tc>
          <w:tcPr>
            <w:tcW w:w="1812" w:type="dxa"/>
          </w:tcPr>
          <w:p w:rsidR="0014707E" w:rsidRDefault="0014707E" w:rsidP="0014707E">
            <w:pPr>
              <w:rPr>
                <w:rFonts w:ascii="宋体" w:hAnsi="宋体" w:cs="宋体"/>
                <w:sz w:val="24"/>
              </w:rPr>
            </w:pPr>
            <w:r>
              <w:rPr>
                <w:rFonts w:ascii="宋体" w:hAnsi="宋体" w:cs="宋体" w:hint="eastAsia"/>
                <w:sz w:val="24"/>
              </w:rPr>
              <w:t>double</w:t>
            </w:r>
          </w:p>
        </w:tc>
        <w:tc>
          <w:tcPr>
            <w:tcW w:w="1810" w:type="dxa"/>
          </w:tcPr>
          <w:p w:rsidR="0014707E" w:rsidRDefault="0014707E" w:rsidP="0014707E">
            <w:pPr>
              <w:rPr>
                <w:rFonts w:ascii="宋体" w:hAnsi="宋体" w:cs="宋体"/>
                <w:sz w:val="24"/>
              </w:rPr>
            </w:pPr>
            <w:r>
              <w:rPr>
                <w:rFonts w:ascii="宋体" w:hAnsi="宋体" w:cs="宋体" w:hint="eastAsia"/>
                <w:sz w:val="24"/>
              </w:rPr>
              <w:t>int</w:t>
            </w:r>
          </w:p>
        </w:tc>
        <w:tc>
          <w:tcPr>
            <w:tcW w:w="1803" w:type="dxa"/>
          </w:tcPr>
          <w:p w:rsidR="0014707E" w:rsidRDefault="0014707E" w:rsidP="0014707E">
            <w:pPr>
              <w:rPr>
                <w:rFonts w:ascii="宋体" w:hAnsi="宋体" w:cs="宋体"/>
                <w:sz w:val="24"/>
              </w:rPr>
            </w:pPr>
            <w:r>
              <w:rPr>
                <w:rFonts w:ascii="宋体" w:hAnsi="宋体" w:cs="宋体" w:hint="eastAsia"/>
                <w:sz w:val="24"/>
              </w:rPr>
              <w:t>int</w:t>
            </w:r>
          </w:p>
        </w:tc>
        <w:tc>
          <w:tcPr>
            <w:tcW w:w="1783" w:type="dxa"/>
          </w:tcPr>
          <w:p w:rsidR="0014707E" w:rsidRDefault="0014707E" w:rsidP="0014707E">
            <w:pPr>
              <w:rPr>
                <w:rFonts w:ascii="宋体" w:hAnsi="宋体" w:cs="宋体"/>
                <w:sz w:val="24"/>
              </w:rPr>
            </w:pPr>
            <w:r>
              <w:rPr>
                <w:rFonts w:ascii="宋体" w:hAnsi="宋体" w:cs="宋体" w:hint="eastAsia"/>
                <w:sz w:val="24"/>
              </w:rPr>
              <w:t>int</w:t>
            </w:r>
          </w:p>
        </w:tc>
      </w:tr>
      <w:tr w:rsidR="0014707E" w:rsidTr="0014707E">
        <w:trPr>
          <w:trHeight w:val="1013"/>
        </w:trPr>
        <w:tc>
          <w:tcPr>
            <w:tcW w:w="1812" w:type="dxa"/>
          </w:tcPr>
          <w:p w:rsidR="0014707E" w:rsidRDefault="0014707E" w:rsidP="0014707E">
            <w:pPr>
              <w:rPr>
                <w:rFonts w:ascii="宋体" w:hAnsi="宋体" w:cs="宋体"/>
                <w:sz w:val="24"/>
              </w:rPr>
            </w:pPr>
            <w:r>
              <w:rPr>
                <w:rFonts w:ascii="宋体" w:hAnsi="宋体" w:cs="宋体" w:hint="eastAsia"/>
                <w:sz w:val="24"/>
              </w:rPr>
              <w:t>数据说明</w:t>
            </w:r>
          </w:p>
        </w:tc>
        <w:tc>
          <w:tcPr>
            <w:tcW w:w="1812" w:type="dxa"/>
          </w:tcPr>
          <w:p w:rsidR="0014707E" w:rsidRDefault="0014707E" w:rsidP="0014707E">
            <w:pPr>
              <w:rPr>
                <w:rFonts w:ascii="宋体" w:hAnsi="宋体" w:cs="宋体"/>
                <w:sz w:val="24"/>
              </w:rPr>
            </w:pPr>
            <w:r>
              <w:rPr>
                <w:rFonts w:ascii="宋体" w:hAnsi="宋体" w:cs="宋体" w:hint="eastAsia"/>
                <w:sz w:val="24"/>
              </w:rPr>
              <w:t>表示正确率</w:t>
            </w:r>
          </w:p>
        </w:tc>
        <w:tc>
          <w:tcPr>
            <w:tcW w:w="1810" w:type="dxa"/>
          </w:tcPr>
          <w:p w:rsidR="0014707E" w:rsidRDefault="0014707E" w:rsidP="0014707E">
            <w:pPr>
              <w:rPr>
                <w:rFonts w:ascii="宋体" w:hAnsi="宋体" w:cs="宋体"/>
                <w:sz w:val="24"/>
              </w:rPr>
            </w:pPr>
            <w:r>
              <w:rPr>
                <w:rFonts w:ascii="宋体" w:hAnsi="宋体" w:cs="宋体" w:hint="eastAsia"/>
                <w:sz w:val="24"/>
              </w:rPr>
              <w:t>表示该次测试的题目总量</w:t>
            </w:r>
          </w:p>
        </w:tc>
        <w:tc>
          <w:tcPr>
            <w:tcW w:w="1803" w:type="dxa"/>
          </w:tcPr>
          <w:p w:rsidR="0014707E" w:rsidRDefault="0014707E" w:rsidP="0014707E">
            <w:pPr>
              <w:rPr>
                <w:rFonts w:ascii="宋体" w:hAnsi="宋体" w:cs="宋体"/>
                <w:sz w:val="24"/>
              </w:rPr>
            </w:pPr>
            <w:r>
              <w:rPr>
                <w:rFonts w:ascii="宋体" w:hAnsi="宋体" w:cs="宋体" w:hint="eastAsia"/>
                <w:sz w:val="24"/>
              </w:rPr>
              <w:t>表示该次测试当中正确的题目数量</w:t>
            </w:r>
          </w:p>
        </w:tc>
        <w:tc>
          <w:tcPr>
            <w:tcW w:w="1783" w:type="dxa"/>
          </w:tcPr>
          <w:p w:rsidR="0014707E" w:rsidRDefault="0014707E" w:rsidP="0014707E">
            <w:pPr>
              <w:rPr>
                <w:rFonts w:ascii="宋体" w:hAnsi="宋体" w:cs="宋体"/>
                <w:sz w:val="24"/>
              </w:rPr>
            </w:pPr>
            <w:r>
              <w:rPr>
                <w:rFonts w:ascii="宋体" w:hAnsi="宋体" w:cs="宋体" w:hint="eastAsia"/>
                <w:sz w:val="24"/>
              </w:rPr>
              <w:t>1表示正确，0表示错误</w:t>
            </w:r>
          </w:p>
        </w:tc>
      </w:tr>
    </w:tbl>
    <w:p w:rsidR="0014707E" w:rsidRDefault="0014707E" w:rsidP="0014707E"/>
    <w:p w:rsidR="0014707E" w:rsidRDefault="0014707E" w:rsidP="0014707E"/>
    <w:p w:rsidR="00C72379" w:rsidRDefault="00C72379"/>
    <w:p w:rsidR="00C72379" w:rsidRDefault="00B67482">
      <w:pPr>
        <w:pStyle w:val="20"/>
        <w:rPr>
          <w:i/>
        </w:rPr>
      </w:pPr>
      <w:r>
        <w:rPr>
          <w:rFonts w:hint="eastAsia"/>
        </w:rPr>
        <w:t xml:space="preserve"> </w:t>
      </w:r>
      <w:r>
        <w:rPr>
          <w:rFonts w:hint="eastAsia"/>
        </w:rPr>
        <w:t>除</w:t>
      </w:r>
      <w:r>
        <w:rPr>
          <w:rFonts w:hint="eastAsia"/>
          <w:i/>
        </w:rPr>
        <w:t>法自测模块</w:t>
      </w:r>
    </w:p>
    <w:p w:rsidR="00C72379" w:rsidRDefault="00B67482">
      <w:pPr>
        <w:pStyle w:val="3"/>
        <w:rPr>
          <w:rStyle w:val="Char"/>
          <w:rFonts w:ascii="Arial" w:hAnsi="Arial"/>
          <w:kern w:val="2"/>
          <w:szCs w:val="32"/>
        </w:rPr>
      </w:pPr>
      <w:r>
        <w:rPr>
          <w:rFonts w:hint="eastAsia"/>
        </w:rPr>
        <w:t>功能说明</w:t>
      </w:r>
    </w:p>
    <w:p w:rsidR="00C72379" w:rsidRDefault="00B67482">
      <w:pPr>
        <w:ind w:firstLine="420"/>
        <w:rPr>
          <w:sz w:val="24"/>
        </w:rPr>
      </w:pPr>
      <w:r>
        <w:rPr>
          <w:rFonts w:hint="eastAsia"/>
          <w:sz w:val="24"/>
        </w:rPr>
        <w:t>用户首先选择自测模块，选择好了以后将进行难度选择，并进行题量的自定义，在做题过程中，如果正确，将会提示正确并进入下一题，如果错误会显示正确答案，并提醒用户是否要保存到错题集当中，在用户输入指令后进入下一题。</w:t>
      </w:r>
    </w:p>
    <w:p w:rsidR="00C72379" w:rsidRDefault="00B67482">
      <w:pPr>
        <w:ind w:firstLine="420"/>
      </w:pPr>
      <w:r>
        <w:rPr>
          <w:rFonts w:hint="eastAsia"/>
          <w:sz w:val="24"/>
        </w:rPr>
        <w:t>当答题结束时，会跳出结束界面，展示正确率和评价</w:t>
      </w:r>
      <w:r>
        <w:rPr>
          <w:rFonts w:hint="eastAsia"/>
        </w:rPr>
        <w:t>。</w:t>
      </w:r>
    </w:p>
    <w:p w:rsidR="00C72379" w:rsidRDefault="00C72379"/>
    <w:p w:rsidR="00C72379" w:rsidRDefault="00B67482">
      <w:pPr>
        <w:pStyle w:val="3"/>
      </w:pPr>
      <w:r>
        <w:rPr>
          <w:rFonts w:hint="eastAsia"/>
        </w:rPr>
        <w:t>函数、方法设计</w:t>
      </w:r>
    </w:p>
    <w:p w:rsidR="00C72379" w:rsidRDefault="00B67482">
      <w:pPr>
        <w:pStyle w:val="4"/>
        <w:rPr>
          <w:rFonts w:ascii="宋体" w:hAnsi="宋体" w:cs="宋体"/>
          <w:iCs/>
          <w:szCs w:val="24"/>
        </w:rPr>
      </w:pPr>
      <w:r>
        <w:t>divide</w:t>
      </w:r>
      <w:r>
        <w:rPr>
          <w:rFonts w:hint="eastAsia"/>
        </w:rPr>
        <w:t>函数</w:t>
      </w:r>
      <w:r>
        <w:br/>
      </w:r>
      <w:r>
        <w:rPr>
          <w:rFonts w:hint="eastAsia"/>
          <w:b w:val="0"/>
        </w:rPr>
        <w:tab/>
      </w:r>
      <w:r>
        <w:rPr>
          <w:rFonts w:ascii="宋体" w:hAnsi="宋体" w:cs="宋体" w:hint="eastAsia"/>
          <w:b w:val="0"/>
          <w:iCs/>
          <w:szCs w:val="24"/>
        </w:rPr>
        <w:t>该函数的功能：实现除法自测功能。</w:t>
      </w:r>
    </w:p>
    <w:tbl>
      <w:tblPr>
        <w:tblStyle w:val="af4"/>
        <w:tblW w:w="8742" w:type="dxa"/>
        <w:tblInd w:w="410"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rPr>
                <w:rFonts w:ascii="宋体" w:hAnsi="宋体" w:cs="宋体"/>
                <w:iCs/>
                <w:sz w:val="24"/>
              </w:rPr>
            </w:pPr>
            <w:r>
              <w:rPr>
                <w:rFonts w:ascii="宋体" w:hAnsi="宋体" w:cs="宋体" w:hint="eastAsia"/>
                <w:iCs/>
                <w:sz w:val="24"/>
              </w:rPr>
              <w:t>返回值</w:t>
            </w:r>
          </w:p>
        </w:tc>
        <w:tc>
          <w:tcPr>
            <w:tcW w:w="1618" w:type="dxa"/>
            <w:shd w:val="clear" w:color="auto" w:fill="E0E0E0"/>
          </w:tcPr>
          <w:p w:rsidR="00C72379" w:rsidRDefault="00B67482">
            <w:pPr>
              <w:jc w:val="center"/>
              <w:rPr>
                <w:rFonts w:ascii="宋体" w:hAnsi="宋体" w:cs="宋体"/>
                <w:iCs/>
                <w:sz w:val="24"/>
              </w:rPr>
            </w:pPr>
            <w:r>
              <w:rPr>
                <w:rFonts w:ascii="宋体" w:hAnsi="宋体" w:cs="宋体" w:hint="eastAsia"/>
                <w:iCs/>
                <w:sz w:val="24"/>
              </w:rPr>
              <w:t>方法名</w:t>
            </w:r>
          </w:p>
        </w:tc>
        <w:tc>
          <w:tcPr>
            <w:tcW w:w="3584" w:type="dxa"/>
            <w:shd w:val="clear" w:color="auto" w:fill="E0E0E0"/>
          </w:tcPr>
          <w:p w:rsidR="00C72379" w:rsidRDefault="00B67482">
            <w:pPr>
              <w:jc w:val="center"/>
              <w:rPr>
                <w:rFonts w:ascii="宋体" w:hAnsi="宋体" w:cs="宋体"/>
                <w:iCs/>
                <w:sz w:val="24"/>
              </w:rPr>
            </w:pPr>
            <w:r>
              <w:rPr>
                <w:rFonts w:ascii="宋体" w:hAnsi="宋体" w:cs="宋体" w:hint="eastAsia"/>
                <w:iCs/>
                <w:sz w:val="24"/>
              </w:rPr>
              <w:t>功能</w:t>
            </w:r>
          </w:p>
        </w:tc>
        <w:tc>
          <w:tcPr>
            <w:tcW w:w="2040" w:type="dxa"/>
            <w:shd w:val="clear" w:color="auto" w:fill="E0E0E0"/>
          </w:tcPr>
          <w:p w:rsidR="00C72379" w:rsidRDefault="00B67482">
            <w:pPr>
              <w:jc w:val="center"/>
              <w:rPr>
                <w:rFonts w:ascii="宋体" w:hAnsi="宋体" w:cs="宋体"/>
                <w:iCs/>
                <w:sz w:val="24"/>
              </w:rPr>
            </w:pPr>
            <w:r>
              <w:rPr>
                <w:rFonts w:ascii="宋体" w:hAnsi="宋体" w:cs="宋体" w:hint="eastAsia"/>
                <w:iCs/>
                <w:sz w:val="24"/>
              </w:rPr>
              <w:t>参数说明</w:t>
            </w:r>
          </w:p>
        </w:tc>
      </w:tr>
      <w:tr w:rsidR="00C72379">
        <w:tc>
          <w:tcPr>
            <w:tcW w:w="1500" w:type="dxa"/>
          </w:tcPr>
          <w:p w:rsidR="00C72379" w:rsidRDefault="00B67482">
            <w:pPr>
              <w:jc w:val="center"/>
              <w:rPr>
                <w:rFonts w:ascii="宋体" w:hAnsi="宋体" w:cs="宋体"/>
                <w:iCs/>
                <w:sz w:val="24"/>
              </w:rPr>
            </w:pPr>
            <w:r>
              <w:rPr>
                <w:rFonts w:ascii="宋体" w:hAnsi="宋体" w:cs="宋体" w:hint="eastAsia"/>
                <w:iCs/>
                <w:sz w:val="24"/>
              </w:rPr>
              <w:t>void</w:t>
            </w:r>
          </w:p>
        </w:tc>
        <w:tc>
          <w:tcPr>
            <w:tcW w:w="1618" w:type="dxa"/>
          </w:tcPr>
          <w:p w:rsidR="00C72379" w:rsidRDefault="00B67482">
            <w:pPr>
              <w:jc w:val="center"/>
              <w:rPr>
                <w:rFonts w:ascii="宋体" w:hAnsi="宋体" w:cs="宋体"/>
                <w:iCs/>
                <w:sz w:val="24"/>
              </w:rPr>
            </w:pPr>
            <w:r>
              <w:rPr>
                <w:rFonts w:ascii="宋体" w:hAnsi="宋体" w:cs="宋体" w:hint="eastAsia"/>
                <w:iCs/>
                <w:sz w:val="24"/>
              </w:rPr>
              <w:t>divide</w:t>
            </w:r>
          </w:p>
        </w:tc>
        <w:tc>
          <w:tcPr>
            <w:tcW w:w="3584" w:type="dxa"/>
            <w:vAlign w:val="center"/>
          </w:tcPr>
          <w:p w:rsidR="00C72379" w:rsidRDefault="00B67482">
            <w:pPr>
              <w:ind w:left="12"/>
              <w:rPr>
                <w:rFonts w:ascii="宋体" w:hAnsi="宋体" w:cs="宋体"/>
                <w:iCs/>
                <w:sz w:val="24"/>
              </w:rPr>
            </w:pPr>
            <w:r>
              <w:rPr>
                <w:rFonts w:ascii="宋体" w:hAnsi="宋体" w:cs="宋体" w:hint="eastAsia"/>
                <w:iCs/>
                <w:sz w:val="24"/>
              </w:rPr>
              <w:t>实现难度选择、自定义题量，并调用</w:t>
            </w:r>
            <w:proofErr w:type="spellStart"/>
            <w:r>
              <w:rPr>
                <w:rFonts w:ascii="宋体" w:hAnsi="宋体" w:cs="宋体" w:hint="eastAsia"/>
                <w:iCs/>
                <w:sz w:val="24"/>
              </w:rPr>
              <w:t>divideDemo</w:t>
            </w:r>
            <w:proofErr w:type="spellEnd"/>
            <w:r>
              <w:rPr>
                <w:rFonts w:ascii="宋体" w:hAnsi="宋体" w:cs="宋体" w:hint="eastAsia"/>
                <w:iCs/>
                <w:sz w:val="24"/>
              </w:rPr>
              <w:t>函数产生题目，对题目进行正误判断</w:t>
            </w:r>
          </w:p>
        </w:tc>
        <w:tc>
          <w:tcPr>
            <w:tcW w:w="2040" w:type="dxa"/>
          </w:tcPr>
          <w:p w:rsidR="00C72379" w:rsidRDefault="00B67482">
            <w:pPr>
              <w:jc w:val="center"/>
              <w:rPr>
                <w:rFonts w:ascii="宋体" w:hAnsi="宋体" w:cs="宋体"/>
                <w:iCs/>
                <w:sz w:val="24"/>
              </w:rPr>
            </w:pPr>
            <w:r>
              <w:rPr>
                <w:rFonts w:ascii="宋体" w:hAnsi="宋体" w:cs="宋体" w:hint="eastAsia"/>
                <w:iCs/>
                <w:sz w:val="24"/>
              </w:rPr>
              <w:t>无</w:t>
            </w:r>
          </w:p>
        </w:tc>
      </w:tr>
    </w:tbl>
    <w:p w:rsidR="00C72379" w:rsidRDefault="00C72379">
      <w:pPr>
        <w:pStyle w:val="4"/>
        <w:numPr>
          <w:ilvl w:val="3"/>
          <w:numId w:val="0"/>
        </w:numPr>
      </w:pPr>
    </w:p>
    <w:p w:rsidR="00C72379" w:rsidRDefault="00B67482">
      <w:pPr>
        <w:pStyle w:val="4"/>
        <w:rPr>
          <w:rFonts w:ascii="宋体" w:hAnsi="宋体" w:cs="宋体"/>
          <w:iCs/>
          <w:szCs w:val="24"/>
        </w:rPr>
      </w:pPr>
      <w:proofErr w:type="spellStart"/>
      <w:r>
        <w:t>divide</w:t>
      </w:r>
      <w:r>
        <w:rPr>
          <w:rFonts w:hint="eastAsia"/>
        </w:rPr>
        <w:t>Demo</w:t>
      </w:r>
      <w:proofErr w:type="spellEnd"/>
      <w:r>
        <w:rPr>
          <w:rFonts w:hint="eastAsia"/>
        </w:rPr>
        <w:t>函数</w:t>
      </w:r>
      <w:r>
        <w:br/>
      </w:r>
      <w:r>
        <w:rPr>
          <w:rFonts w:hint="eastAsia"/>
          <w:b w:val="0"/>
        </w:rPr>
        <w:tab/>
      </w:r>
      <w:r>
        <w:rPr>
          <w:rFonts w:ascii="宋体" w:hAnsi="宋体" w:cs="宋体" w:hint="eastAsia"/>
          <w:b w:val="0"/>
          <w:iCs/>
          <w:szCs w:val="24"/>
        </w:rPr>
        <w:t>该函数的功能：函数接受用户输入的困难度参数后，生成对应难度的乘法题目，打印给用户，用户输入答案后，判断正误，并给出返回值传到divide函数中。</w:t>
      </w:r>
    </w:p>
    <w:tbl>
      <w:tblPr>
        <w:tblStyle w:val="af4"/>
        <w:tblW w:w="8742" w:type="dxa"/>
        <w:tblInd w:w="410"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rPr>
                <w:rFonts w:ascii="宋体" w:hAnsi="宋体" w:cs="宋体"/>
                <w:iCs/>
                <w:sz w:val="24"/>
              </w:rPr>
            </w:pPr>
            <w:r>
              <w:rPr>
                <w:rFonts w:ascii="宋体" w:hAnsi="宋体" w:cs="宋体" w:hint="eastAsia"/>
                <w:iCs/>
                <w:sz w:val="24"/>
              </w:rPr>
              <w:t>返回值</w:t>
            </w:r>
          </w:p>
        </w:tc>
        <w:tc>
          <w:tcPr>
            <w:tcW w:w="1618" w:type="dxa"/>
            <w:shd w:val="clear" w:color="auto" w:fill="E0E0E0"/>
          </w:tcPr>
          <w:p w:rsidR="00C72379" w:rsidRDefault="00B67482">
            <w:pPr>
              <w:jc w:val="center"/>
              <w:rPr>
                <w:rFonts w:ascii="宋体" w:hAnsi="宋体" w:cs="宋体"/>
                <w:iCs/>
                <w:sz w:val="24"/>
              </w:rPr>
            </w:pPr>
            <w:r>
              <w:rPr>
                <w:rFonts w:ascii="宋体" w:hAnsi="宋体" w:cs="宋体" w:hint="eastAsia"/>
                <w:iCs/>
                <w:sz w:val="24"/>
              </w:rPr>
              <w:t>方法名</w:t>
            </w:r>
          </w:p>
        </w:tc>
        <w:tc>
          <w:tcPr>
            <w:tcW w:w="3584" w:type="dxa"/>
            <w:shd w:val="clear" w:color="auto" w:fill="E0E0E0"/>
          </w:tcPr>
          <w:p w:rsidR="00C72379" w:rsidRDefault="00B67482">
            <w:pPr>
              <w:jc w:val="center"/>
              <w:rPr>
                <w:rFonts w:ascii="宋体" w:hAnsi="宋体" w:cs="宋体"/>
                <w:iCs/>
                <w:sz w:val="24"/>
              </w:rPr>
            </w:pPr>
            <w:r>
              <w:rPr>
                <w:rFonts w:ascii="宋体" w:hAnsi="宋体" w:cs="宋体" w:hint="eastAsia"/>
                <w:iCs/>
                <w:sz w:val="24"/>
              </w:rPr>
              <w:t>功能</w:t>
            </w:r>
          </w:p>
        </w:tc>
        <w:tc>
          <w:tcPr>
            <w:tcW w:w="2040" w:type="dxa"/>
            <w:shd w:val="clear" w:color="auto" w:fill="E0E0E0"/>
          </w:tcPr>
          <w:p w:rsidR="00C72379" w:rsidRDefault="00B67482">
            <w:pPr>
              <w:jc w:val="center"/>
              <w:rPr>
                <w:rFonts w:ascii="宋体" w:hAnsi="宋体" w:cs="宋体"/>
                <w:iCs/>
                <w:sz w:val="24"/>
              </w:rPr>
            </w:pPr>
            <w:r>
              <w:rPr>
                <w:rFonts w:ascii="宋体" w:hAnsi="宋体" w:cs="宋体" w:hint="eastAsia"/>
                <w:iCs/>
                <w:sz w:val="24"/>
              </w:rPr>
              <w:t>参数说明</w:t>
            </w:r>
          </w:p>
        </w:tc>
      </w:tr>
      <w:tr w:rsidR="00C72379">
        <w:tc>
          <w:tcPr>
            <w:tcW w:w="1500" w:type="dxa"/>
          </w:tcPr>
          <w:p w:rsidR="00C72379" w:rsidRDefault="00B67482">
            <w:pPr>
              <w:jc w:val="center"/>
              <w:rPr>
                <w:rFonts w:ascii="宋体" w:hAnsi="宋体" w:cs="宋体"/>
                <w:iCs/>
                <w:sz w:val="24"/>
              </w:rPr>
            </w:pPr>
            <w:r>
              <w:rPr>
                <w:rFonts w:ascii="宋体" w:hAnsi="宋体" w:cs="宋体" w:hint="eastAsia"/>
                <w:iCs/>
                <w:sz w:val="24"/>
              </w:rPr>
              <w:t>int</w:t>
            </w:r>
          </w:p>
        </w:tc>
        <w:tc>
          <w:tcPr>
            <w:tcW w:w="1618" w:type="dxa"/>
          </w:tcPr>
          <w:p w:rsidR="00C72379" w:rsidRDefault="00B67482">
            <w:pPr>
              <w:jc w:val="center"/>
              <w:rPr>
                <w:rFonts w:ascii="宋体" w:hAnsi="宋体" w:cs="宋体"/>
                <w:iCs/>
                <w:sz w:val="24"/>
              </w:rPr>
            </w:pPr>
            <w:proofErr w:type="spellStart"/>
            <w:r>
              <w:rPr>
                <w:rFonts w:ascii="宋体" w:hAnsi="宋体" w:cs="宋体" w:hint="eastAsia"/>
                <w:iCs/>
                <w:sz w:val="24"/>
              </w:rPr>
              <w:t>divideDemo</w:t>
            </w:r>
            <w:proofErr w:type="spellEnd"/>
          </w:p>
        </w:tc>
        <w:tc>
          <w:tcPr>
            <w:tcW w:w="3584" w:type="dxa"/>
            <w:vAlign w:val="center"/>
          </w:tcPr>
          <w:p w:rsidR="00C72379" w:rsidRDefault="00B67482">
            <w:pPr>
              <w:ind w:left="12"/>
              <w:rPr>
                <w:rFonts w:ascii="宋体" w:hAnsi="宋体" w:cs="宋体"/>
                <w:iCs/>
                <w:sz w:val="24"/>
              </w:rPr>
            </w:pPr>
            <w:r>
              <w:rPr>
                <w:rFonts w:ascii="宋体" w:hAnsi="宋体" w:cs="宋体" w:hint="eastAsia"/>
                <w:iCs/>
                <w:sz w:val="24"/>
              </w:rPr>
              <w:t>产生除法运算式并判断答案是否正确，返回一个整数</w:t>
            </w:r>
            <w:proofErr w:type="gramStart"/>
            <w:r>
              <w:rPr>
                <w:rFonts w:ascii="宋体" w:hAnsi="宋体" w:cs="宋体" w:hint="eastAsia"/>
                <w:iCs/>
                <w:sz w:val="24"/>
              </w:rPr>
              <w:t>值说明</w:t>
            </w:r>
            <w:proofErr w:type="gramEnd"/>
            <w:r>
              <w:rPr>
                <w:rFonts w:ascii="宋体" w:hAnsi="宋体" w:cs="宋体" w:hint="eastAsia"/>
                <w:iCs/>
                <w:sz w:val="24"/>
              </w:rPr>
              <w:t>正误</w:t>
            </w:r>
          </w:p>
        </w:tc>
        <w:tc>
          <w:tcPr>
            <w:tcW w:w="2040" w:type="dxa"/>
          </w:tcPr>
          <w:p w:rsidR="00C72379" w:rsidRDefault="00B67482">
            <w:pPr>
              <w:jc w:val="center"/>
              <w:rPr>
                <w:rFonts w:ascii="宋体" w:hAnsi="宋体" w:cs="宋体"/>
                <w:iCs/>
                <w:sz w:val="24"/>
              </w:rPr>
            </w:pPr>
            <w:r>
              <w:rPr>
                <w:rFonts w:ascii="宋体" w:hAnsi="宋体" w:cs="宋体" w:hint="eastAsia"/>
                <w:iCs/>
                <w:sz w:val="24"/>
              </w:rPr>
              <w:t>由一个整形参数表示难易程度</w:t>
            </w:r>
          </w:p>
        </w:tc>
      </w:tr>
    </w:tbl>
    <w:p w:rsidR="00C72379" w:rsidRDefault="00B67482">
      <w:pPr>
        <w:pStyle w:val="3"/>
        <w:numPr>
          <w:ilvl w:val="2"/>
          <w:numId w:val="0"/>
        </w:numPr>
        <w:jc w:val="left"/>
        <w:rPr>
          <w:rFonts w:ascii="宋体" w:eastAsia="宋体" w:hAnsi="宋体" w:cs="宋体"/>
          <w:iCs/>
          <w:szCs w:val="24"/>
        </w:rPr>
      </w:pPr>
      <w:proofErr w:type="spellStart"/>
      <w:r>
        <w:rPr>
          <w:rFonts w:ascii="宋体" w:eastAsia="宋体" w:hAnsi="宋体" w:cs="宋体" w:hint="eastAsia"/>
          <w:iCs/>
          <w:szCs w:val="24"/>
        </w:rPr>
        <w:lastRenderedPageBreak/>
        <w:t>divideDemo</w:t>
      </w:r>
      <w:proofErr w:type="spellEnd"/>
      <w:r>
        <w:rPr>
          <w:rFonts w:ascii="宋体" w:eastAsia="宋体" w:hAnsi="宋体" w:cs="宋体" w:hint="eastAsia"/>
          <w:iCs/>
          <w:szCs w:val="24"/>
        </w:rPr>
        <w:t xml:space="preserve">函数流程图如图5-2所示：   </w:t>
      </w:r>
    </w:p>
    <w:p w:rsidR="00C72379" w:rsidRDefault="00B45D3C">
      <w:pPr>
        <w:pStyle w:val="3"/>
        <w:numPr>
          <w:ilvl w:val="2"/>
          <w:numId w:val="0"/>
        </w:numPr>
        <w:jc w:val="center"/>
      </w:pPr>
      <w:r>
        <w:pict>
          <v:shape id="_x0000_i1032" type="#_x0000_t75" style="width:357.75pt;height:667.5pt">
            <v:imagedata r:id="rId27" o:title=""/>
          </v:shape>
        </w:pict>
      </w:r>
    </w:p>
    <w:p w:rsidR="00C72379" w:rsidRDefault="00B67482">
      <w:pPr>
        <w:pStyle w:val="3"/>
      </w:pPr>
      <w:r>
        <w:rPr>
          <w:rFonts w:hint="eastAsia"/>
        </w:rPr>
        <w:t>相关数据表</w:t>
      </w:r>
    </w:p>
    <w:tbl>
      <w:tblPr>
        <w:tblStyle w:val="af4"/>
        <w:tblW w:w="9814" w:type="dxa"/>
        <w:tblLayout w:type="fixed"/>
        <w:tblLook w:val="04A0" w:firstRow="1" w:lastRow="0" w:firstColumn="1" w:lastColumn="0" w:noHBand="0" w:noVBand="1"/>
      </w:tblPr>
      <w:tblGrid>
        <w:gridCol w:w="1646"/>
        <w:gridCol w:w="1646"/>
        <w:gridCol w:w="1644"/>
        <w:gridCol w:w="1638"/>
        <w:gridCol w:w="1620"/>
        <w:gridCol w:w="1620"/>
      </w:tblGrid>
      <w:tr w:rsidR="00C72379">
        <w:tc>
          <w:tcPr>
            <w:tcW w:w="1646" w:type="dxa"/>
          </w:tcPr>
          <w:p w:rsidR="00C72379" w:rsidRDefault="00B67482">
            <w:pPr>
              <w:rPr>
                <w:rFonts w:ascii="宋体" w:hAnsi="宋体" w:cs="宋体"/>
                <w:sz w:val="24"/>
              </w:rPr>
            </w:pPr>
            <w:r>
              <w:rPr>
                <w:rFonts w:ascii="宋体" w:hAnsi="宋体" w:cs="宋体" w:hint="eastAsia"/>
                <w:sz w:val="24"/>
              </w:rPr>
              <w:lastRenderedPageBreak/>
              <w:t>数据名称</w:t>
            </w:r>
          </w:p>
        </w:tc>
        <w:tc>
          <w:tcPr>
            <w:tcW w:w="1646" w:type="dxa"/>
          </w:tcPr>
          <w:p w:rsidR="00C72379" w:rsidRDefault="00B67482">
            <w:pPr>
              <w:rPr>
                <w:rFonts w:ascii="宋体" w:hAnsi="宋体" w:cs="宋体"/>
                <w:sz w:val="24"/>
              </w:rPr>
            </w:pPr>
            <w:r>
              <w:rPr>
                <w:rFonts w:ascii="宋体" w:hAnsi="宋体" w:cs="宋体" w:hint="eastAsia"/>
                <w:sz w:val="24"/>
              </w:rPr>
              <w:t>difficulty</w:t>
            </w:r>
          </w:p>
        </w:tc>
        <w:tc>
          <w:tcPr>
            <w:tcW w:w="1644" w:type="dxa"/>
          </w:tcPr>
          <w:p w:rsidR="00C72379" w:rsidRDefault="00B67482">
            <w:pPr>
              <w:rPr>
                <w:rFonts w:ascii="宋体" w:hAnsi="宋体" w:cs="宋体"/>
                <w:sz w:val="24"/>
              </w:rPr>
            </w:pPr>
            <w:r>
              <w:rPr>
                <w:rFonts w:ascii="宋体" w:hAnsi="宋体" w:cs="宋体" w:hint="eastAsia"/>
                <w:sz w:val="24"/>
              </w:rPr>
              <w:t>number</w:t>
            </w:r>
          </w:p>
        </w:tc>
        <w:tc>
          <w:tcPr>
            <w:tcW w:w="1638" w:type="dxa"/>
          </w:tcPr>
          <w:p w:rsidR="00C72379" w:rsidRDefault="00B67482">
            <w:pPr>
              <w:rPr>
                <w:rFonts w:ascii="宋体" w:hAnsi="宋体" w:cs="宋体"/>
                <w:sz w:val="24"/>
              </w:rPr>
            </w:pPr>
            <w:r>
              <w:rPr>
                <w:rFonts w:ascii="宋体" w:hAnsi="宋体" w:cs="宋体" w:hint="eastAsia"/>
                <w:sz w:val="24"/>
              </w:rPr>
              <w:t>answer</w:t>
            </w:r>
          </w:p>
        </w:tc>
        <w:tc>
          <w:tcPr>
            <w:tcW w:w="1620" w:type="dxa"/>
          </w:tcPr>
          <w:p w:rsidR="00C72379" w:rsidRDefault="00B67482">
            <w:pPr>
              <w:rPr>
                <w:rFonts w:ascii="宋体" w:hAnsi="宋体" w:cs="宋体"/>
                <w:sz w:val="24"/>
              </w:rPr>
            </w:pPr>
            <w:r>
              <w:rPr>
                <w:rFonts w:ascii="宋体" w:hAnsi="宋体" w:cs="宋体" w:hint="eastAsia"/>
                <w:sz w:val="24"/>
              </w:rPr>
              <w:t>difficulty</w:t>
            </w:r>
          </w:p>
        </w:tc>
        <w:tc>
          <w:tcPr>
            <w:tcW w:w="1620" w:type="dxa"/>
          </w:tcPr>
          <w:p w:rsidR="00C72379" w:rsidRDefault="00B67482">
            <w:pPr>
              <w:rPr>
                <w:rFonts w:ascii="宋体" w:hAnsi="宋体" w:cs="宋体"/>
                <w:sz w:val="24"/>
              </w:rPr>
            </w:pPr>
            <w:proofErr w:type="spellStart"/>
            <w:r>
              <w:rPr>
                <w:rFonts w:ascii="宋体" w:hAnsi="宋体" w:cs="宋体" w:hint="eastAsia"/>
                <w:sz w:val="24"/>
              </w:rPr>
              <w:t>divideDemo</w:t>
            </w:r>
            <w:proofErr w:type="spellEnd"/>
            <w:r>
              <w:rPr>
                <w:rFonts w:ascii="宋体" w:hAnsi="宋体" w:cs="宋体" w:hint="eastAsia"/>
                <w:sz w:val="24"/>
              </w:rPr>
              <w:t>返回值</w:t>
            </w:r>
          </w:p>
        </w:tc>
      </w:tr>
      <w:tr w:rsidR="00C72379">
        <w:tc>
          <w:tcPr>
            <w:tcW w:w="1646" w:type="dxa"/>
          </w:tcPr>
          <w:p w:rsidR="00C72379" w:rsidRDefault="00B67482">
            <w:pPr>
              <w:rPr>
                <w:rFonts w:ascii="宋体" w:hAnsi="宋体" w:cs="宋体"/>
                <w:sz w:val="24"/>
              </w:rPr>
            </w:pPr>
            <w:r>
              <w:rPr>
                <w:rFonts w:ascii="宋体" w:hAnsi="宋体" w:cs="宋体" w:hint="eastAsia"/>
                <w:sz w:val="24"/>
              </w:rPr>
              <w:t>数据类型</w:t>
            </w:r>
          </w:p>
        </w:tc>
        <w:tc>
          <w:tcPr>
            <w:tcW w:w="1646" w:type="dxa"/>
          </w:tcPr>
          <w:p w:rsidR="00C72379" w:rsidRDefault="00B67482">
            <w:pPr>
              <w:rPr>
                <w:rFonts w:ascii="宋体" w:hAnsi="宋体" w:cs="宋体"/>
                <w:sz w:val="24"/>
              </w:rPr>
            </w:pPr>
            <w:r>
              <w:rPr>
                <w:rFonts w:ascii="宋体" w:hAnsi="宋体" w:cs="宋体" w:hint="eastAsia"/>
                <w:sz w:val="24"/>
              </w:rPr>
              <w:t>int</w:t>
            </w:r>
          </w:p>
        </w:tc>
        <w:tc>
          <w:tcPr>
            <w:tcW w:w="1644" w:type="dxa"/>
          </w:tcPr>
          <w:p w:rsidR="00C72379" w:rsidRDefault="00B67482">
            <w:pPr>
              <w:rPr>
                <w:rFonts w:ascii="宋体" w:hAnsi="宋体" w:cs="宋体"/>
                <w:sz w:val="24"/>
              </w:rPr>
            </w:pPr>
            <w:r>
              <w:rPr>
                <w:rFonts w:ascii="宋体" w:hAnsi="宋体" w:cs="宋体" w:hint="eastAsia"/>
                <w:sz w:val="24"/>
              </w:rPr>
              <w:t>int</w:t>
            </w:r>
          </w:p>
        </w:tc>
        <w:tc>
          <w:tcPr>
            <w:tcW w:w="1638" w:type="dxa"/>
          </w:tcPr>
          <w:p w:rsidR="00C72379" w:rsidRDefault="00B67482">
            <w:pPr>
              <w:rPr>
                <w:rFonts w:ascii="宋体" w:hAnsi="宋体" w:cs="宋体"/>
                <w:sz w:val="24"/>
              </w:rPr>
            </w:pPr>
            <w:r>
              <w:rPr>
                <w:rFonts w:ascii="宋体" w:hAnsi="宋体" w:cs="宋体" w:hint="eastAsia"/>
                <w:sz w:val="24"/>
              </w:rPr>
              <w:t>int/double</w:t>
            </w:r>
          </w:p>
        </w:tc>
        <w:tc>
          <w:tcPr>
            <w:tcW w:w="1620" w:type="dxa"/>
          </w:tcPr>
          <w:p w:rsidR="00C72379" w:rsidRDefault="00B67482">
            <w:pPr>
              <w:rPr>
                <w:rFonts w:ascii="宋体" w:hAnsi="宋体" w:cs="宋体"/>
                <w:sz w:val="24"/>
              </w:rPr>
            </w:pPr>
            <w:r>
              <w:rPr>
                <w:rFonts w:ascii="宋体" w:hAnsi="宋体" w:cs="宋体" w:hint="eastAsia"/>
                <w:sz w:val="24"/>
              </w:rPr>
              <w:t>int</w:t>
            </w:r>
          </w:p>
        </w:tc>
        <w:tc>
          <w:tcPr>
            <w:tcW w:w="1620" w:type="dxa"/>
          </w:tcPr>
          <w:p w:rsidR="00C72379" w:rsidRDefault="00B67482">
            <w:pPr>
              <w:rPr>
                <w:rFonts w:ascii="宋体" w:hAnsi="宋体" w:cs="宋体"/>
                <w:sz w:val="24"/>
              </w:rPr>
            </w:pPr>
            <w:r>
              <w:rPr>
                <w:rFonts w:ascii="宋体" w:hAnsi="宋体" w:cs="宋体" w:hint="eastAsia"/>
                <w:sz w:val="24"/>
              </w:rPr>
              <w:t>int</w:t>
            </w:r>
          </w:p>
        </w:tc>
      </w:tr>
      <w:tr w:rsidR="00C72379">
        <w:tc>
          <w:tcPr>
            <w:tcW w:w="1646" w:type="dxa"/>
          </w:tcPr>
          <w:p w:rsidR="00C72379" w:rsidRDefault="00B67482">
            <w:pPr>
              <w:rPr>
                <w:rFonts w:ascii="宋体" w:hAnsi="宋体" w:cs="宋体"/>
                <w:sz w:val="24"/>
              </w:rPr>
            </w:pPr>
            <w:r>
              <w:rPr>
                <w:rFonts w:ascii="宋体" w:hAnsi="宋体" w:cs="宋体" w:hint="eastAsia"/>
                <w:sz w:val="24"/>
              </w:rPr>
              <w:t>数据说明</w:t>
            </w:r>
          </w:p>
        </w:tc>
        <w:tc>
          <w:tcPr>
            <w:tcW w:w="1646" w:type="dxa"/>
          </w:tcPr>
          <w:p w:rsidR="00C72379" w:rsidRDefault="00B67482">
            <w:pPr>
              <w:rPr>
                <w:rFonts w:ascii="宋体" w:hAnsi="宋体" w:cs="宋体"/>
                <w:sz w:val="24"/>
              </w:rPr>
            </w:pPr>
            <w:r>
              <w:rPr>
                <w:rFonts w:ascii="宋体" w:hAnsi="宋体" w:cs="宋体" w:hint="eastAsia"/>
                <w:sz w:val="24"/>
              </w:rPr>
              <w:t>用户输入整数：1表示选择易，2表示选择中，3表示选择难</w:t>
            </w:r>
          </w:p>
        </w:tc>
        <w:tc>
          <w:tcPr>
            <w:tcW w:w="1644" w:type="dxa"/>
          </w:tcPr>
          <w:p w:rsidR="00C72379" w:rsidRDefault="00B67482">
            <w:pPr>
              <w:rPr>
                <w:rFonts w:ascii="宋体" w:hAnsi="宋体" w:cs="宋体"/>
                <w:sz w:val="24"/>
              </w:rPr>
            </w:pPr>
            <w:r>
              <w:rPr>
                <w:rFonts w:ascii="宋体" w:hAnsi="宋体" w:cs="宋体" w:hint="eastAsia"/>
                <w:sz w:val="24"/>
              </w:rPr>
              <w:t>用户输入正整数自定义题量</w:t>
            </w:r>
          </w:p>
        </w:tc>
        <w:tc>
          <w:tcPr>
            <w:tcW w:w="1638" w:type="dxa"/>
          </w:tcPr>
          <w:p w:rsidR="00C72379" w:rsidRDefault="00B67482">
            <w:pPr>
              <w:rPr>
                <w:rFonts w:ascii="宋体" w:hAnsi="宋体" w:cs="宋体"/>
                <w:sz w:val="24"/>
              </w:rPr>
            </w:pPr>
            <w:r>
              <w:rPr>
                <w:rFonts w:ascii="宋体" w:hAnsi="宋体" w:cs="宋体" w:hint="eastAsia"/>
                <w:sz w:val="24"/>
              </w:rPr>
              <w:t>用户输入答案</w:t>
            </w:r>
          </w:p>
        </w:tc>
        <w:tc>
          <w:tcPr>
            <w:tcW w:w="1620" w:type="dxa"/>
          </w:tcPr>
          <w:p w:rsidR="00C72379" w:rsidRDefault="00B67482">
            <w:pPr>
              <w:rPr>
                <w:rFonts w:ascii="宋体" w:hAnsi="宋体" w:cs="宋体"/>
                <w:sz w:val="24"/>
              </w:rPr>
            </w:pPr>
            <w:proofErr w:type="spellStart"/>
            <w:r>
              <w:rPr>
                <w:rFonts w:ascii="宋体" w:hAnsi="宋体" w:cs="宋体" w:hint="eastAsia"/>
                <w:sz w:val="24"/>
              </w:rPr>
              <w:t>divideDemo</w:t>
            </w:r>
            <w:proofErr w:type="spellEnd"/>
            <w:r>
              <w:rPr>
                <w:rFonts w:ascii="宋体" w:hAnsi="宋体" w:cs="宋体" w:hint="eastAsia"/>
                <w:sz w:val="24"/>
              </w:rPr>
              <w:t>参数：1表示易，2表示中，3表示难</w:t>
            </w:r>
          </w:p>
        </w:tc>
        <w:tc>
          <w:tcPr>
            <w:tcW w:w="1620" w:type="dxa"/>
          </w:tcPr>
          <w:p w:rsidR="00C72379" w:rsidRDefault="00B67482">
            <w:pPr>
              <w:rPr>
                <w:rFonts w:ascii="宋体" w:hAnsi="宋体" w:cs="宋体"/>
                <w:sz w:val="24"/>
              </w:rPr>
            </w:pPr>
            <w:r>
              <w:rPr>
                <w:rFonts w:ascii="宋体" w:hAnsi="宋体" w:cs="宋体" w:hint="eastAsia"/>
                <w:sz w:val="24"/>
              </w:rPr>
              <w:t>1表示正确，0表示错误</w:t>
            </w:r>
          </w:p>
        </w:tc>
      </w:tr>
    </w:tbl>
    <w:p w:rsidR="00C72379" w:rsidRDefault="00C72379">
      <w:pPr>
        <w:pStyle w:val="afa"/>
        <w:spacing w:afterLines="100" w:after="312" w:line="240" w:lineRule="auto"/>
        <w:ind w:left="2520"/>
        <w:rPr>
          <w:rFonts w:ascii="Frutiger LT 55 Roman" w:hAnsi="Frutiger LT 55 Roman" w:cs="Arial"/>
          <w:i/>
          <w:iCs/>
          <w:sz w:val="21"/>
          <w:szCs w:val="21"/>
        </w:rPr>
      </w:pPr>
    </w:p>
    <w:p w:rsidR="0014707E" w:rsidRDefault="0014707E" w:rsidP="0014707E">
      <w:pPr>
        <w:rPr>
          <w:rFonts w:hint="eastAsia"/>
        </w:rPr>
      </w:pPr>
    </w:p>
    <w:p w:rsidR="0014707E" w:rsidRDefault="0014707E" w:rsidP="0014707E">
      <w:pPr>
        <w:pStyle w:val="4"/>
        <w:rPr>
          <w:rFonts w:ascii="宋体" w:hAnsi="宋体" w:cs="宋体"/>
          <w:iCs/>
          <w:szCs w:val="24"/>
        </w:rPr>
      </w:pPr>
      <w:r>
        <w:rPr>
          <w:rFonts w:hint="eastAsia"/>
        </w:rPr>
        <w:t>solution</w:t>
      </w:r>
      <w:r>
        <w:rPr>
          <w:rFonts w:hint="eastAsia"/>
        </w:rPr>
        <w:t>函数</w:t>
      </w:r>
      <w:r>
        <w:br/>
      </w:r>
      <w:r>
        <w:rPr>
          <w:rFonts w:hint="eastAsia"/>
          <w:b w:val="0"/>
        </w:rPr>
        <w:tab/>
      </w:r>
      <w:r>
        <w:rPr>
          <w:rFonts w:ascii="宋体" w:hAnsi="宋体" w:cs="宋体" w:hint="eastAsia"/>
          <w:b w:val="0"/>
          <w:iCs/>
          <w:szCs w:val="24"/>
        </w:rPr>
        <w:t>该函数的功能：对</w:t>
      </w:r>
      <w:proofErr w:type="spellStart"/>
      <w:r>
        <w:rPr>
          <w:rFonts w:ascii="宋体" w:hAnsi="宋体" w:cs="宋体"/>
          <w:b w:val="0"/>
          <w:iCs/>
          <w:szCs w:val="24"/>
        </w:rPr>
        <w:t>divide</w:t>
      </w:r>
      <w:r>
        <w:rPr>
          <w:rFonts w:ascii="宋体" w:hAnsi="宋体" w:cs="宋体" w:hint="eastAsia"/>
          <w:b w:val="0"/>
          <w:iCs/>
          <w:szCs w:val="24"/>
        </w:rPr>
        <w:t>Demo</w:t>
      </w:r>
      <w:proofErr w:type="spellEnd"/>
      <w:r>
        <w:rPr>
          <w:rFonts w:ascii="宋体" w:hAnsi="宋体" w:cs="宋体" w:hint="eastAsia"/>
          <w:b w:val="0"/>
          <w:iCs/>
          <w:szCs w:val="24"/>
        </w:rPr>
        <w:t>函数的返回值进行处理，如果返回值表示正确，则输出提示答案正确，反之提示答案错误，输出正确答案，并提示用户将其保存到错题本中</w:t>
      </w:r>
    </w:p>
    <w:tbl>
      <w:tblPr>
        <w:tblStyle w:val="af4"/>
        <w:tblW w:w="8742" w:type="dxa"/>
        <w:tblInd w:w="410" w:type="dxa"/>
        <w:tblLayout w:type="fixed"/>
        <w:tblLook w:val="04A0" w:firstRow="1" w:lastRow="0" w:firstColumn="1" w:lastColumn="0" w:noHBand="0" w:noVBand="1"/>
      </w:tblPr>
      <w:tblGrid>
        <w:gridCol w:w="1500"/>
        <w:gridCol w:w="1618"/>
        <w:gridCol w:w="3584"/>
        <w:gridCol w:w="2040"/>
      </w:tblGrid>
      <w:tr w:rsidR="0014707E" w:rsidTr="0014707E">
        <w:tc>
          <w:tcPr>
            <w:tcW w:w="1500" w:type="dxa"/>
            <w:shd w:val="clear" w:color="auto" w:fill="E0E0E0"/>
          </w:tcPr>
          <w:p w:rsidR="0014707E" w:rsidRDefault="0014707E" w:rsidP="0014707E">
            <w:pPr>
              <w:jc w:val="center"/>
              <w:rPr>
                <w:rFonts w:ascii="宋体" w:hAnsi="宋体" w:cs="宋体"/>
                <w:iCs/>
                <w:sz w:val="24"/>
              </w:rPr>
            </w:pPr>
            <w:r>
              <w:rPr>
                <w:rFonts w:ascii="宋体" w:hAnsi="宋体" w:cs="宋体" w:hint="eastAsia"/>
                <w:iCs/>
                <w:sz w:val="24"/>
              </w:rPr>
              <w:t>返回值</w:t>
            </w:r>
          </w:p>
        </w:tc>
        <w:tc>
          <w:tcPr>
            <w:tcW w:w="1618" w:type="dxa"/>
            <w:shd w:val="clear" w:color="auto" w:fill="E0E0E0"/>
          </w:tcPr>
          <w:p w:rsidR="0014707E" w:rsidRDefault="0014707E" w:rsidP="0014707E">
            <w:pPr>
              <w:jc w:val="center"/>
              <w:rPr>
                <w:rFonts w:ascii="宋体" w:hAnsi="宋体" w:cs="宋体"/>
                <w:iCs/>
                <w:sz w:val="24"/>
              </w:rPr>
            </w:pPr>
            <w:r>
              <w:rPr>
                <w:rFonts w:ascii="宋体" w:hAnsi="宋体" w:cs="宋体" w:hint="eastAsia"/>
                <w:iCs/>
                <w:sz w:val="24"/>
              </w:rPr>
              <w:t>方法名</w:t>
            </w:r>
          </w:p>
        </w:tc>
        <w:tc>
          <w:tcPr>
            <w:tcW w:w="3584" w:type="dxa"/>
            <w:shd w:val="clear" w:color="auto" w:fill="E0E0E0"/>
          </w:tcPr>
          <w:p w:rsidR="0014707E" w:rsidRDefault="0014707E" w:rsidP="0014707E">
            <w:pPr>
              <w:jc w:val="center"/>
              <w:rPr>
                <w:rFonts w:ascii="宋体" w:hAnsi="宋体" w:cs="宋体"/>
                <w:iCs/>
                <w:sz w:val="24"/>
              </w:rPr>
            </w:pPr>
            <w:r>
              <w:rPr>
                <w:rFonts w:ascii="宋体" w:hAnsi="宋体" w:cs="宋体" w:hint="eastAsia"/>
                <w:iCs/>
                <w:sz w:val="24"/>
              </w:rPr>
              <w:t>功能</w:t>
            </w:r>
          </w:p>
        </w:tc>
        <w:tc>
          <w:tcPr>
            <w:tcW w:w="2040" w:type="dxa"/>
            <w:shd w:val="clear" w:color="auto" w:fill="E0E0E0"/>
          </w:tcPr>
          <w:p w:rsidR="0014707E" w:rsidRDefault="0014707E" w:rsidP="0014707E">
            <w:pPr>
              <w:jc w:val="center"/>
              <w:rPr>
                <w:rFonts w:ascii="宋体" w:hAnsi="宋体" w:cs="宋体"/>
                <w:iCs/>
                <w:sz w:val="24"/>
              </w:rPr>
            </w:pPr>
            <w:r>
              <w:rPr>
                <w:rFonts w:ascii="宋体" w:hAnsi="宋体" w:cs="宋体" w:hint="eastAsia"/>
                <w:iCs/>
                <w:sz w:val="24"/>
              </w:rPr>
              <w:t>参数说明</w:t>
            </w:r>
          </w:p>
        </w:tc>
      </w:tr>
      <w:tr w:rsidR="0014707E" w:rsidTr="0014707E">
        <w:tc>
          <w:tcPr>
            <w:tcW w:w="1500" w:type="dxa"/>
          </w:tcPr>
          <w:p w:rsidR="0014707E" w:rsidRDefault="0014707E" w:rsidP="0014707E">
            <w:pPr>
              <w:jc w:val="center"/>
              <w:rPr>
                <w:rFonts w:ascii="宋体" w:hAnsi="宋体" w:cs="宋体"/>
                <w:iCs/>
                <w:sz w:val="24"/>
              </w:rPr>
            </w:pPr>
            <w:r>
              <w:rPr>
                <w:rFonts w:ascii="宋体" w:hAnsi="宋体" w:cs="宋体" w:hint="eastAsia"/>
                <w:iCs/>
                <w:sz w:val="24"/>
              </w:rPr>
              <w:t>void</w:t>
            </w:r>
          </w:p>
        </w:tc>
        <w:tc>
          <w:tcPr>
            <w:tcW w:w="1618" w:type="dxa"/>
          </w:tcPr>
          <w:p w:rsidR="0014707E" w:rsidRDefault="0014707E" w:rsidP="0014707E">
            <w:pPr>
              <w:jc w:val="center"/>
              <w:rPr>
                <w:rFonts w:ascii="宋体" w:hAnsi="宋体" w:cs="宋体"/>
                <w:iCs/>
                <w:sz w:val="24"/>
              </w:rPr>
            </w:pPr>
            <w:r>
              <w:rPr>
                <w:rFonts w:ascii="宋体" w:hAnsi="宋体" w:cs="宋体" w:hint="eastAsia"/>
                <w:iCs/>
                <w:sz w:val="24"/>
              </w:rPr>
              <w:t>solution</w:t>
            </w:r>
          </w:p>
        </w:tc>
        <w:tc>
          <w:tcPr>
            <w:tcW w:w="3584" w:type="dxa"/>
            <w:vAlign w:val="center"/>
          </w:tcPr>
          <w:p w:rsidR="0014707E" w:rsidRDefault="0014707E" w:rsidP="0014707E">
            <w:pPr>
              <w:ind w:left="12"/>
              <w:rPr>
                <w:rFonts w:ascii="宋体" w:hAnsi="宋体" w:cs="宋体"/>
                <w:iCs/>
                <w:sz w:val="24"/>
              </w:rPr>
            </w:pPr>
            <w:r>
              <w:rPr>
                <w:rFonts w:ascii="宋体" w:hAnsi="宋体" w:cs="宋体" w:hint="eastAsia"/>
                <w:iCs/>
                <w:sz w:val="24"/>
              </w:rPr>
              <w:t>对答案正误判断的结果进行处理</w:t>
            </w:r>
          </w:p>
        </w:tc>
        <w:tc>
          <w:tcPr>
            <w:tcW w:w="2040" w:type="dxa"/>
          </w:tcPr>
          <w:p w:rsidR="0014707E" w:rsidRDefault="0014707E" w:rsidP="0014707E">
            <w:pPr>
              <w:jc w:val="center"/>
              <w:rPr>
                <w:rFonts w:ascii="宋体" w:hAnsi="宋体" w:cs="宋体"/>
                <w:iCs/>
                <w:sz w:val="24"/>
              </w:rPr>
            </w:pPr>
            <w:r>
              <w:rPr>
                <w:rFonts w:ascii="宋体" w:hAnsi="宋体" w:cs="宋体" w:hint="eastAsia"/>
                <w:iCs/>
                <w:sz w:val="24"/>
              </w:rPr>
              <w:t>接受result参数，为1 表示正确，为0表示错误</w:t>
            </w:r>
          </w:p>
        </w:tc>
      </w:tr>
    </w:tbl>
    <w:p w:rsidR="0014707E" w:rsidRDefault="0014707E" w:rsidP="0014707E">
      <w:pPr>
        <w:rPr>
          <w:sz w:val="24"/>
        </w:rPr>
      </w:pPr>
    </w:p>
    <w:p w:rsidR="0014707E" w:rsidRDefault="0014707E" w:rsidP="0014707E">
      <w:pPr>
        <w:rPr>
          <w:sz w:val="24"/>
        </w:rPr>
      </w:pPr>
      <w:r>
        <w:rPr>
          <w:rFonts w:hint="eastAsia"/>
          <w:sz w:val="24"/>
        </w:rPr>
        <w:t>solution</w:t>
      </w:r>
      <w:r>
        <w:rPr>
          <w:rFonts w:hint="eastAsia"/>
          <w:sz w:val="24"/>
        </w:rPr>
        <w:t>函数流程如图</w:t>
      </w:r>
      <w:r>
        <w:rPr>
          <w:rFonts w:hint="eastAsia"/>
          <w:sz w:val="24"/>
        </w:rPr>
        <w:t>5-3</w:t>
      </w:r>
      <w:r>
        <w:rPr>
          <w:rFonts w:hint="eastAsia"/>
          <w:sz w:val="24"/>
        </w:rPr>
        <w:t>所示。</w:t>
      </w:r>
    </w:p>
    <w:p w:rsidR="0014707E" w:rsidRDefault="0014707E" w:rsidP="0014707E">
      <w:pPr>
        <w:jc w:val="center"/>
        <w:rPr>
          <w:sz w:val="24"/>
        </w:rPr>
      </w:pPr>
    </w:p>
    <w:p w:rsidR="0014707E" w:rsidRDefault="0014707E" w:rsidP="0014707E">
      <w:pPr>
        <w:pStyle w:val="4"/>
        <w:rPr>
          <w:rFonts w:ascii="宋体" w:hAnsi="宋体" w:cs="宋体"/>
          <w:iCs/>
          <w:szCs w:val="24"/>
        </w:rPr>
      </w:pPr>
      <w:r>
        <w:rPr>
          <w:rFonts w:hint="eastAsia"/>
        </w:rPr>
        <w:t>judge</w:t>
      </w:r>
      <w:r>
        <w:rPr>
          <w:rFonts w:hint="eastAsia"/>
        </w:rPr>
        <w:t>函数</w:t>
      </w:r>
      <w:r>
        <w:br/>
      </w:r>
      <w:r>
        <w:rPr>
          <w:rFonts w:hint="eastAsia"/>
          <w:b w:val="0"/>
        </w:rPr>
        <w:tab/>
      </w:r>
      <w:r>
        <w:rPr>
          <w:rFonts w:ascii="宋体" w:hAnsi="宋体" w:cs="宋体" w:hint="eastAsia"/>
          <w:b w:val="0"/>
          <w:iCs/>
          <w:szCs w:val="24"/>
        </w:rPr>
        <w:t>该函数的功能：对测试的成绩进行评价，用参数正确率，总题数和正确题数来进行判断，对于不同的正确率，输出不同的评价。</w:t>
      </w:r>
    </w:p>
    <w:tbl>
      <w:tblPr>
        <w:tblStyle w:val="af4"/>
        <w:tblW w:w="8742" w:type="dxa"/>
        <w:tblInd w:w="410" w:type="dxa"/>
        <w:tblLayout w:type="fixed"/>
        <w:tblLook w:val="04A0" w:firstRow="1" w:lastRow="0" w:firstColumn="1" w:lastColumn="0" w:noHBand="0" w:noVBand="1"/>
      </w:tblPr>
      <w:tblGrid>
        <w:gridCol w:w="1500"/>
        <w:gridCol w:w="1618"/>
        <w:gridCol w:w="3584"/>
        <w:gridCol w:w="2040"/>
      </w:tblGrid>
      <w:tr w:rsidR="0014707E" w:rsidTr="0014707E">
        <w:tc>
          <w:tcPr>
            <w:tcW w:w="1500" w:type="dxa"/>
            <w:shd w:val="clear" w:color="auto" w:fill="E0E0E0"/>
          </w:tcPr>
          <w:p w:rsidR="0014707E" w:rsidRDefault="0014707E" w:rsidP="0014707E">
            <w:pPr>
              <w:jc w:val="center"/>
              <w:rPr>
                <w:rFonts w:ascii="宋体" w:hAnsi="宋体" w:cs="宋体"/>
                <w:iCs/>
                <w:sz w:val="24"/>
              </w:rPr>
            </w:pPr>
            <w:r>
              <w:rPr>
                <w:rFonts w:ascii="宋体" w:hAnsi="宋体" w:cs="宋体" w:hint="eastAsia"/>
                <w:iCs/>
                <w:sz w:val="24"/>
              </w:rPr>
              <w:t>返回值</w:t>
            </w:r>
          </w:p>
        </w:tc>
        <w:tc>
          <w:tcPr>
            <w:tcW w:w="1618" w:type="dxa"/>
            <w:shd w:val="clear" w:color="auto" w:fill="E0E0E0"/>
          </w:tcPr>
          <w:p w:rsidR="0014707E" w:rsidRDefault="0014707E" w:rsidP="0014707E">
            <w:pPr>
              <w:jc w:val="center"/>
              <w:rPr>
                <w:rFonts w:ascii="宋体" w:hAnsi="宋体" w:cs="宋体"/>
                <w:iCs/>
                <w:sz w:val="24"/>
              </w:rPr>
            </w:pPr>
            <w:r>
              <w:rPr>
                <w:rFonts w:ascii="宋体" w:hAnsi="宋体" w:cs="宋体" w:hint="eastAsia"/>
                <w:iCs/>
                <w:sz w:val="24"/>
              </w:rPr>
              <w:t>方法名</w:t>
            </w:r>
          </w:p>
        </w:tc>
        <w:tc>
          <w:tcPr>
            <w:tcW w:w="3584" w:type="dxa"/>
            <w:shd w:val="clear" w:color="auto" w:fill="E0E0E0"/>
          </w:tcPr>
          <w:p w:rsidR="0014707E" w:rsidRDefault="0014707E" w:rsidP="0014707E">
            <w:pPr>
              <w:jc w:val="center"/>
              <w:rPr>
                <w:rFonts w:ascii="宋体" w:hAnsi="宋体" w:cs="宋体"/>
                <w:iCs/>
                <w:sz w:val="24"/>
              </w:rPr>
            </w:pPr>
            <w:r>
              <w:rPr>
                <w:rFonts w:ascii="宋体" w:hAnsi="宋体" w:cs="宋体" w:hint="eastAsia"/>
                <w:iCs/>
                <w:sz w:val="24"/>
              </w:rPr>
              <w:t>功能</w:t>
            </w:r>
          </w:p>
        </w:tc>
        <w:tc>
          <w:tcPr>
            <w:tcW w:w="2040" w:type="dxa"/>
            <w:shd w:val="clear" w:color="auto" w:fill="E0E0E0"/>
          </w:tcPr>
          <w:p w:rsidR="0014707E" w:rsidRDefault="0014707E" w:rsidP="0014707E">
            <w:pPr>
              <w:jc w:val="center"/>
              <w:rPr>
                <w:rFonts w:ascii="宋体" w:hAnsi="宋体" w:cs="宋体"/>
                <w:iCs/>
                <w:sz w:val="24"/>
              </w:rPr>
            </w:pPr>
            <w:r>
              <w:rPr>
                <w:rFonts w:ascii="宋体" w:hAnsi="宋体" w:cs="宋体" w:hint="eastAsia"/>
                <w:iCs/>
                <w:sz w:val="24"/>
              </w:rPr>
              <w:t>参数说明</w:t>
            </w:r>
          </w:p>
        </w:tc>
      </w:tr>
      <w:tr w:rsidR="0014707E" w:rsidTr="0014707E">
        <w:tc>
          <w:tcPr>
            <w:tcW w:w="1500" w:type="dxa"/>
          </w:tcPr>
          <w:p w:rsidR="0014707E" w:rsidRDefault="0014707E" w:rsidP="0014707E">
            <w:pPr>
              <w:jc w:val="center"/>
              <w:rPr>
                <w:rFonts w:ascii="宋体" w:hAnsi="宋体" w:cs="宋体"/>
                <w:iCs/>
                <w:sz w:val="24"/>
              </w:rPr>
            </w:pPr>
            <w:r>
              <w:rPr>
                <w:rFonts w:ascii="宋体" w:hAnsi="宋体" w:cs="宋体" w:hint="eastAsia"/>
                <w:iCs/>
                <w:sz w:val="24"/>
              </w:rPr>
              <w:t>void</w:t>
            </w:r>
          </w:p>
        </w:tc>
        <w:tc>
          <w:tcPr>
            <w:tcW w:w="1618" w:type="dxa"/>
          </w:tcPr>
          <w:p w:rsidR="0014707E" w:rsidRDefault="0014707E" w:rsidP="0014707E">
            <w:pPr>
              <w:jc w:val="center"/>
              <w:rPr>
                <w:rFonts w:ascii="宋体" w:hAnsi="宋体" w:cs="宋体"/>
                <w:iCs/>
                <w:sz w:val="24"/>
              </w:rPr>
            </w:pPr>
            <w:r>
              <w:rPr>
                <w:rFonts w:ascii="宋体" w:hAnsi="宋体" w:cs="宋体" w:hint="eastAsia"/>
                <w:iCs/>
                <w:sz w:val="24"/>
              </w:rPr>
              <w:t>judge</w:t>
            </w:r>
          </w:p>
        </w:tc>
        <w:tc>
          <w:tcPr>
            <w:tcW w:w="3584" w:type="dxa"/>
            <w:vAlign w:val="center"/>
          </w:tcPr>
          <w:p w:rsidR="0014707E" w:rsidRDefault="0014707E" w:rsidP="0014707E">
            <w:pPr>
              <w:ind w:left="12"/>
              <w:rPr>
                <w:rFonts w:ascii="宋体" w:hAnsi="宋体" w:cs="宋体"/>
                <w:iCs/>
                <w:sz w:val="24"/>
              </w:rPr>
            </w:pPr>
            <w:r>
              <w:rPr>
                <w:rFonts w:ascii="宋体" w:hAnsi="宋体" w:cs="宋体" w:hint="eastAsia"/>
                <w:iCs/>
                <w:sz w:val="24"/>
              </w:rPr>
              <w:t>对测试的成绩输出评价</w:t>
            </w:r>
          </w:p>
        </w:tc>
        <w:tc>
          <w:tcPr>
            <w:tcW w:w="2040" w:type="dxa"/>
          </w:tcPr>
          <w:p w:rsidR="0014707E" w:rsidRDefault="0014707E" w:rsidP="0014707E">
            <w:pPr>
              <w:jc w:val="center"/>
              <w:rPr>
                <w:rFonts w:ascii="宋体" w:hAnsi="宋体" w:cs="宋体"/>
                <w:iCs/>
                <w:sz w:val="24"/>
              </w:rPr>
            </w:pPr>
            <w:r>
              <w:rPr>
                <w:rFonts w:ascii="宋体" w:hAnsi="宋体" w:cs="宋体" w:hint="eastAsia"/>
                <w:iCs/>
                <w:sz w:val="24"/>
              </w:rPr>
              <w:t>需要一个小数来行的数据表示正确率，两个整形数据分别表示题目总量和正确的题目数量</w:t>
            </w:r>
          </w:p>
        </w:tc>
      </w:tr>
    </w:tbl>
    <w:p w:rsidR="0014707E" w:rsidRDefault="0014707E" w:rsidP="0014707E">
      <w:pPr>
        <w:pStyle w:val="3"/>
        <w:numPr>
          <w:ilvl w:val="2"/>
          <w:numId w:val="0"/>
        </w:numPr>
      </w:pPr>
    </w:p>
    <w:p w:rsidR="0014707E" w:rsidRDefault="0014707E" w:rsidP="0014707E">
      <w:pPr>
        <w:pStyle w:val="3"/>
      </w:pPr>
      <w:r>
        <w:rPr>
          <w:rFonts w:hint="eastAsia"/>
        </w:rPr>
        <w:t>相关数据表</w:t>
      </w:r>
    </w:p>
    <w:tbl>
      <w:tblPr>
        <w:tblStyle w:val="af4"/>
        <w:tblW w:w="9020" w:type="dxa"/>
        <w:tblLayout w:type="fixed"/>
        <w:tblLook w:val="04A0" w:firstRow="1" w:lastRow="0" w:firstColumn="1" w:lastColumn="0" w:noHBand="0" w:noVBand="1"/>
      </w:tblPr>
      <w:tblGrid>
        <w:gridCol w:w="1812"/>
        <w:gridCol w:w="1812"/>
        <w:gridCol w:w="1810"/>
        <w:gridCol w:w="1803"/>
        <w:gridCol w:w="1783"/>
      </w:tblGrid>
      <w:tr w:rsidR="0014707E" w:rsidTr="0014707E">
        <w:trPr>
          <w:trHeight w:val="341"/>
        </w:trPr>
        <w:tc>
          <w:tcPr>
            <w:tcW w:w="1812" w:type="dxa"/>
          </w:tcPr>
          <w:p w:rsidR="0014707E" w:rsidRDefault="0014707E" w:rsidP="0014707E">
            <w:pPr>
              <w:rPr>
                <w:rFonts w:ascii="宋体" w:hAnsi="宋体" w:cs="宋体"/>
                <w:sz w:val="24"/>
              </w:rPr>
            </w:pPr>
            <w:r>
              <w:rPr>
                <w:rFonts w:ascii="宋体" w:hAnsi="宋体" w:cs="宋体" w:hint="eastAsia"/>
                <w:sz w:val="24"/>
              </w:rPr>
              <w:t>数据名称</w:t>
            </w:r>
          </w:p>
        </w:tc>
        <w:tc>
          <w:tcPr>
            <w:tcW w:w="1812" w:type="dxa"/>
          </w:tcPr>
          <w:p w:rsidR="0014707E" w:rsidRDefault="0014707E" w:rsidP="0014707E">
            <w:pPr>
              <w:rPr>
                <w:rFonts w:ascii="宋体" w:hAnsi="宋体" w:cs="宋体"/>
                <w:sz w:val="24"/>
              </w:rPr>
            </w:pPr>
            <w:r>
              <w:rPr>
                <w:rFonts w:ascii="宋体" w:hAnsi="宋体" w:cs="宋体" w:hint="eastAsia"/>
                <w:sz w:val="24"/>
              </w:rPr>
              <w:t>difficulty</w:t>
            </w:r>
          </w:p>
        </w:tc>
        <w:tc>
          <w:tcPr>
            <w:tcW w:w="1810" w:type="dxa"/>
          </w:tcPr>
          <w:p w:rsidR="0014707E" w:rsidRDefault="0014707E" w:rsidP="0014707E">
            <w:pPr>
              <w:rPr>
                <w:rFonts w:ascii="宋体" w:hAnsi="宋体" w:cs="宋体"/>
                <w:sz w:val="24"/>
              </w:rPr>
            </w:pPr>
            <w:r>
              <w:rPr>
                <w:rFonts w:ascii="宋体" w:hAnsi="宋体" w:cs="宋体" w:hint="eastAsia"/>
                <w:sz w:val="24"/>
              </w:rPr>
              <w:t>number</w:t>
            </w:r>
          </w:p>
        </w:tc>
        <w:tc>
          <w:tcPr>
            <w:tcW w:w="1803" w:type="dxa"/>
          </w:tcPr>
          <w:p w:rsidR="0014707E" w:rsidRDefault="0014707E" w:rsidP="0014707E">
            <w:pPr>
              <w:rPr>
                <w:rFonts w:ascii="宋体" w:hAnsi="宋体" w:cs="宋体"/>
                <w:sz w:val="24"/>
              </w:rPr>
            </w:pPr>
            <w:r>
              <w:rPr>
                <w:rFonts w:ascii="宋体" w:hAnsi="宋体" w:cs="宋体" w:hint="eastAsia"/>
                <w:sz w:val="24"/>
              </w:rPr>
              <w:t>answer</w:t>
            </w:r>
          </w:p>
        </w:tc>
        <w:tc>
          <w:tcPr>
            <w:tcW w:w="1783" w:type="dxa"/>
          </w:tcPr>
          <w:p w:rsidR="0014707E" w:rsidRDefault="0014707E" w:rsidP="0014707E">
            <w:pPr>
              <w:rPr>
                <w:rFonts w:ascii="宋体" w:hAnsi="宋体" w:cs="宋体"/>
                <w:sz w:val="24"/>
              </w:rPr>
            </w:pPr>
            <w:r>
              <w:rPr>
                <w:rFonts w:ascii="宋体" w:hAnsi="宋体" w:cs="宋体" w:hint="eastAsia"/>
                <w:sz w:val="24"/>
              </w:rPr>
              <w:t>difficulty</w:t>
            </w:r>
          </w:p>
        </w:tc>
      </w:tr>
      <w:tr w:rsidR="0014707E" w:rsidTr="0014707E">
        <w:trPr>
          <w:trHeight w:val="341"/>
        </w:trPr>
        <w:tc>
          <w:tcPr>
            <w:tcW w:w="1812" w:type="dxa"/>
          </w:tcPr>
          <w:p w:rsidR="0014707E" w:rsidRDefault="0014707E" w:rsidP="0014707E">
            <w:pPr>
              <w:rPr>
                <w:rFonts w:ascii="宋体" w:hAnsi="宋体" w:cs="宋体"/>
                <w:sz w:val="24"/>
              </w:rPr>
            </w:pPr>
            <w:r>
              <w:rPr>
                <w:rFonts w:ascii="宋体" w:hAnsi="宋体" w:cs="宋体" w:hint="eastAsia"/>
                <w:sz w:val="24"/>
              </w:rPr>
              <w:t>数据类型</w:t>
            </w:r>
          </w:p>
        </w:tc>
        <w:tc>
          <w:tcPr>
            <w:tcW w:w="1812" w:type="dxa"/>
          </w:tcPr>
          <w:p w:rsidR="0014707E" w:rsidRDefault="0014707E" w:rsidP="0014707E">
            <w:pPr>
              <w:rPr>
                <w:rFonts w:ascii="宋体" w:hAnsi="宋体" w:cs="宋体"/>
                <w:sz w:val="24"/>
              </w:rPr>
            </w:pPr>
            <w:r>
              <w:rPr>
                <w:rFonts w:ascii="宋体" w:hAnsi="宋体" w:cs="宋体" w:hint="eastAsia"/>
                <w:sz w:val="24"/>
              </w:rPr>
              <w:t>int</w:t>
            </w:r>
          </w:p>
        </w:tc>
        <w:tc>
          <w:tcPr>
            <w:tcW w:w="1810" w:type="dxa"/>
          </w:tcPr>
          <w:p w:rsidR="0014707E" w:rsidRDefault="0014707E" w:rsidP="0014707E">
            <w:pPr>
              <w:rPr>
                <w:rFonts w:ascii="宋体" w:hAnsi="宋体" w:cs="宋体"/>
                <w:sz w:val="24"/>
              </w:rPr>
            </w:pPr>
            <w:r>
              <w:rPr>
                <w:rFonts w:ascii="宋体" w:hAnsi="宋体" w:cs="宋体" w:hint="eastAsia"/>
                <w:sz w:val="24"/>
              </w:rPr>
              <w:t>int</w:t>
            </w:r>
          </w:p>
        </w:tc>
        <w:tc>
          <w:tcPr>
            <w:tcW w:w="1803" w:type="dxa"/>
          </w:tcPr>
          <w:p w:rsidR="0014707E" w:rsidRDefault="0014707E" w:rsidP="0014707E">
            <w:pPr>
              <w:rPr>
                <w:rFonts w:ascii="宋体" w:hAnsi="宋体" w:cs="宋体"/>
                <w:sz w:val="24"/>
              </w:rPr>
            </w:pPr>
            <w:r>
              <w:rPr>
                <w:rFonts w:ascii="宋体" w:hAnsi="宋体" w:cs="宋体" w:hint="eastAsia"/>
                <w:sz w:val="24"/>
              </w:rPr>
              <w:t>int/double</w:t>
            </w:r>
          </w:p>
        </w:tc>
        <w:tc>
          <w:tcPr>
            <w:tcW w:w="1783" w:type="dxa"/>
          </w:tcPr>
          <w:p w:rsidR="0014707E" w:rsidRDefault="0014707E" w:rsidP="0014707E">
            <w:pPr>
              <w:rPr>
                <w:rFonts w:ascii="宋体" w:hAnsi="宋体" w:cs="宋体"/>
                <w:sz w:val="24"/>
              </w:rPr>
            </w:pPr>
            <w:r>
              <w:rPr>
                <w:rFonts w:ascii="宋体" w:hAnsi="宋体" w:cs="宋体" w:hint="eastAsia"/>
                <w:sz w:val="24"/>
              </w:rPr>
              <w:t>int</w:t>
            </w:r>
          </w:p>
        </w:tc>
      </w:tr>
      <w:tr w:rsidR="0014707E" w:rsidTr="0014707E">
        <w:trPr>
          <w:trHeight w:val="1664"/>
        </w:trPr>
        <w:tc>
          <w:tcPr>
            <w:tcW w:w="1812" w:type="dxa"/>
          </w:tcPr>
          <w:p w:rsidR="0014707E" w:rsidRDefault="0014707E" w:rsidP="0014707E">
            <w:pPr>
              <w:rPr>
                <w:rFonts w:ascii="宋体" w:hAnsi="宋体" w:cs="宋体"/>
                <w:sz w:val="24"/>
              </w:rPr>
            </w:pPr>
            <w:r>
              <w:rPr>
                <w:rFonts w:ascii="宋体" w:hAnsi="宋体" w:cs="宋体" w:hint="eastAsia"/>
                <w:sz w:val="24"/>
              </w:rPr>
              <w:lastRenderedPageBreak/>
              <w:t>数据说明</w:t>
            </w:r>
          </w:p>
        </w:tc>
        <w:tc>
          <w:tcPr>
            <w:tcW w:w="1812" w:type="dxa"/>
          </w:tcPr>
          <w:p w:rsidR="0014707E" w:rsidRDefault="0014707E" w:rsidP="0014707E">
            <w:pPr>
              <w:rPr>
                <w:rFonts w:ascii="宋体" w:hAnsi="宋体" w:cs="宋体"/>
                <w:sz w:val="24"/>
              </w:rPr>
            </w:pPr>
            <w:r>
              <w:rPr>
                <w:rFonts w:ascii="宋体" w:hAnsi="宋体" w:cs="宋体" w:hint="eastAsia"/>
                <w:sz w:val="24"/>
              </w:rPr>
              <w:t>用户输入整数：1表示选择易，2表示选择中，3表示选择难</w:t>
            </w:r>
          </w:p>
        </w:tc>
        <w:tc>
          <w:tcPr>
            <w:tcW w:w="1810" w:type="dxa"/>
          </w:tcPr>
          <w:p w:rsidR="0014707E" w:rsidRDefault="0014707E" w:rsidP="0014707E">
            <w:pPr>
              <w:rPr>
                <w:rFonts w:ascii="宋体" w:hAnsi="宋体" w:cs="宋体"/>
                <w:sz w:val="24"/>
              </w:rPr>
            </w:pPr>
            <w:r>
              <w:rPr>
                <w:rFonts w:ascii="宋体" w:hAnsi="宋体" w:cs="宋体" w:hint="eastAsia"/>
                <w:sz w:val="24"/>
              </w:rPr>
              <w:t>用户输入正整数自定义题量</w:t>
            </w:r>
          </w:p>
        </w:tc>
        <w:tc>
          <w:tcPr>
            <w:tcW w:w="1803" w:type="dxa"/>
          </w:tcPr>
          <w:p w:rsidR="0014707E" w:rsidRDefault="0014707E" w:rsidP="0014707E">
            <w:pPr>
              <w:rPr>
                <w:rFonts w:ascii="宋体" w:hAnsi="宋体" w:cs="宋体"/>
                <w:sz w:val="24"/>
              </w:rPr>
            </w:pPr>
            <w:r>
              <w:rPr>
                <w:rFonts w:ascii="宋体" w:hAnsi="宋体" w:cs="宋体" w:hint="eastAsia"/>
                <w:sz w:val="24"/>
              </w:rPr>
              <w:t>用户输入答案</w:t>
            </w:r>
          </w:p>
        </w:tc>
        <w:tc>
          <w:tcPr>
            <w:tcW w:w="1783" w:type="dxa"/>
          </w:tcPr>
          <w:p w:rsidR="0014707E" w:rsidRDefault="009D30AF" w:rsidP="0014707E">
            <w:pPr>
              <w:rPr>
                <w:rFonts w:ascii="宋体" w:hAnsi="宋体" w:cs="宋体"/>
                <w:sz w:val="24"/>
              </w:rPr>
            </w:pPr>
            <w:proofErr w:type="spellStart"/>
            <w:r>
              <w:rPr>
                <w:rFonts w:ascii="宋体" w:hAnsi="宋体" w:cs="宋体"/>
                <w:sz w:val="24"/>
              </w:rPr>
              <w:t>divide</w:t>
            </w:r>
            <w:r w:rsidR="0014707E">
              <w:rPr>
                <w:rFonts w:ascii="宋体" w:hAnsi="宋体" w:cs="宋体" w:hint="eastAsia"/>
                <w:sz w:val="24"/>
              </w:rPr>
              <w:t>Demo</w:t>
            </w:r>
            <w:proofErr w:type="spellEnd"/>
            <w:r w:rsidR="0014707E">
              <w:rPr>
                <w:rFonts w:ascii="宋体" w:hAnsi="宋体" w:cs="宋体" w:hint="eastAsia"/>
                <w:sz w:val="24"/>
              </w:rPr>
              <w:t>参数：1表示易，2表示中，3表示难</w:t>
            </w:r>
            <w:r>
              <w:rPr>
                <w:rFonts w:ascii="宋体" w:hAnsi="宋体" w:cs="宋体" w:hint="eastAsia"/>
                <w:sz w:val="24"/>
              </w:rPr>
              <w:t>（小数）.</w:t>
            </w:r>
            <w:r>
              <w:rPr>
                <w:rFonts w:ascii="宋体" w:hAnsi="宋体" w:cs="宋体"/>
                <w:sz w:val="24"/>
              </w:rPr>
              <w:t>4</w:t>
            </w:r>
            <w:r>
              <w:rPr>
                <w:rFonts w:ascii="宋体" w:hAnsi="宋体" w:cs="宋体" w:hint="eastAsia"/>
                <w:sz w:val="24"/>
              </w:rPr>
              <w:t>表示</w:t>
            </w:r>
            <w:r w:rsidR="003D37BD">
              <w:rPr>
                <w:rFonts w:ascii="宋体" w:hAnsi="宋体" w:cs="宋体" w:hint="eastAsia"/>
                <w:sz w:val="24"/>
              </w:rPr>
              <w:t>难（分数）</w:t>
            </w:r>
          </w:p>
        </w:tc>
      </w:tr>
      <w:tr w:rsidR="0014707E" w:rsidTr="0014707E">
        <w:trPr>
          <w:trHeight w:val="341"/>
        </w:trPr>
        <w:tc>
          <w:tcPr>
            <w:tcW w:w="1812" w:type="dxa"/>
          </w:tcPr>
          <w:p w:rsidR="0014707E" w:rsidRDefault="0014707E" w:rsidP="0014707E">
            <w:pPr>
              <w:rPr>
                <w:rFonts w:ascii="宋体" w:hAnsi="宋体" w:cs="宋体"/>
                <w:sz w:val="24"/>
              </w:rPr>
            </w:pPr>
            <w:r>
              <w:rPr>
                <w:rFonts w:ascii="宋体" w:hAnsi="宋体" w:cs="宋体" w:hint="eastAsia"/>
                <w:sz w:val="24"/>
              </w:rPr>
              <w:t>数据名称</w:t>
            </w:r>
          </w:p>
        </w:tc>
        <w:tc>
          <w:tcPr>
            <w:tcW w:w="1812" w:type="dxa"/>
          </w:tcPr>
          <w:p w:rsidR="0014707E" w:rsidRDefault="0014707E" w:rsidP="0014707E">
            <w:pPr>
              <w:rPr>
                <w:rFonts w:ascii="宋体" w:hAnsi="宋体" w:cs="宋体"/>
                <w:sz w:val="24"/>
              </w:rPr>
            </w:pPr>
            <w:r>
              <w:rPr>
                <w:rFonts w:ascii="宋体" w:hAnsi="宋体" w:cs="宋体" w:hint="eastAsia"/>
                <w:sz w:val="24"/>
              </w:rPr>
              <w:t>correct</w:t>
            </w:r>
          </w:p>
        </w:tc>
        <w:tc>
          <w:tcPr>
            <w:tcW w:w="1810" w:type="dxa"/>
          </w:tcPr>
          <w:p w:rsidR="0014707E" w:rsidRDefault="0014707E" w:rsidP="0014707E">
            <w:pPr>
              <w:rPr>
                <w:rFonts w:ascii="宋体" w:hAnsi="宋体" w:cs="宋体"/>
                <w:sz w:val="24"/>
              </w:rPr>
            </w:pPr>
            <w:r>
              <w:rPr>
                <w:rFonts w:ascii="宋体" w:hAnsi="宋体" w:cs="宋体" w:hint="eastAsia"/>
                <w:sz w:val="24"/>
              </w:rPr>
              <w:t>num</w:t>
            </w:r>
          </w:p>
        </w:tc>
        <w:tc>
          <w:tcPr>
            <w:tcW w:w="1803" w:type="dxa"/>
          </w:tcPr>
          <w:p w:rsidR="0014707E" w:rsidRDefault="0014707E" w:rsidP="0014707E">
            <w:pPr>
              <w:rPr>
                <w:rFonts w:ascii="宋体" w:hAnsi="宋体" w:cs="宋体"/>
                <w:sz w:val="24"/>
              </w:rPr>
            </w:pPr>
            <w:r>
              <w:rPr>
                <w:rFonts w:ascii="宋体" w:hAnsi="宋体" w:cs="宋体" w:hint="eastAsia"/>
                <w:sz w:val="24"/>
              </w:rPr>
              <w:t>right</w:t>
            </w:r>
          </w:p>
        </w:tc>
        <w:tc>
          <w:tcPr>
            <w:tcW w:w="1783" w:type="dxa"/>
          </w:tcPr>
          <w:p w:rsidR="0014707E" w:rsidRDefault="0014707E" w:rsidP="0014707E">
            <w:pPr>
              <w:rPr>
                <w:rFonts w:ascii="宋体" w:hAnsi="宋体" w:cs="宋体"/>
                <w:sz w:val="24"/>
              </w:rPr>
            </w:pPr>
            <w:r>
              <w:rPr>
                <w:rFonts w:ascii="宋体" w:hAnsi="宋体" w:cs="宋体" w:hint="eastAsia"/>
                <w:sz w:val="24"/>
              </w:rPr>
              <w:t>Result</w:t>
            </w:r>
          </w:p>
        </w:tc>
      </w:tr>
      <w:tr w:rsidR="0014707E" w:rsidTr="0014707E">
        <w:trPr>
          <w:trHeight w:val="341"/>
        </w:trPr>
        <w:tc>
          <w:tcPr>
            <w:tcW w:w="1812" w:type="dxa"/>
          </w:tcPr>
          <w:p w:rsidR="0014707E" w:rsidRDefault="0014707E" w:rsidP="0014707E">
            <w:pPr>
              <w:rPr>
                <w:rFonts w:ascii="宋体" w:hAnsi="宋体" w:cs="宋体"/>
                <w:sz w:val="24"/>
              </w:rPr>
            </w:pPr>
            <w:r>
              <w:rPr>
                <w:rFonts w:ascii="宋体" w:hAnsi="宋体" w:cs="宋体" w:hint="eastAsia"/>
                <w:sz w:val="24"/>
              </w:rPr>
              <w:t>数据类型</w:t>
            </w:r>
          </w:p>
        </w:tc>
        <w:tc>
          <w:tcPr>
            <w:tcW w:w="1812" w:type="dxa"/>
          </w:tcPr>
          <w:p w:rsidR="0014707E" w:rsidRDefault="0014707E" w:rsidP="0014707E">
            <w:pPr>
              <w:rPr>
                <w:rFonts w:ascii="宋体" w:hAnsi="宋体" w:cs="宋体"/>
                <w:sz w:val="24"/>
              </w:rPr>
            </w:pPr>
            <w:r>
              <w:rPr>
                <w:rFonts w:ascii="宋体" w:hAnsi="宋体" w:cs="宋体" w:hint="eastAsia"/>
                <w:sz w:val="24"/>
              </w:rPr>
              <w:t>double</w:t>
            </w:r>
          </w:p>
        </w:tc>
        <w:tc>
          <w:tcPr>
            <w:tcW w:w="1810" w:type="dxa"/>
          </w:tcPr>
          <w:p w:rsidR="0014707E" w:rsidRDefault="0014707E" w:rsidP="0014707E">
            <w:pPr>
              <w:rPr>
                <w:rFonts w:ascii="宋体" w:hAnsi="宋体" w:cs="宋体"/>
                <w:sz w:val="24"/>
              </w:rPr>
            </w:pPr>
            <w:r>
              <w:rPr>
                <w:rFonts w:ascii="宋体" w:hAnsi="宋体" w:cs="宋体" w:hint="eastAsia"/>
                <w:sz w:val="24"/>
              </w:rPr>
              <w:t>int</w:t>
            </w:r>
          </w:p>
        </w:tc>
        <w:tc>
          <w:tcPr>
            <w:tcW w:w="1803" w:type="dxa"/>
          </w:tcPr>
          <w:p w:rsidR="0014707E" w:rsidRDefault="0014707E" w:rsidP="0014707E">
            <w:pPr>
              <w:rPr>
                <w:rFonts w:ascii="宋体" w:hAnsi="宋体" w:cs="宋体"/>
                <w:sz w:val="24"/>
              </w:rPr>
            </w:pPr>
            <w:r>
              <w:rPr>
                <w:rFonts w:ascii="宋体" w:hAnsi="宋体" w:cs="宋体" w:hint="eastAsia"/>
                <w:sz w:val="24"/>
              </w:rPr>
              <w:t>int</w:t>
            </w:r>
          </w:p>
        </w:tc>
        <w:tc>
          <w:tcPr>
            <w:tcW w:w="1783" w:type="dxa"/>
          </w:tcPr>
          <w:p w:rsidR="0014707E" w:rsidRDefault="0014707E" w:rsidP="0014707E">
            <w:pPr>
              <w:rPr>
                <w:rFonts w:ascii="宋体" w:hAnsi="宋体" w:cs="宋体"/>
                <w:sz w:val="24"/>
              </w:rPr>
            </w:pPr>
            <w:r>
              <w:rPr>
                <w:rFonts w:ascii="宋体" w:hAnsi="宋体" w:cs="宋体" w:hint="eastAsia"/>
                <w:sz w:val="24"/>
              </w:rPr>
              <w:t>int</w:t>
            </w:r>
          </w:p>
        </w:tc>
      </w:tr>
      <w:tr w:rsidR="0014707E" w:rsidTr="0014707E">
        <w:trPr>
          <w:trHeight w:val="1013"/>
        </w:trPr>
        <w:tc>
          <w:tcPr>
            <w:tcW w:w="1812" w:type="dxa"/>
          </w:tcPr>
          <w:p w:rsidR="0014707E" w:rsidRDefault="0014707E" w:rsidP="0014707E">
            <w:pPr>
              <w:rPr>
                <w:rFonts w:ascii="宋体" w:hAnsi="宋体" w:cs="宋体"/>
                <w:sz w:val="24"/>
              </w:rPr>
            </w:pPr>
            <w:r>
              <w:rPr>
                <w:rFonts w:ascii="宋体" w:hAnsi="宋体" w:cs="宋体" w:hint="eastAsia"/>
                <w:sz w:val="24"/>
              </w:rPr>
              <w:t>数据说明</w:t>
            </w:r>
          </w:p>
        </w:tc>
        <w:tc>
          <w:tcPr>
            <w:tcW w:w="1812" w:type="dxa"/>
          </w:tcPr>
          <w:p w:rsidR="0014707E" w:rsidRDefault="0014707E" w:rsidP="0014707E">
            <w:pPr>
              <w:rPr>
                <w:rFonts w:ascii="宋体" w:hAnsi="宋体" w:cs="宋体"/>
                <w:sz w:val="24"/>
              </w:rPr>
            </w:pPr>
            <w:r>
              <w:rPr>
                <w:rFonts w:ascii="宋体" w:hAnsi="宋体" w:cs="宋体" w:hint="eastAsia"/>
                <w:sz w:val="24"/>
              </w:rPr>
              <w:t>表示正确率</w:t>
            </w:r>
          </w:p>
        </w:tc>
        <w:tc>
          <w:tcPr>
            <w:tcW w:w="1810" w:type="dxa"/>
          </w:tcPr>
          <w:p w:rsidR="0014707E" w:rsidRDefault="0014707E" w:rsidP="0014707E">
            <w:pPr>
              <w:rPr>
                <w:rFonts w:ascii="宋体" w:hAnsi="宋体" w:cs="宋体"/>
                <w:sz w:val="24"/>
              </w:rPr>
            </w:pPr>
            <w:r>
              <w:rPr>
                <w:rFonts w:ascii="宋体" w:hAnsi="宋体" w:cs="宋体" w:hint="eastAsia"/>
                <w:sz w:val="24"/>
              </w:rPr>
              <w:t>表示该次测试的题目总量</w:t>
            </w:r>
          </w:p>
        </w:tc>
        <w:tc>
          <w:tcPr>
            <w:tcW w:w="1803" w:type="dxa"/>
          </w:tcPr>
          <w:p w:rsidR="0014707E" w:rsidRDefault="0014707E" w:rsidP="0014707E">
            <w:pPr>
              <w:rPr>
                <w:rFonts w:ascii="宋体" w:hAnsi="宋体" w:cs="宋体"/>
                <w:sz w:val="24"/>
              </w:rPr>
            </w:pPr>
            <w:r>
              <w:rPr>
                <w:rFonts w:ascii="宋体" w:hAnsi="宋体" w:cs="宋体" w:hint="eastAsia"/>
                <w:sz w:val="24"/>
              </w:rPr>
              <w:t>表示该次测试当中正确的题目数量</w:t>
            </w:r>
          </w:p>
        </w:tc>
        <w:tc>
          <w:tcPr>
            <w:tcW w:w="1783" w:type="dxa"/>
          </w:tcPr>
          <w:p w:rsidR="0014707E" w:rsidRDefault="0014707E" w:rsidP="0014707E">
            <w:pPr>
              <w:rPr>
                <w:rFonts w:ascii="宋体" w:hAnsi="宋体" w:cs="宋体"/>
                <w:sz w:val="24"/>
              </w:rPr>
            </w:pPr>
            <w:r>
              <w:rPr>
                <w:rFonts w:ascii="宋体" w:hAnsi="宋体" w:cs="宋体" w:hint="eastAsia"/>
                <w:sz w:val="24"/>
              </w:rPr>
              <w:t>1表示正确，0表示错误</w:t>
            </w:r>
          </w:p>
        </w:tc>
      </w:tr>
    </w:tbl>
    <w:p w:rsidR="0014707E" w:rsidRDefault="0014707E" w:rsidP="0014707E"/>
    <w:p w:rsidR="0014707E" w:rsidRDefault="0014707E" w:rsidP="00042D6F">
      <w:pPr>
        <w:pStyle w:val="afa"/>
        <w:spacing w:afterLines="100" w:after="312" w:line="240" w:lineRule="auto"/>
        <w:ind w:left="0"/>
        <w:rPr>
          <w:rFonts w:ascii="Frutiger LT 55 Roman" w:hAnsi="Frutiger LT 55 Roman" w:cs="Arial" w:hint="eastAsia"/>
          <w:i/>
          <w:iCs/>
          <w:sz w:val="21"/>
          <w:szCs w:val="21"/>
        </w:rPr>
      </w:pPr>
    </w:p>
    <w:p w:rsidR="00C72379" w:rsidRDefault="00B67482">
      <w:pPr>
        <w:pStyle w:val="20"/>
        <w:rPr>
          <w:i/>
        </w:rPr>
      </w:pPr>
      <w:r>
        <w:rPr>
          <w:rFonts w:hint="eastAsia"/>
        </w:rPr>
        <w:t xml:space="preserve"> </w:t>
      </w:r>
      <w:r>
        <w:rPr>
          <w:rFonts w:hint="eastAsia"/>
        </w:rPr>
        <w:t>学生菜单模块</w:t>
      </w:r>
    </w:p>
    <w:p w:rsidR="00C72379" w:rsidRDefault="00B67482">
      <w:pPr>
        <w:pStyle w:val="3"/>
      </w:pPr>
      <w:r>
        <w:rPr>
          <w:rFonts w:hint="eastAsia"/>
        </w:rPr>
        <w:t>功能说明</w:t>
      </w:r>
    </w:p>
    <w:p w:rsidR="00C72379" w:rsidRDefault="00B67482">
      <w:pPr>
        <w:rPr>
          <w:rFonts w:hint="eastAsia"/>
          <w:sz w:val="24"/>
        </w:rPr>
      </w:pPr>
      <w:r>
        <w:rPr>
          <w:rFonts w:hint="eastAsia"/>
          <w:sz w:val="24"/>
        </w:rPr>
        <w:t>用户以学生身份登录后可以通过此菜单模块使用各项功能操作</w:t>
      </w:r>
      <w:r w:rsidR="00042D6F">
        <w:rPr>
          <w:rFonts w:hint="eastAsia"/>
          <w:sz w:val="24"/>
        </w:rPr>
        <w:t>。主菜单由</w:t>
      </w:r>
      <w:proofErr w:type="spellStart"/>
      <w:r w:rsidR="00042D6F">
        <w:rPr>
          <w:rFonts w:hint="eastAsia"/>
          <w:sz w:val="24"/>
        </w:rPr>
        <w:t>menuS</w:t>
      </w:r>
      <w:proofErr w:type="spellEnd"/>
      <w:r w:rsidR="00042D6F">
        <w:rPr>
          <w:rFonts w:hint="eastAsia"/>
          <w:sz w:val="24"/>
        </w:rPr>
        <w:t>函数打印，</w:t>
      </w:r>
      <w:r w:rsidR="009A6521">
        <w:rPr>
          <w:rFonts w:hint="eastAsia"/>
          <w:sz w:val="24"/>
        </w:rPr>
        <w:t>读入</w:t>
      </w:r>
      <w:r w:rsidR="009A6521">
        <w:rPr>
          <w:rFonts w:hint="eastAsia"/>
          <w:sz w:val="24"/>
        </w:rPr>
        <w:t>1</w:t>
      </w:r>
      <w:r w:rsidR="009A6521">
        <w:rPr>
          <w:rFonts w:hint="eastAsia"/>
          <w:sz w:val="24"/>
        </w:rPr>
        <w:t>调用</w:t>
      </w:r>
      <w:proofErr w:type="spellStart"/>
      <w:r w:rsidR="00042D6F">
        <w:rPr>
          <w:rFonts w:hint="eastAsia"/>
          <w:sz w:val="24"/>
        </w:rPr>
        <w:t>menuS_</w:t>
      </w:r>
      <w:r w:rsidR="00042D6F">
        <w:rPr>
          <w:sz w:val="24"/>
        </w:rPr>
        <w:t>base</w:t>
      </w:r>
      <w:proofErr w:type="spellEnd"/>
      <w:r w:rsidR="00042D6F">
        <w:rPr>
          <w:rFonts w:hint="eastAsia"/>
          <w:sz w:val="24"/>
        </w:rPr>
        <w:t>函数打印基础测试菜单，进行加减乘除或返回操作，</w:t>
      </w:r>
      <w:r w:rsidR="009A6521">
        <w:rPr>
          <w:rFonts w:hint="eastAsia"/>
          <w:sz w:val="24"/>
        </w:rPr>
        <w:t>读入</w:t>
      </w:r>
      <w:r w:rsidR="009A6521">
        <w:rPr>
          <w:rFonts w:hint="eastAsia"/>
          <w:sz w:val="24"/>
        </w:rPr>
        <w:t>2</w:t>
      </w:r>
      <w:r w:rsidR="009A6521">
        <w:rPr>
          <w:rFonts w:hint="eastAsia"/>
          <w:sz w:val="24"/>
        </w:rPr>
        <w:t>进行综合自测，读入</w:t>
      </w:r>
      <w:r w:rsidR="009A6521">
        <w:rPr>
          <w:rFonts w:hint="eastAsia"/>
          <w:sz w:val="24"/>
        </w:rPr>
        <w:t>3</w:t>
      </w:r>
      <w:r w:rsidR="009A6521">
        <w:rPr>
          <w:rFonts w:hint="eastAsia"/>
          <w:sz w:val="24"/>
        </w:rPr>
        <w:t>进入游戏模式，读入</w:t>
      </w:r>
      <w:r w:rsidR="009A6521">
        <w:rPr>
          <w:rFonts w:hint="eastAsia"/>
          <w:sz w:val="24"/>
        </w:rPr>
        <w:t>4</w:t>
      </w:r>
      <w:r w:rsidR="009A6521">
        <w:rPr>
          <w:rFonts w:hint="eastAsia"/>
          <w:sz w:val="24"/>
        </w:rPr>
        <w:t>调用</w:t>
      </w:r>
      <w:r w:rsidR="009A6521">
        <w:rPr>
          <w:rFonts w:hint="eastAsia"/>
          <w:sz w:val="24"/>
        </w:rPr>
        <w:t xml:space="preserve"> </w:t>
      </w:r>
      <w:proofErr w:type="spellStart"/>
      <w:r w:rsidR="00042D6F">
        <w:rPr>
          <w:rFonts w:hint="eastAsia"/>
          <w:sz w:val="24"/>
        </w:rPr>
        <w:t>menuS</w:t>
      </w:r>
      <w:r w:rsidR="00042D6F">
        <w:rPr>
          <w:sz w:val="24"/>
        </w:rPr>
        <w:t>_</w:t>
      </w:r>
      <w:r w:rsidR="00596415">
        <w:rPr>
          <w:sz w:val="24"/>
        </w:rPr>
        <w:t>inquiry</w:t>
      </w:r>
      <w:proofErr w:type="spellEnd"/>
      <w:r w:rsidR="00596415">
        <w:rPr>
          <w:rFonts w:hint="eastAsia"/>
          <w:sz w:val="24"/>
        </w:rPr>
        <w:t>函数，</w:t>
      </w:r>
      <w:r w:rsidR="009A6521">
        <w:rPr>
          <w:rFonts w:hint="eastAsia"/>
          <w:sz w:val="24"/>
        </w:rPr>
        <w:t>打印查询菜单，</w:t>
      </w:r>
      <w:r w:rsidR="00596415">
        <w:rPr>
          <w:rFonts w:hint="eastAsia"/>
          <w:sz w:val="24"/>
        </w:rPr>
        <w:t>查看各种个人信息，</w:t>
      </w:r>
      <w:r w:rsidR="009A6521">
        <w:rPr>
          <w:rFonts w:hint="eastAsia"/>
          <w:sz w:val="24"/>
        </w:rPr>
        <w:t>。</w:t>
      </w:r>
      <w:r w:rsidR="009A6521">
        <w:rPr>
          <w:rFonts w:hint="eastAsia"/>
          <w:sz w:val="24"/>
        </w:rPr>
        <w:t xml:space="preserve"> </w:t>
      </w:r>
    </w:p>
    <w:p w:rsidR="00C72379" w:rsidRDefault="00B67482">
      <w:pPr>
        <w:pStyle w:val="3"/>
      </w:pPr>
      <w:r>
        <w:rPr>
          <w:rFonts w:hint="eastAsia"/>
        </w:rPr>
        <w:t>函数、方法设计</w:t>
      </w:r>
    </w:p>
    <w:p w:rsidR="00C72379" w:rsidRDefault="00C72379"/>
    <w:p w:rsidR="00C72379" w:rsidRDefault="00B67482">
      <w:pPr>
        <w:rPr>
          <w:rFonts w:ascii="宋体" w:hAnsi="宋体" w:cs="宋体"/>
          <w:sz w:val="24"/>
        </w:rPr>
      </w:pPr>
      <w:proofErr w:type="spellStart"/>
      <w:r>
        <w:rPr>
          <w:rFonts w:ascii="宋体" w:hAnsi="宋体" w:cs="宋体" w:hint="eastAsia"/>
          <w:sz w:val="24"/>
        </w:rPr>
        <w:t>menuS,menuS_base,menuS_inquiry</w:t>
      </w:r>
      <w:proofErr w:type="spellEnd"/>
      <w:r>
        <w:rPr>
          <w:rFonts w:ascii="宋体" w:hAnsi="宋体" w:cs="宋体" w:hint="eastAsia"/>
          <w:sz w:val="24"/>
        </w:rPr>
        <w:t>函数的流程图5-6如图所示</w:t>
      </w:r>
    </w:p>
    <w:p w:rsidR="00C72379" w:rsidRDefault="00C72379"/>
    <w:p w:rsidR="00C72379" w:rsidRDefault="00B45D3C">
      <w:pPr>
        <w:jc w:val="center"/>
      </w:pPr>
      <w:r>
        <w:lastRenderedPageBreak/>
        <w:pict>
          <v:shape id="_x0000_i1033" type="#_x0000_t75" style="width:447pt;height:455.25pt">
            <v:imagedata r:id="rId28" o:title=""/>
          </v:shape>
        </w:pict>
      </w:r>
    </w:p>
    <w:p w:rsidR="00C72379" w:rsidRDefault="00B67482">
      <w:pPr>
        <w:pStyle w:val="4"/>
        <w:rPr>
          <w:rFonts w:ascii="宋体" w:hAnsi="宋体" w:cs="宋体"/>
          <w:b w:val="0"/>
          <w:iCs/>
          <w:szCs w:val="24"/>
        </w:rPr>
      </w:pPr>
      <w:proofErr w:type="spellStart"/>
      <w:r>
        <w:rPr>
          <w:rFonts w:hint="eastAsia"/>
        </w:rPr>
        <w:t>menuS</w:t>
      </w:r>
      <w:proofErr w:type="spellEnd"/>
      <w:r>
        <w:rPr>
          <w:rFonts w:hint="eastAsia"/>
        </w:rPr>
        <w:t>函数</w:t>
      </w:r>
      <w:r>
        <w:br/>
      </w:r>
      <w:r>
        <w:rPr>
          <w:rFonts w:ascii="宋体" w:hAnsi="宋体" w:cs="宋体" w:hint="eastAsia"/>
          <w:b w:val="0"/>
          <w:iCs/>
          <w:szCs w:val="24"/>
        </w:rPr>
        <w:t>该函数的功能：显示给学生选择各项功能的菜单。读入用户的选择序号，调用对应的函数。</w:t>
      </w:r>
    </w:p>
    <w:p w:rsidR="00C72379" w:rsidRDefault="00C72379"/>
    <w:tbl>
      <w:tblPr>
        <w:tblStyle w:val="af4"/>
        <w:tblW w:w="8742" w:type="dxa"/>
        <w:tblInd w:w="410"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rPr>
                <w:rFonts w:ascii="宋体" w:hAnsi="宋体" w:cs="宋体"/>
                <w:iCs/>
                <w:sz w:val="24"/>
              </w:rPr>
            </w:pPr>
            <w:r>
              <w:rPr>
                <w:rFonts w:ascii="宋体" w:hAnsi="宋体" w:cs="宋体" w:hint="eastAsia"/>
                <w:iCs/>
                <w:sz w:val="24"/>
              </w:rPr>
              <w:t>返回值</w:t>
            </w:r>
          </w:p>
        </w:tc>
        <w:tc>
          <w:tcPr>
            <w:tcW w:w="1618" w:type="dxa"/>
            <w:shd w:val="clear" w:color="auto" w:fill="E0E0E0"/>
          </w:tcPr>
          <w:p w:rsidR="00C72379" w:rsidRDefault="00B67482">
            <w:pPr>
              <w:jc w:val="center"/>
              <w:rPr>
                <w:rFonts w:ascii="宋体" w:hAnsi="宋体" w:cs="宋体"/>
                <w:iCs/>
                <w:sz w:val="24"/>
              </w:rPr>
            </w:pPr>
            <w:r>
              <w:rPr>
                <w:rFonts w:ascii="宋体" w:hAnsi="宋体" w:cs="宋体" w:hint="eastAsia"/>
                <w:iCs/>
                <w:sz w:val="24"/>
              </w:rPr>
              <w:t>方法名</w:t>
            </w:r>
          </w:p>
        </w:tc>
        <w:tc>
          <w:tcPr>
            <w:tcW w:w="3584" w:type="dxa"/>
            <w:shd w:val="clear" w:color="auto" w:fill="E0E0E0"/>
          </w:tcPr>
          <w:p w:rsidR="00C72379" w:rsidRDefault="00B67482">
            <w:pPr>
              <w:jc w:val="center"/>
              <w:rPr>
                <w:rFonts w:ascii="宋体" w:hAnsi="宋体" w:cs="宋体"/>
                <w:iCs/>
                <w:sz w:val="24"/>
              </w:rPr>
            </w:pPr>
            <w:r>
              <w:rPr>
                <w:rFonts w:ascii="宋体" w:hAnsi="宋体" w:cs="宋体" w:hint="eastAsia"/>
                <w:iCs/>
                <w:sz w:val="24"/>
              </w:rPr>
              <w:t>功能</w:t>
            </w:r>
          </w:p>
        </w:tc>
        <w:tc>
          <w:tcPr>
            <w:tcW w:w="2040" w:type="dxa"/>
            <w:shd w:val="clear" w:color="auto" w:fill="E0E0E0"/>
          </w:tcPr>
          <w:p w:rsidR="00C72379" w:rsidRDefault="00B67482">
            <w:pPr>
              <w:jc w:val="center"/>
              <w:rPr>
                <w:rFonts w:ascii="宋体" w:hAnsi="宋体" w:cs="宋体"/>
                <w:iCs/>
                <w:sz w:val="24"/>
              </w:rPr>
            </w:pPr>
            <w:r>
              <w:rPr>
                <w:rFonts w:ascii="宋体" w:hAnsi="宋体" w:cs="宋体" w:hint="eastAsia"/>
                <w:iCs/>
                <w:sz w:val="24"/>
              </w:rPr>
              <w:t>参数说明</w:t>
            </w:r>
          </w:p>
        </w:tc>
      </w:tr>
      <w:tr w:rsidR="00C72379">
        <w:tc>
          <w:tcPr>
            <w:tcW w:w="1500" w:type="dxa"/>
          </w:tcPr>
          <w:p w:rsidR="00C72379" w:rsidRDefault="00B67482">
            <w:pPr>
              <w:jc w:val="center"/>
              <w:rPr>
                <w:rFonts w:ascii="宋体" w:hAnsi="宋体" w:cs="宋体"/>
                <w:iCs/>
                <w:sz w:val="24"/>
              </w:rPr>
            </w:pPr>
            <w:r>
              <w:rPr>
                <w:rFonts w:ascii="宋体" w:hAnsi="宋体" w:cs="宋体" w:hint="eastAsia"/>
                <w:iCs/>
                <w:sz w:val="24"/>
              </w:rPr>
              <w:t>void</w:t>
            </w:r>
          </w:p>
        </w:tc>
        <w:tc>
          <w:tcPr>
            <w:tcW w:w="1618" w:type="dxa"/>
          </w:tcPr>
          <w:p w:rsidR="00C72379" w:rsidRDefault="00B67482">
            <w:pPr>
              <w:jc w:val="center"/>
              <w:rPr>
                <w:rFonts w:ascii="宋体" w:hAnsi="宋体" w:cs="宋体"/>
                <w:iCs/>
                <w:sz w:val="24"/>
              </w:rPr>
            </w:pPr>
            <w:proofErr w:type="spellStart"/>
            <w:r>
              <w:rPr>
                <w:rFonts w:ascii="宋体" w:hAnsi="宋体" w:cs="宋体" w:hint="eastAsia"/>
                <w:iCs/>
                <w:sz w:val="24"/>
              </w:rPr>
              <w:t>menuS</w:t>
            </w:r>
            <w:proofErr w:type="spellEnd"/>
          </w:p>
        </w:tc>
        <w:tc>
          <w:tcPr>
            <w:tcW w:w="3584" w:type="dxa"/>
            <w:vAlign w:val="center"/>
          </w:tcPr>
          <w:p w:rsidR="00C72379" w:rsidRDefault="00B67482">
            <w:pPr>
              <w:ind w:left="12"/>
              <w:rPr>
                <w:rFonts w:ascii="宋体" w:hAnsi="宋体" w:cs="宋体"/>
                <w:iCs/>
                <w:sz w:val="24"/>
              </w:rPr>
            </w:pPr>
            <w:r>
              <w:rPr>
                <w:rFonts w:ascii="宋体" w:hAnsi="宋体" w:cs="宋体" w:hint="eastAsia"/>
                <w:iCs/>
                <w:sz w:val="24"/>
              </w:rPr>
              <w:t>显示学生功能菜单</w:t>
            </w:r>
          </w:p>
        </w:tc>
        <w:tc>
          <w:tcPr>
            <w:tcW w:w="2040" w:type="dxa"/>
          </w:tcPr>
          <w:p w:rsidR="00C72379" w:rsidRDefault="00B67482">
            <w:pPr>
              <w:jc w:val="center"/>
              <w:rPr>
                <w:rFonts w:ascii="宋体" w:hAnsi="宋体" w:cs="宋体"/>
                <w:iCs/>
                <w:sz w:val="24"/>
              </w:rPr>
            </w:pPr>
            <w:r>
              <w:rPr>
                <w:rFonts w:ascii="宋体" w:hAnsi="宋体" w:cs="宋体" w:hint="eastAsia"/>
                <w:iCs/>
                <w:sz w:val="24"/>
              </w:rPr>
              <w:t>无</w:t>
            </w:r>
          </w:p>
        </w:tc>
      </w:tr>
    </w:tbl>
    <w:p w:rsidR="00C72379" w:rsidRDefault="00C72379">
      <w:pPr>
        <w:rPr>
          <w:i/>
        </w:rPr>
      </w:pPr>
    </w:p>
    <w:p w:rsidR="00C72379" w:rsidRDefault="00B67482">
      <w:pPr>
        <w:pStyle w:val="4"/>
      </w:pPr>
      <w:r>
        <w:rPr>
          <w:rFonts w:hint="eastAsia"/>
        </w:rPr>
        <w:t>相关数据表</w:t>
      </w:r>
    </w:p>
    <w:tbl>
      <w:tblPr>
        <w:tblStyle w:val="af4"/>
        <w:tblW w:w="8217" w:type="dxa"/>
        <w:tblLayout w:type="fixed"/>
        <w:tblLook w:val="04A0" w:firstRow="1" w:lastRow="0" w:firstColumn="1" w:lastColumn="0" w:noHBand="0" w:noVBand="1"/>
      </w:tblPr>
      <w:tblGrid>
        <w:gridCol w:w="1646"/>
        <w:gridCol w:w="6571"/>
      </w:tblGrid>
      <w:tr w:rsidR="00C72379">
        <w:tc>
          <w:tcPr>
            <w:tcW w:w="1646" w:type="dxa"/>
          </w:tcPr>
          <w:p w:rsidR="00C72379" w:rsidRDefault="00B67482">
            <w:pPr>
              <w:rPr>
                <w:rFonts w:ascii="宋体" w:hAnsi="宋体" w:cs="宋体"/>
                <w:sz w:val="24"/>
              </w:rPr>
            </w:pPr>
            <w:r>
              <w:rPr>
                <w:rFonts w:ascii="宋体" w:hAnsi="宋体" w:cs="宋体" w:hint="eastAsia"/>
                <w:sz w:val="24"/>
              </w:rPr>
              <w:t>数据名称</w:t>
            </w:r>
          </w:p>
        </w:tc>
        <w:tc>
          <w:tcPr>
            <w:tcW w:w="6571" w:type="dxa"/>
          </w:tcPr>
          <w:p w:rsidR="00C72379" w:rsidRDefault="00B67482">
            <w:pPr>
              <w:rPr>
                <w:rFonts w:ascii="宋体" w:hAnsi="宋体" w:cs="宋体"/>
                <w:sz w:val="24"/>
              </w:rPr>
            </w:pPr>
            <w:r>
              <w:rPr>
                <w:rFonts w:ascii="宋体" w:hAnsi="宋体" w:cs="宋体" w:hint="eastAsia"/>
                <w:sz w:val="24"/>
              </w:rPr>
              <w:t>choice</w:t>
            </w:r>
          </w:p>
        </w:tc>
      </w:tr>
      <w:tr w:rsidR="00C72379">
        <w:tc>
          <w:tcPr>
            <w:tcW w:w="1646" w:type="dxa"/>
          </w:tcPr>
          <w:p w:rsidR="00C72379" w:rsidRDefault="00B67482">
            <w:pPr>
              <w:rPr>
                <w:rFonts w:ascii="宋体" w:hAnsi="宋体" w:cs="宋体"/>
                <w:sz w:val="24"/>
              </w:rPr>
            </w:pPr>
            <w:r>
              <w:rPr>
                <w:rFonts w:ascii="宋体" w:hAnsi="宋体" w:cs="宋体" w:hint="eastAsia"/>
                <w:sz w:val="24"/>
              </w:rPr>
              <w:t>数据类型</w:t>
            </w:r>
          </w:p>
        </w:tc>
        <w:tc>
          <w:tcPr>
            <w:tcW w:w="6571" w:type="dxa"/>
          </w:tcPr>
          <w:p w:rsidR="00C72379" w:rsidRDefault="00B67482">
            <w:pPr>
              <w:rPr>
                <w:rFonts w:ascii="宋体" w:hAnsi="宋体" w:cs="宋体"/>
                <w:sz w:val="24"/>
              </w:rPr>
            </w:pPr>
            <w:r>
              <w:rPr>
                <w:rFonts w:ascii="宋体" w:hAnsi="宋体" w:cs="宋体" w:hint="eastAsia"/>
                <w:sz w:val="24"/>
              </w:rPr>
              <w:t>int</w:t>
            </w:r>
          </w:p>
        </w:tc>
      </w:tr>
      <w:tr w:rsidR="00C72379">
        <w:tc>
          <w:tcPr>
            <w:tcW w:w="1646" w:type="dxa"/>
          </w:tcPr>
          <w:p w:rsidR="00C72379" w:rsidRDefault="00B67482">
            <w:pPr>
              <w:rPr>
                <w:rFonts w:ascii="宋体" w:hAnsi="宋体" w:cs="宋体"/>
                <w:sz w:val="24"/>
              </w:rPr>
            </w:pPr>
            <w:r>
              <w:rPr>
                <w:rFonts w:ascii="宋体" w:hAnsi="宋体" w:cs="宋体" w:hint="eastAsia"/>
                <w:sz w:val="24"/>
              </w:rPr>
              <w:t>数据说明</w:t>
            </w:r>
          </w:p>
        </w:tc>
        <w:tc>
          <w:tcPr>
            <w:tcW w:w="6571" w:type="dxa"/>
          </w:tcPr>
          <w:p w:rsidR="00C72379" w:rsidRDefault="00B67482">
            <w:pPr>
              <w:rPr>
                <w:rFonts w:ascii="宋体" w:hAnsi="宋体" w:cs="宋体"/>
                <w:sz w:val="24"/>
              </w:rPr>
            </w:pPr>
            <w:r>
              <w:rPr>
                <w:rFonts w:ascii="宋体" w:hAnsi="宋体" w:cs="宋体" w:hint="eastAsia"/>
                <w:sz w:val="24"/>
              </w:rPr>
              <w:t>用户输入整数：1表示基础测试，2表示综合测试，3表示游戏模式，4表示小测，5表示查询，0表示退出系统。</w:t>
            </w:r>
          </w:p>
        </w:tc>
      </w:tr>
    </w:tbl>
    <w:p w:rsidR="00C72379" w:rsidRDefault="00C72379">
      <w:pPr>
        <w:rPr>
          <w:i/>
        </w:rPr>
      </w:pPr>
    </w:p>
    <w:p w:rsidR="00C72379" w:rsidRDefault="00C72379">
      <w:pPr>
        <w:rPr>
          <w:i/>
        </w:rPr>
      </w:pPr>
    </w:p>
    <w:p w:rsidR="00C72379" w:rsidRDefault="00B67482">
      <w:pPr>
        <w:pStyle w:val="4"/>
        <w:rPr>
          <w:rFonts w:ascii="宋体" w:hAnsi="宋体" w:cs="宋体"/>
          <w:b w:val="0"/>
          <w:iCs/>
          <w:szCs w:val="24"/>
        </w:rPr>
      </w:pPr>
      <w:proofErr w:type="spellStart"/>
      <w:r>
        <w:rPr>
          <w:rFonts w:hint="eastAsia"/>
        </w:rPr>
        <w:t>menuS_</w:t>
      </w:r>
      <w:r>
        <w:t>base</w:t>
      </w:r>
      <w:proofErr w:type="spellEnd"/>
      <w:r>
        <w:rPr>
          <w:rFonts w:hint="eastAsia"/>
        </w:rPr>
        <w:t>函数</w:t>
      </w:r>
      <w:r>
        <w:br/>
      </w:r>
      <w:r>
        <w:rPr>
          <w:rFonts w:ascii="宋体" w:hAnsi="宋体" w:cs="宋体" w:hint="eastAsia"/>
          <w:b w:val="0"/>
          <w:iCs/>
          <w:szCs w:val="24"/>
        </w:rPr>
        <w:lastRenderedPageBreak/>
        <w:t>该函数的功能：显示给学生选择基础测试功能的菜单。读入用户的选择序号，调用对应的函数</w:t>
      </w:r>
      <w:r w:rsidR="001B3608">
        <w:rPr>
          <w:rFonts w:ascii="宋体" w:hAnsi="宋体" w:cs="宋体" w:hint="eastAsia"/>
          <w:b w:val="0"/>
          <w:iCs/>
          <w:szCs w:val="24"/>
        </w:rPr>
        <w:t>，读入1进行加法自测，读入2进行减法自测，读入3进行乘法自测，读入4进行除法自测，读入0返回主菜单。</w:t>
      </w:r>
    </w:p>
    <w:tbl>
      <w:tblPr>
        <w:tblStyle w:val="af4"/>
        <w:tblpPr w:leftFromText="180" w:rightFromText="180" w:vertAnchor="text" w:horzAnchor="page" w:tblpX="1549" w:tblpY="1094"/>
        <w:tblOverlap w:val="never"/>
        <w:tblW w:w="8850" w:type="dxa"/>
        <w:tblLayout w:type="fixed"/>
        <w:tblLook w:val="04A0" w:firstRow="1" w:lastRow="0" w:firstColumn="1" w:lastColumn="0" w:noHBand="0" w:noVBand="1"/>
      </w:tblPr>
      <w:tblGrid>
        <w:gridCol w:w="1518"/>
        <w:gridCol w:w="1638"/>
        <w:gridCol w:w="3629"/>
        <w:gridCol w:w="2065"/>
      </w:tblGrid>
      <w:tr w:rsidR="00C72379">
        <w:trPr>
          <w:trHeight w:val="386"/>
        </w:trPr>
        <w:tc>
          <w:tcPr>
            <w:tcW w:w="1518" w:type="dxa"/>
            <w:shd w:val="clear" w:color="auto" w:fill="E0E0E0"/>
          </w:tcPr>
          <w:p w:rsidR="00C72379" w:rsidRDefault="00B67482">
            <w:pPr>
              <w:jc w:val="left"/>
              <w:rPr>
                <w:rFonts w:ascii="宋体" w:hAnsi="宋体" w:cs="宋体"/>
                <w:sz w:val="24"/>
              </w:rPr>
            </w:pPr>
            <w:r>
              <w:rPr>
                <w:rFonts w:ascii="宋体" w:hAnsi="宋体" w:cs="宋体" w:hint="eastAsia"/>
                <w:sz w:val="24"/>
              </w:rPr>
              <w:t>返回值</w:t>
            </w:r>
          </w:p>
        </w:tc>
        <w:tc>
          <w:tcPr>
            <w:tcW w:w="1638" w:type="dxa"/>
            <w:shd w:val="clear" w:color="auto" w:fill="E0E0E0"/>
          </w:tcPr>
          <w:p w:rsidR="00C72379" w:rsidRDefault="00B67482">
            <w:pPr>
              <w:jc w:val="center"/>
              <w:rPr>
                <w:rFonts w:ascii="宋体" w:hAnsi="宋体" w:cs="宋体"/>
                <w:sz w:val="24"/>
              </w:rPr>
            </w:pPr>
            <w:r>
              <w:rPr>
                <w:rFonts w:ascii="宋体" w:hAnsi="宋体" w:cs="宋体" w:hint="eastAsia"/>
                <w:sz w:val="24"/>
              </w:rPr>
              <w:t>方法名</w:t>
            </w:r>
          </w:p>
        </w:tc>
        <w:tc>
          <w:tcPr>
            <w:tcW w:w="3629" w:type="dxa"/>
            <w:shd w:val="clear" w:color="auto" w:fill="E0E0E0"/>
          </w:tcPr>
          <w:p w:rsidR="00C72379" w:rsidRDefault="00B67482">
            <w:pPr>
              <w:jc w:val="center"/>
              <w:rPr>
                <w:rFonts w:ascii="宋体" w:hAnsi="宋体" w:cs="宋体"/>
                <w:sz w:val="24"/>
              </w:rPr>
            </w:pPr>
            <w:r>
              <w:rPr>
                <w:rFonts w:ascii="宋体" w:hAnsi="宋体" w:cs="宋体" w:hint="eastAsia"/>
                <w:sz w:val="24"/>
              </w:rPr>
              <w:t>功能</w:t>
            </w:r>
          </w:p>
        </w:tc>
        <w:tc>
          <w:tcPr>
            <w:tcW w:w="2065" w:type="dxa"/>
            <w:shd w:val="clear" w:color="auto" w:fill="E0E0E0"/>
          </w:tcPr>
          <w:p w:rsidR="00C72379" w:rsidRDefault="00B67482">
            <w:pPr>
              <w:jc w:val="center"/>
              <w:rPr>
                <w:rFonts w:ascii="宋体" w:hAnsi="宋体" w:cs="宋体"/>
                <w:sz w:val="24"/>
              </w:rPr>
            </w:pPr>
            <w:r>
              <w:rPr>
                <w:rFonts w:ascii="宋体" w:hAnsi="宋体" w:cs="宋体" w:hint="eastAsia"/>
                <w:sz w:val="24"/>
              </w:rPr>
              <w:t>参数说明</w:t>
            </w:r>
          </w:p>
        </w:tc>
      </w:tr>
      <w:tr w:rsidR="00C72379">
        <w:trPr>
          <w:trHeight w:val="367"/>
        </w:trPr>
        <w:tc>
          <w:tcPr>
            <w:tcW w:w="1518" w:type="dxa"/>
          </w:tcPr>
          <w:p w:rsidR="00C72379" w:rsidRDefault="00B67482">
            <w:pPr>
              <w:jc w:val="center"/>
              <w:rPr>
                <w:rFonts w:ascii="宋体" w:hAnsi="宋体" w:cs="宋体"/>
                <w:sz w:val="24"/>
              </w:rPr>
            </w:pPr>
            <w:r>
              <w:rPr>
                <w:rFonts w:ascii="宋体" w:hAnsi="宋体" w:cs="宋体" w:hint="eastAsia"/>
                <w:sz w:val="24"/>
              </w:rPr>
              <w:t>void</w:t>
            </w:r>
          </w:p>
        </w:tc>
        <w:tc>
          <w:tcPr>
            <w:tcW w:w="1638" w:type="dxa"/>
          </w:tcPr>
          <w:p w:rsidR="00C72379" w:rsidRDefault="00B67482">
            <w:pPr>
              <w:jc w:val="center"/>
              <w:rPr>
                <w:rFonts w:ascii="宋体" w:hAnsi="宋体" w:cs="宋体"/>
                <w:sz w:val="24"/>
              </w:rPr>
            </w:pPr>
            <w:proofErr w:type="spellStart"/>
            <w:r>
              <w:rPr>
                <w:rFonts w:ascii="宋体" w:hAnsi="宋体" w:cs="宋体" w:hint="eastAsia"/>
                <w:sz w:val="24"/>
              </w:rPr>
              <w:t>menuS_base</w:t>
            </w:r>
            <w:proofErr w:type="spellEnd"/>
          </w:p>
        </w:tc>
        <w:tc>
          <w:tcPr>
            <w:tcW w:w="3629" w:type="dxa"/>
            <w:vAlign w:val="center"/>
          </w:tcPr>
          <w:p w:rsidR="00C72379" w:rsidRDefault="00B67482">
            <w:pPr>
              <w:ind w:left="12"/>
              <w:rPr>
                <w:rFonts w:ascii="宋体" w:hAnsi="宋体" w:cs="宋体"/>
                <w:sz w:val="24"/>
              </w:rPr>
            </w:pPr>
            <w:r>
              <w:rPr>
                <w:rFonts w:ascii="宋体" w:hAnsi="宋体" w:cs="宋体" w:hint="eastAsia"/>
                <w:sz w:val="24"/>
              </w:rPr>
              <w:t>显示学生基础测试功能菜单</w:t>
            </w:r>
          </w:p>
        </w:tc>
        <w:tc>
          <w:tcPr>
            <w:tcW w:w="2065" w:type="dxa"/>
          </w:tcPr>
          <w:p w:rsidR="00C72379" w:rsidRDefault="00B67482">
            <w:pPr>
              <w:jc w:val="center"/>
              <w:rPr>
                <w:rFonts w:ascii="宋体" w:hAnsi="宋体" w:cs="宋体"/>
                <w:sz w:val="24"/>
              </w:rPr>
            </w:pPr>
            <w:r>
              <w:rPr>
                <w:rFonts w:ascii="宋体" w:hAnsi="宋体" w:cs="宋体" w:hint="eastAsia"/>
                <w:sz w:val="24"/>
              </w:rPr>
              <w:t>无</w:t>
            </w:r>
          </w:p>
        </w:tc>
      </w:tr>
    </w:tbl>
    <w:p w:rsidR="00C72379" w:rsidRDefault="00C72379">
      <w:pPr>
        <w:rPr>
          <w:i/>
        </w:rPr>
      </w:pPr>
    </w:p>
    <w:p w:rsidR="00C72379" w:rsidRDefault="00C72379">
      <w:pPr>
        <w:rPr>
          <w:i/>
        </w:rPr>
      </w:pPr>
    </w:p>
    <w:p w:rsidR="00C72379" w:rsidRDefault="00C72379">
      <w:pPr>
        <w:ind w:firstLineChars="200" w:firstLine="420"/>
        <w:rPr>
          <w:i/>
        </w:rPr>
      </w:pPr>
    </w:p>
    <w:p w:rsidR="00C72379" w:rsidRDefault="00B67482">
      <w:pPr>
        <w:pStyle w:val="4"/>
      </w:pPr>
      <w:r>
        <w:rPr>
          <w:rFonts w:hint="eastAsia"/>
        </w:rPr>
        <w:t>相关数据表</w:t>
      </w:r>
    </w:p>
    <w:tbl>
      <w:tblPr>
        <w:tblStyle w:val="af4"/>
        <w:tblW w:w="8217" w:type="dxa"/>
        <w:tblLayout w:type="fixed"/>
        <w:tblLook w:val="04A0" w:firstRow="1" w:lastRow="0" w:firstColumn="1" w:lastColumn="0" w:noHBand="0" w:noVBand="1"/>
      </w:tblPr>
      <w:tblGrid>
        <w:gridCol w:w="1646"/>
        <w:gridCol w:w="6571"/>
      </w:tblGrid>
      <w:tr w:rsidR="00C72379">
        <w:tc>
          <w:tcPr>
            <w:tcW w:w="1646" w:type="dxa"/>
          </w:tcPr>
          <w:p w:rsidR="00C72379" w:rsidRDefault="00B67482">
            <w:pPr>
              <w:rPr>
                <w:rFonts w:ascii="宋体" w:hAnsi="宋体" w:cs="宋体"/>
                <w:sz w:val="24"/>
              </w:rPr>
            </w:pPr>
            <w:r>
              <w:rPr>
                <w:rFonts w:ascii="宋体" w:hAnsi="宋体" w:cs="宋体" w:hint="eastAsia"/>
                <w:sz w:val="24"/>
              </w:rPr>
              <w:t>数据名称</w:t>
            </w:r>
          </w:p>
        </w:tc>
        <w:tc>
          <w:tcPr>
            <w:tcW w:w="6571" w:type="dxa"/>
          </w:tcPr>
          <w:p w:rsidR="00C72379" w:rsidRDefault="00B67482">
            <w:pPr>
              <w:rPr>
                <w:rFonts w:ascii="宋体" w:hAnsi="宋体" w:cs="宋体"/>
                <w:sz w:val="24"/>
              </w:rPr>
            </w:pPr>
            <w:r>
              <w:rPr>
                <w:rFonts w:ascii="宋体" w:hAnsi="宋体" w:cs="宋体" w:hint="eastAsia"/>
                <w:sz w:val="24"/>
              </w:rPr>
              <w:t>choice</w:t>
            </w:r>
          </w:p>
        </w:tc>
      </w:tr>
      <w:tr w:rsidR="00C72379">
        <w:tc>
          <w:tcPr>
            <w:tcW w:w="1646" w:type="dxa"/>
          </w:tcPr>
          <w:p w:rsidR="00C72379" w:rsidRDefault="00B67482">
            <w:pPr>
              <w:rPr>
                <w:rFonts w:ascii="宋体" w:hAnsi="宋体" w:cs="宋体"/>
                <w:sz w:val="24"/>
              </w:rPr>
            </w:pPr>
            <w:r>
              <w:rPr>
                <w:rFonts w:ascii="宋体" w:hAnsi="宋体" w:cs="宋体" w:hint="eastAsia"/>
                <w:sz w:val="24"/>
              </w:rPr>
              <w:t>数据类型</w:t>
            </w:r>
          </w:p>
        </w:tc>
        <w:tc>
          <w:tcPr>
            <w:tcW w:w="6571" w:type="dxa"/>
          </w:tcPr>
          <w:p w:rsidR="00C72379" w:rsidRDefault="00B67482">
            <w:pPr>
              <w:rPr>
                <w:rFonts w:ascii="宋体" w:hAnsi="宋体" w:cs="宋体"/>
                <w:sz w:val="24"/>
              </w:rPr>
            </w:pPr>
            <w:r>
              <w:rPr>
                <w:rFonts w:ascii="宋体" w:hAnsi="宋体" w:cs="宋体" w:hint="eastAsia"/>
                <w:sz w:val="24"/>
              </w:rPr>
              <w:t>int</w:t>
            </w:r>
          </w:p>
        </w:tc>
      </w:tr>
      <w:tr w:rsidR="00C72379">
        <w:tc>
          <w:tcPr>
            <w:tcW w:w="1646" w:type="dxa"/>
          </w:tcPr>
          <w:p w:rsidR="00C72379" w:rsidRDefault="00B67482">
            <w:pPr>
              <w:rPr>
                <w:rFonts w:ascii="宋体" w:hAnsi="宋体" w:cs="宋体"/>
                <w:sz w:val="24"/>
              </w:rPr>
            </w:pPr>
            <w:r>
              <w:rPr>
                <w:rFonts w:ascii="宋体" w:hAnsi="宋体" w:cs="宋体" w:hint="eastAsia"/>
                <w:sz w:val="24"/>
              </w:rPr>
              <w:t>数据说明</w:t>
            </w:r>
          </w:p>
        </w:tc>
        <w:tc>
          <w:tcPr>
            <w:tcW w:w="6571" w:type="dxa"/>
          </w:tcPr>
          <w:p w:rsidR="00C72379" w:rsidRDefault="00B67482">
            <w:pPr>
              <w:rPr>
                <w:rFonts w:ascii="宋体" w:hAnsi="宋体" w:cs="宋体"/>
                <w:sz w:val="24"/>
              </w:rPr>
            </w:pPr>
            <w:r>
              <w:rPr>
                <w:rFonts w:ascii="宋体" w:hAnsi="宋体" w:cs="宋体" w:hint="eastAsia"/>
                <w:sz w:val="24"/>
              </w:rPr>
              <w:t>用户输入整数：1表示加法自测，2表示减法测试，3表示乘法自测，4表示除法自测，0表示返回主菜单。</w:t>
            </w:r>
          </w:p>
        </w:tc>
      </w:tr>
    </w:tbl>
    <w:p w:rsidR="00C72379" w:rsidRDefault="00C72379">
      <w:pPr>
        <w:ind w:firstLineChars="200" w:firstLine="420"/>
        <w:rPr>
          <w:i/>
        </w:rPr>
      </w:pPr>
    </w:p>
    <w:p w:rsidR="00C72379" w:rsidRDefault="00B67482">
      <w:pPr>
        <w:pStyle w:val="4"/>
        <w:rPr>
          <w:rFonts w:ascii="宋体" w:hAnsi="宋体" w:cs="宋体"/>
          <w:b w:val="0"/>
          <w:iCs/>
          <w:szCs w:val="24"/>
        </w:rPr>
      </w:pPr>
      <w:proofErr w:type="spellStart"/>
      <w:r>
        <w:rPr>
          <w:rFonts w:hint="eastAsia"/>
        </w:rPr>
        <w:t>menuS</w:t>
      </w:r>
      <w:r>
        <w:t>_inquiry</w:t>
      </w:r>
      <w:proofErr w:type="spellEnd"/>
      <w:r>
        <w:rPr>
          <w:rFonts w:hint="eastAsia"/>
        </w:rPr>
        <w:t>函数</w:t>
      </w:r>
      <w:r>
        <w:br/>
      </w:r>
      <w:r>
        <w:rPr>
          <w:rFonts w:hint="eastAsia"/>
          <w:b w:val="0"/>
          <w:iCs/>
        </w:rPr>
        <w:t>该函数的功能：显示给学生选择查询功能的菜单。</w:t>
      </w:r>
      <w:r>
        <w:rPr>
          <w:rFonts w:ascii="宋体" w:hAnsi="宋体" w:cs="宋体" w:hint="eastAsia"/>
          <w:b w:val="0"/>
          <w:iCs/>
          <w:szCs w:val="24"/>
        </w:rPr>
        <w:t>读入用户的选择序号，调用对应的函数</w:t>
      </w:r>
    </w:p>
    <w:p w:rsidR="00C72379" w:rsidRDefault="00C72379">
      <w:pPr>
        <w:pStyle w:val="4"/>
        <w:rPr>
          <w:iCs/>
        </w:rPr>
      </w:pPr>
    </w:p>
    <w:tbl>
      <w:tblPr>
        <w:tblStyle w:val="af4"/>
        <w:tblW w:w="8742"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pPr>
            <w:r>
              <w:rPr>
                <w:rFonts w:hint="eastAsia"/>
              </w:rPr>
              <w:t>返回值</w:t>
            </w:r>
          </w:p>
        </w:tc>
        <w:tc>
          <w:tcPr>
            <w:tcW w:w="1618" w:type="dxa"/>
            <w:shd w:val="clear" w:color="auto" w:fill="E0E0E0"/>
          </w:tcPr>
          <w:p w:rsidR="00C72379" w:rsidRDefault="00B67482">
            <w:pPr>
              <w:jc w:val="center"/>
            </w:pPr>
            <w:r>
              <w:rPr>
                <w:rFonts w:hint="eastAsia"/>
              </w:rPr>
              <w:t>方法名</w:t>
            </w:r>
          </w:p>
        </w:tc>
        <w:tc>
          <w:tcPr>
            <w:tcW w:w="3584" w:type="dxa"/>
            <w:shd w:val="clear" w:color="auto" w:fill="E0E0E0"/>
          </w:tcPr>
          <w:p w:rsidR="00C72379" w:rsidRDefault="00B67482">
            <w:pPr>
              <w:jc w:val="center"/>
            </w:pPr>
            <w:r>
              <w:rPr>
                <w:rFonts w:hint="eastAsia"/>
              </w:rPr>
              <w:t>功能</w:t>
            </w:r>
          </w:p>
        </w:tc>
        <w:tc>
          <w:tcPr>
            <w:tcW w:w="2040" w:type="dxa"/>
            <w:shd w:val="clear" w:color="auto" w:fill="E0E0E0"/>
          </w:tcPr>
          <w:p w:rsidR="00C72379" w:rsidRDefault="00B67482">
            <w:pPr>
              <w:jc w:val="center"/>
            </w:pPr>
            <w:r>
              <w:rPr>
                <w:rFonts w:hint="eastAsia"/>
              </w:rPr>
              <w:t>参数说明</w:t>
            </w:r>
          </w:p>
        </w:tc>
      </w:tr>
      <w:tr w:rsidR="00C72379">
        <w:tc>
          <w:tcPr>
            <w:tcW w:w="1500" w:type="dxa"/>
          </w:tcPr>
          <w:p w:rsidR="00C72379" w:rsidRDefault="00B67482">
            <w:pPr>
              <w:jc w:val="center"/>
            </w:pPr>
            <w:r>
              <w:t>v</w:t>
            </w:r>
            <w:r>
              <w:rPr>
                <w:rFonts w:hint="eastAsia"/>
              </w:rPr>
              <w:t>oid</w:t>
            </w:r>
          </w:p>
        </w:tc>
        <w:tc>
          <w:tcPr>
            <w:tcW w:w="1618" w:type="dxa"/>
          </w:tcPr>
          <w:p w:rsidR="00C72379" w:rsidRDefault="00B67482">
            <w:pPr>
              <w:jc w:val="center"/>
            </w:pPr>
            <w:proofErr w:type="spellStart"/>
            <w:r>
              <w:rPr>
                <w:rFonts w:hint="eastAsia"/>
              </w:rPr>
              <w:t>m</w:t>
            </w:r>
            <w:r>
              <w:t>enuS_inquiry</w:t>
            </w:r>
            <w:proofErr w:type="spellEnd"/>
          </w:p>
        </w:tc>
        <w:tc>
          <w:tcPr>
            <w:tcW w:w="3584" w:type="dxa"/>
            <w:vAlign w:val="center"/>
          </w:tcPr>
          <w:p w:rsidR="00C72379" w:rsidRDefault="00B67482">
            <w:pPr>
              <w:ind w:left="12"/>
            </w:pPr>
            <w:r>
              <w:rPr>
                <w:rFonts w:hint="eastAsia"/>
              </w:rPr>
              <w:t>显示学生查询功能菜单</w:t>
            </w:r>
          </w:p>
        </w:tc>
        <w:tc>
          <w:tcPr>
            <w:tcW w:w="2040" w:type="dxa"/>
          </w:tcPr>
          <w:p w:rsidR="00C72379" w:rsidRDefault="00B67482">
            <w:pPr>
              <w:jc w:val="center"/>
            </w:pPr>
            <w:r>
              <w:rPr>
                <w:rFonts w:hint="eastAsia"/>
              </w:rPr>
              <w:t>无</w:t>
            </w:r>
          </w:p>
        </w:tc>
      </w:tr>
    </w:tbl>
    <w:p w:rsidR="00C72379" w:rsidRDefault="00C72379">
      <w:pPr>
        <w:rPr>
          <w:i/>
        </w:rPr>
      </w:pPr>
    </w:p>
    <w:p w:rsidR="00C72379" w:rsidRDefault="00B67482">
      <w:pPr>
        <w:pStyle w:val="3"/>
      </w:pPr>
      <w:r>
        <w:rPr>
          <w:rFonts w:hint="eastAsia"/>
        </w:rPr>
        <w:t>相关数据表</w:t>
      </w:r>
    </w:p>
    <w:tbl>
      <w:tblPr>
        <w:tblStyle w:val="af4"/>
        <w:tblW w:w="8217" w:type="dxa"/>
        <w:tblLayout w:type="fixed"/>
        <w:tblLook w:val="04A0" w:firstRow="1" w:lastRow="0" w:firstColumn="1" w:lastColumn="0" w:noHBand="0" w:noVBand="1"/>
      </w:tblPr>
      <w:tblGrid>
        <w:gridCol w:w="1646"/>
        <w:gridCol w:w="6571"/>
      </w:tblGrid>
      <w:tr w:rsidR="00C72379">
        <w:tc>
          <w:tcPr>
            <w:tcW w:w="1646" w:type="dxa"/>
          </w:tcPr>
          <w:p w:rsidR="00C72379" w:rsidRDefault="00B67482">
            <w:pPr>
              <w:rPr>
                <w:rFonts w:ascii="宋体" w:hAnsi="宋体" w:cs="宋体"/>
                <w:sz w:val="24"/>
              </w:rPr>
            </w:pPr>
            <w:r>
              <w:rPr>
                <w:rFonts w:ascii="宋体" w:hAnsi="宋体" w:cs="宋体" w:hint="eastAsia"/>
                <w:sz w:val="24"/>
              </w:rPr>
              <w:t>数据名称</w:t>
            </w:r>
          </w:p>
        </w:tc>
        <w:tc>
          <w:tcPr>
            <w:tcW w:w="6571" w:type="dxa"/>
          </w:tcPr>
          <w:p w:rsidR="00C72379" w:rsidRDefault="00B67482">
            <w:pPr>
              <w:rPr>
                <w:rFonts w:ascii="宋体" w:hAnsi="宋体" w:cs="宋体"/>
                <w:sz w:val="24"/>
              </w:rPr>
            </w:pPr>
            <w:r>
              <w:rPr>
                <w:rFonts w:ascii="宋体" w:hAnsi="宋体" w:cs="宋体" w:hint="eastAsia"/>
                <w:sz w:val="24"/>
              </w:rPr>
              <w:t>choice</w:t>
            </w:r>
          </w:p>
        </w:tc>
      </w:tr>
      <w:tr w:rsidR="00C72379">
        <w:tc>
          <w:tcPr>
            <w:tcW w:w="1646" w:type="dxa"/>
          </w:tcPr>
          <w:p w:rsidR="00C72379" w:rsidRDefault="00B67482">
            <w:pPr>
              <w:rPr>
                <w:rFonts w:ascii="宋体" w:hAnsi="宋体" w:cs="宋体"/>
                <w:sz w:val="24"/>
              </w:rPr>
            </w:pPr>
            <w:r>
              <w:rPr>
                <w:rFonts w:ascii="宋体" w:hAnsi="宋体" w:cs="宋体" w:hint="eastAsia"/>
                <w:sz w:val="24"/>
              </w:rPr>
              <w:t>数据类型</w:t>
            </w:r>
          </w:p>
        </w:tc>
        <w:tc>
          <w:tcPr>
            <w:tcW w:w="6571" w:type="dxa"/>
          </w:tcPr>
          <w:p w:rsidR="00C72379" w:rsidRDefault="00B67482">
            <w:pPr>
              <w:rPr>
                <w:rFonts w:ascii="宋体" w:hAnsi="宋体" w:cs="宋体"/>
                <w:sz w:val="24"/>
              </w:rPr>
            </w:pPr>
            <w:r>
              <w:rPr>
                <w:rFonts w:ascii="宋体" w:hAnsi="宋体" w:cs="宋体" w:hint="eastAsia"/>
                <w:sz w:val="24"/>
              </w:rPr>
              <w:t>int</w:t>
            </w:r>
          </w:p>
        </w:tc>
      </w:tr>
      <w:tr w:rsidR="00C72379">
        <w:tc>
          <w:tcPr>
            <w:tcW w:w="1646" w:type="dxa"/>
          </w:tcPr>
          <w:p w:rsidR="00C72379" w:rsidRDefault="00B67482">
            <w:pPr>
              <w:rPr>
                <w:rFonts w:ascii="宋体" w:hAnsi="宋体" w:cs="宋体"/>
                <w:sz w:val="24"/>
              </w:rPr>
            </w:pPr>
            <w:r>
              <w:rPr>
                <w:rFonts w:ascii="宋体" w:hAnsi="宋体" w:cs="宋体" w:hint="eastAsia"/>
                <w:sz w:val="24"/>
              </w:rPr>
              <w:t>数据说明</w:t>
            </w:r>
          </w:p>
        </w:tc>
        <w:tc>
          <w:tcPr>
            <w:tcW w:w="6571" w:type="dxa"/>
          </w:tcPr>
          <w:p w:rsidR="00C72379" w:rsidRDefault="00B67482">
            <w:pPr>
              <w:rPr>
                <w:rFonts w:ascii="宋体" w:hAnsi="宋体" w:cs="宋体"/>
                <w:sz w:val="24"/>
              </w:rPr>
            </w:pPr>
            <w:r>
              <w:rPr>
                <w:rFonts w:ascii="宋体" w:hAnsi="宋体" w:cs="宋体" w:hint="eastAsia"/>
                <w:sz w:val="24"/>
              </w:rPr>
              <w:t>用户输入整数：1表示查看错题集，2表示查看成绩记录，3表示查看老师评语0表示返回主菜单。</w:t>
            </w:r>
          </w:p>
        </w:tc>
      </w:tr>
    </w:tbl>
    <w:p w:rsidR="00C72379" w:rsidRDefault="00C72379">
      <w:pPr>
        <w:ind w:firstLineChars="200" w:firstLine="420"/>
        <w:rPr>
          <w:i/>
        </w:rPr>
      </w:pPr>
    </w:p>
    <w:p w:rsidR="00C72379" w:rsidRDefault="00C72379">
      <w:pPr>
        <w:pStyle w:val="afa"/>
        <w:spacing w:afterLines="100" w:after="312" w:line="240" w:lineRule="auto"/>
        <w:ind w:left="0"/>
        <w:rPr>
          <w:rFonts w:ascii="Frutiger LT 55 Roman" w:hAnsi="Frutiger LT 55 Roman" w:cs="Arial"/>
          <w:i/>
          <w:iCs/>
          <w:sz w:val="21"/>
          <w:szCs w:val="21"/>
        </w:rPr>
      </w:pPr>
    </w:p>
    <w:p w:rsidR="00C72379" w:rsidRDefault="00B67482">
      <w:pPr>
        <w:pStyle w:val="20"/>
        <w:rPr>
          <w:i/>
        </w:rPr>
      </w:pPr>
      <w:r>
        <w:rPr>
          <w:rFonts w:hint="eastAsia"/>
        </w:rPr>
        <w:t xml:space="preserve"> </w:t>
      </w:r>
      <w:r>
        <w:rPr>
          <w:rFonts w:hint="eastAsia"/>
        </w:rPr>
        <w:t>老师菜单模块</w:t>
      </w:r>
    </w:p>
    <w:p w:rsidR="00C72379" w:rsidRDefault="00B67482">
      <w:pPr>
        <w:pStyle w:val="3"/>
      </w:pPr>
      <w:r>
        <w:rPr>
          <w:rFonts w:hint="eastAsia"/>
        </w:rPr>
        <w:t>功能说明</w:t>
      </w:r>
    </w:p>
    <w:p w:rsidR="00C72379" w:rsidRDefault="00B67482">
      <w:pPr>
        <w:rPr>
          <w:sz w:val="24"/>
        </w:rPr>
      </w:pPr>
      <w:r>
        <w:rPr>
          <w:rFonts w:hint="eastAsia"/>
          <w:sz w:val="24"/>
        </w:rPr>
        <w:t>用户以老师身份登录后可以通过此菜单模块使用各项功能操作</w:t>
      </w:r>
    </w:p>
    <w:p w:rsidR="00C72379" w:rsidRDefault="00B67482">
      <w:pPr>
        <w:pStyle w:val="3"/>
      </w:pPr>
      <w:r>
        <w:rPr>
          <w:rFonts w:hint="eastAsia"/>
        </w:rPr>
        <w:t>函数、方法设计</w:t>
      </w:r>
    </w:p>
    <w:p w:rsidR="00C72379" w:rsidRDefault="00B67482">
      <w:pPr>
        <w:rPr>
          <w:rFonts w:ascii="宋体" w:hAnsi="宋体" w:cs="宋体"/>
          <w:sz w:val="24"/>
        </w:rPr>
      </w:pPr>
      <w:proofErr w:type="spellStart"/>
      <w:r>
        <w:rPr>
          <w:rFonts w:ascii="宋体" w:hAnsi="宋体" w:cs="宋体" w:hint="eastAsia"/>
          <w:sz w:val="24"/>
        </w:rPr>
        <w:t>menuT,menuT_manage</w:t>
      </w:r>
      <w:proofErr w:type="spellEnd"/>
      <w:r>
        <w:rPr>
          <w:rFonts w:ascii="宋体" w:hAnsi="宋体" w:cs="宋体" w:hint="eastAsia"/>
          <w:sz w:val="24"/>
        </w:rPr>
        <w:t>函数的流程图5-7如图所示</w:t>
      </w:r>
    </w:p>
    <w:p w:rsidR="00C72379" w:rsidRDefault="00C72379"/>
    <w:p w:rsidR="00C72379" w:rsidRDefault="00B45D3C">
      <w:pPr>
        <w:jc w:val="center"/>
      </w:pPr>
      <w:r>
        <w:lastRenderedPageBreak/>
        <w:pict>
          <v:shape id="_x0000_i1034" type="#_x0000_t75" style="width:410.25pt;height:279.75pt">
            <v:imagedata r:id="rId29" o:title=""/>
          </v:shape>
        </w:pict>
      </w:r>
    </w:p>
    <w:p w:rsidR="00C72379" w:rsidRDefault="00B67482">
      <w:pPr>
        <w:pStyle w:val="4"/>
        <w:rPr>
          <w:rFonts w:ascii="宋体" w:hAnsi="宋体" w:cs="宋体"/>
          <w:b w:val="0"/>
          <w:iCs/>
          <w:szCs w:val="24"/>
        </w:rPr>
      </w:pPr>
      <w:proofErr w:type="spellStart"/>
      <w:r>
        <w:rPr>
          <w:rFonts w:hint="eastAsia"/>
        </w:rPr>
        <w:t>menu</w:t>
      </w:r>
      <w:r>
        <w:t>T</w:t>
      </w:r>
      <w:proofErr w:type="spellEnd"/>
      <w:r>
        <w:rPr>
          <w:rFonts w:hint="eastAsia"/>
        </w:rPr>
        <w:t>函数</w:t>
      </w:r>
      <w:r>
        <w:br/>
      </w:r>
      <w:r>
        <w:rPr>
          <w:rFonts w:hint="eastAsia"/>
          <w:b w:val="0"/>
          <w:iCs/>
        </w:rPr>
        <w:t>该函数的功能：显示给老师选择功能的菜单。</w:t>
      </w:r>
      <w:r>
        <w:rPr>
          <w:rFonts w:ascii="宋体" w:hAnsi="宋体" w:cs="宋体" w:hint="eastAsia"/>
          <w:b w:val="0"/>
          <w:iCs/>
          <w:szCs w:val="24"/>
        </w:rPr>
        <w:t>读入用户的选择序号，调用对应的函数</w:t>
      </w:r>
    </w:p>
    <w:p w:rsidR="00C72379" w:rsidRDefault="00C72379">
      <w:pPr>
        <w:pStyle w:val="4"/>
      </w:pPr>
    </w:p>
    <w:tbl>
      <w:tblPr>
        <w:tblStyle w:val="af4"/>
        <w:tblW w:w="8742"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rPr>
                <w:sz w:val="24"/>
              </w:rPr>
            </w:pPr>
            <w:r>
              <w:rPr>
                <w:rFonts w:hint="eastAsia"/>
                <w:sz w:val="24"/>
              </w:rPr>
              <w:t>返回值</w:t>
            </w:r>
          </w:p>
        </w:tc>
        <w:tc>
          <w:tcPr>
            <w:tcW w:w="1618" w:type="dxa"/>
            <w:shd w:val="clear" w:color="auto" w:fill="E0E0E0"/>
          </w:tcPr>
          <w:p w:rsidR="00C72379" w:rsidRDefault="00B67482">
            <w:pPr>
              <w:jc w:val="center"/>
              <w:rPr>
                <w:sz w:val="24"/>
              </w:rPr>
            </w:pPr>
            <w:r>
              <w:rPr>
                <w:rFonts w:hint="eastAsia"/>
                <w:sz w:val="24"/>
              </w:rPr>
              <w:t>方法名</w:t>
            </w:r>
          </w:p>
        </w:tc>
        <w:tc>
          <w:tcPr>
            <w:tcW w:w="3584" w:type="dxa"/>
            <w:shd w:val="clear" w:color="auto" w:fill="E0E0E0"/>
          </w:tcPr>
          <w:p w:rsidR="00C72379" w:rsidRDefault="00B67482">
            <w:pPr>
              <w:jc w:val="center"/>
              <w:rPr>
                <w:sz w:val="24"/>
              </w:rPr>
            </w:pPr>
            <w:r>
              <w:rPr>
                <w:rFonts w:hint="eastAsia"/>
                <w:sz w:val="24"/>
              </w:rPr>
              <w:t>功能</w:t>
            </w:r>
          </w:p>
        </w:tc>
        <w:tc>
          <w:tcPr>
            <w:tcW w:w="2040" w:type="dxa"/>
            <w:shd w:val="clear" w:color="auto" w:fill="E0E0E0"/>
          </w:tcPr>
          <w:p w:rsidR="00C72379" w:rsidRDefault="00B67482">
            <w:pPr>
              <w:jc w:val="center"/>
              <w:rPr>
                <w:sz w:val="24"/>
              </w:rPr>
            </w:pPr>
            <w:r>
              <w:rPr>
                <w:rFonts w:hint="eastAsia"/>
                <w:sz w:val="24"/>
              </w:rPr>
              <w:t>参数说明</w:t>
            </w:r>
          </w:p>
        </w:tc>
      </w:tr>
      <w:tr w:rsidR="00C72379">
        <w:tc>
          <w:tcPr>
            <w:tcW w:w="1500" w:type="dxa"/>
          </w:tcPr>
          <w:p w:rsidR="00C72379" w:rsidRDefault="00B67482">
            <w:pPr>
              <w:jc w:val="center"/>
              <w:rPr>
                <w:sz w:val="24"/>
              </w:rPr>
            </w:pPr>
            <w:r>
              <w:rPr>
                <w:sz w:val="24"/>
              </w:rPr>
              <w:t>v</w:t>
            </w:r>
            <w:r>
              <w:rPr>
                <w:rFonts w:hint="eastAsia"/>
                <w:sz w:val="24"/>
              </w:rPr>
              <w:t>oid</w:t>
            </w:r>
          </w:p>
        </w:tc>
        <w:tc>
          <w:tcPr>
            <w:tcW w:w="1618" w:type="dxa"/>
          </w:tcPr>
          <w:p w:rsidR="00C72379" w:rsidRDefault="00B67482">
            <w:pPr>
              <w:jc w:val="center"/>
              <w:rPr>
                <w:sz w:val="24"/>
              </w:rPr>
            </w:pPr>
            <w:proofErr w:type="spellStart"/>
            <w:r>
              <w:rPr>
                <w:rFonts w:hint="eastAsia"/>
                <w:sz w:val="24"/>
              </w:rPr>
              <w:t>m</w:t>
            </w:r>
            <w:r>
              <w:rPr>
                <w:sz w:val="24"/>
              </w:rPr>
              <w:t>enu</w:t>
            </w:r>
            <w:r>
              <w:rPr>
                <w:rFonts w:hint="eastAsia"/>
                <w:sz w:val="24"/>
              </w:rPr>
              <w:t>T</w:t>
            </w:r>
            <w:proofErr w:type="spellEnd"/>
          </w:p>
        </w:tc>
        <w:tc>
          <w:tcPr>
            <w:tcW w:w="3584" w:type="dxa"/>
            <w:vAlign w:val="center"/>
          </w:tcPr>
          <w:p w:rsidR="00C72379" w:rsidRDefault="00B67482">
            <w:pPr>
              <w:ind w:left="12"/>
              <w:rPr>
                <w:sz w:val="24"/>
              </w:rPr>
            </w:pPr>
            <w:r>
              <w:rPr>
                <w:rFonts w:hint="eastAsia"/>
                <w:sz w:val="24"/>
              </w:rPr>
              <w:t>显示老师功能菜单</w:t>
            </w:r>
          </w:p>
        </w:tc>
        <w:tc>
          <w:tcPr>
            <w:tcW w:w="2040" w:type="dxa"/>
          </w:tcPr>
          <w:p w:rsidR="00C72379" w:rsidRDefault="00B67482">
            <w:pPr>
              <w:jc w:val="center"/>
              <w:rPr>
                <w:sz w:val="24"/>
              </w:rPr>
            </w:pPr>
            <w:r>
              <w:rPr>
                <w:rFonts w:hint="eastAsia"/>
                <w:sz w:val="24"/>
              </w:rPr>
              <w:t>无</w:t>
            </w:r>
          </w:p>
        </w:tc>
      </w:tr>
    </w:tbl>
    <w:p w:rsidR="00C72379" w:rsidRDefault="00C72379">
      <w:pPr>
        <w:rPr>
          <w:i/>
        </w:rPr>
      </w:pPr>
    </w:p>
    <w:p w:rsidR="00C72379" w:rsidRDefault="00B67482">
      <w:pPr>
        <w:pStyle w:val="4"/>
      </w:pPr>
      <w:r>
        <w:rPr>
          <w:rFonts w:hint="eastAsia"/>
        </w:rPr>
        <w:t>相关数据表</w:t>
      </w:r>
    </w:p>
    <w:tbl>
      <w:tblPr>
        <w:tblStyle w:val="af4"/>
        <w:tblW w:w="8217" w:type="dxa"/>
        <w:tblLayout w:type="fixed"/>
        <w:tblLook w:val="04A0" w:firstRow="1" w:lastRow="0" w:firstColumn="1" w:lastColumn="0" w:noHBand="0" w:noVBand="1"/>
      </w:tblPr>
      <w:tblGrid>
        <w:gridCol w:w="1646"/>
        <w:gridCol w:w="6571"/>
      </w:tblGrid>
      <w:tr w:rsidR="00C72379">
        <w:tc>
          <w:tcPr>
            <w:tcW w:w="1646" w:type="dxa"/>
          </w:tcPr>
          <w:p w:rsidR="00C72379" w:rsidRDefault="00B67482">
            <w:pPr>
              <w:rPr>
                <w:sz w:val="24"/>
              </w:rPr>
            </w:pPr>
            <w:r>
              <w:rPr>
                <w:rFonts w:hint="eastAsia"/>
                <w:sz w:val="24"/>
              </w:rPr>
              <w:t>数据名称</w:t>
            </w:r>
          </w:p>
        </w:tc>
        <w:tc>
          <w:tcPr>
            <w:tcW w:w="6571" w:type="dxa"/>
          </w:tcPr>
          <w:p w:rsidR="00C72379" w:rsidRDefault="00B67482">
            <w:pPr>
              <w:rPr>
                <w:sz w:val="24"/>
              </w:rPr>
            </w:pPr>
            <w:r>
              <w:rPr>
                <w:rFonts w:hint="eastAsia"/>
                <w:sz w:val="24"/>
              </w:rPr>
              <w:t>c</w:t>
            </w:r>
            <w:r>
              <w:rPr>
                <w:sz w:val="24"/>
              </w:rPr>
              <w:t>hoice</w:t>
            </w:r>
          </w:p>
        </w:tc>
      </w:tr>
      <w:tr w:rsidR="00C72379">
        <w:tc>
          <w:tcPr>
            <w:tcW w:w="1646" w:type="dxa"/>
          </w:tcPr>
          <w:p w:rsidR="00C72379" w:rsidRDefault="00B67482">
            <w:pPr>
              <w:rPr>
                <w:sz w:val="24"/>
              </w:rPr>
            </w:pPr>
            <w:r>
              <w:rPr>
                <w:rFonts w:hint="eastAsia"/>
                <w:sz w:val="24"/>
              </w:rPr>
              <w:t>数据类型</w:t>
            </w:r>
          </w:p>
        </w:tc>
        <w:tc>
          <w:tcPr>
            <w:tcW w:w="6571" w:type="dxa"/>
          </w:tcPr>
          <w:p w:rsidR="00C72379" w:rsidRDefault="00B67482">
            <w:pPr>
              <w:rPr>
                <w:sz w:val="24"/>
              </w:rPr>
            </w:pPr>
            <w:r>
              <w:rPr>
                <w:sz w:val="24"/>
              </w:rPr>
              <w:t>int</w:t>
            </w:r>
          </w:p>
        </w:tc>
      </w:tr>
      <w:tr w:rsidR="00C72379">
        <w:tc>
          <w:tcPr>
            <w:tcW w:w="1646" w:type="dxa"/>
          </w:tcPr>
          <w:p w:rsidR="00C72379" w:rsidRDefault="00B67482">
            <w:pPr>
              <w:rPr>
                <w:sz w:val="24"/>
              </w:rPr>
            </w:pPr>
            <w:r>
              <w:rPr>
                <w:rFonts w:hint="eastAsia"/>
                <w:sz w:val="24"/>
              </w:rPr>
              <w:t>数据说明</w:t>
            </w:r>
          </w:p>
        </w:tc>
        <w:tc>
          <w:tcPr>
            <w:tcW w:w="6571" w:type="dxa"/>
          </w:tcPr>
          <w:p w:rsidR="00C72379" w:rsidRDefault="00B67482">
            <w:pPr>
              <w:rPr>
                <w:sz w:val="24"/>
              </w:rPr>
            </w:pPr>
            <w:r>
              <w:rPr>
                <w:rFonts w:hint="eastAsia"/>
                <w:sz w:val="24"/>
              </w:rPr>
              <w:t>用户输入整数：</w:t>
            </w:r>
            <w:r>
              <w:rPr>
                <w:rFonts w:hint="eastAsia"/>
                <w:sz w:val="24"/>
              </w:rPr>
              <w:t>1</w:t>
            </w:r>
            <w:r>
              <w:rPr>
                <w:rFonts w:hint="eastAsia"/>
                <w:sz w:val="24"/>
              </w:rPr>
              <w:t>表示查看学生排名，</w:t>
            </w:r>
            <w:r>
              <w:rPr>
                <w:rFonts w:hint="eastAsia"/>
                <w:sz w:val="24"/>
              </w:rPr>
              <w:t>2</w:t>
            </w:r>
            <w:r>
              <w:rPr>
                <w:rFonts w:hint="eastAsia"/>
                <w:sz w:val="24"/>
              </w:rPr>
              <w:t>表示管理学生信息，</w:t>
            </w:r>
            <w:r>
              <w:rPr>
                <w:rFonts w:hint="eastAsia"/>
                <w:sz w:val="24"/>
              </w:rPr>
              <w:t>3</w:t>
            </w:r>
            <w:r>
              <w:rPr>
                <w:rFonts w:hint="eastAsia"/>
                <w:sz w:val="24"/>
              </w:rPr>
              <w:t>表示添加评语，</w:t>
            </w:r>
            <w:r>
              <w:rPr>
                <w:sz w:val="24"/>
              </w:rPr>
              <w:t>4</w:t>
            </w:r>
            <w:r>
              <w:rPr>
                <w:rFonts w:hint="eastAsia"/>
                <w:sz w:val="24"/>
              </w:rPr>
              <w:t>表示修改密码，</w:t>
            </w:r>
            <w:r>
              <w:rPr>
                <w:sz w:val="24"/>
              </w:rPr>
              <w:t xml:space="preserve"> 0</w:t>
            </w:r>
            <w:r>
              <w:rPr>
                <w:rFonts w:hint="eastAsia"/>
                <w:sz w:val="24"/>
              </w:rPr>
              <w:t>表示退出系统。</w:t>
            </w:r>
          </w:p>
        </w:tc>
      </w:tr>
    </w:tbl>
    <w:p w:rsidR="00C72379" w:rsidRDefault="00C72379">
      <w:pPr>
        <w:rPr>
          <w:i/>
        </w:rPr>
      </w:pPr>
    </w:p>
    <w:p w:rsidR="00C72379" w:rsidRDefault="00B67482">
      <w:pPr>
        <w:pStyle w:val="4"/>
        <w:rPr>
          <w:rFonts w:ascii="宋体" w:hAnsi="宋体" w:cs="宋体"/>
          <w:b w:val="0"/>
          <w:iCs/>
          <w:szCs w:val="24"/>
        </w:rPr>
      </w:pPr>
      <w:proofErr w:type="spellStart"/>
      <w:r>
        <w:rPr>
          <w:rFonts w:hint="eastAsia"/>
        </w:rPr>
        <w:t>menu</w:t>
      </w:r>
      <w:r>
        <w:t>T_manage</w:t>
      </w:r>
      <w:proofErr w:type="spellEnd"/>
      <w:r>
        <w:rPr>
          <w:rFonts w:hint="eastAsia"/>
        </w:rPr>
        <w:t>函数</w:t>
      </w:r>
      <w:r>
        <w:br/>
      </w:r>
      <w:r>
        <w:rPr>
          <w:rFonts w:ascii="宋体" w:hAnsi="宋体" w:cs="宋体" w:hint="eastAsia"/>
          <w:b w:val="0"/>
          <w:iCs/>
          <w:szCs w:val="24"/>
        </w:rPr>
        <w:t>该函数的功能：显示给老师选择管理学生信息功能的菜单。读入用户的选择序号，调用对应的函数</w:t>
      </w:r>
    </w:p>
    <w:p w:rsidR="00C72379" w:rsidRDefault="00C72379">
      <w:pPr>
        <w:pStyle w:val="4"/>
        <w:rPr>
          <w:rFonts w:ascii="宋体" w:hAnsi="宋体" w:cs="宋体"/>
          <w:szCs w:val="24"/>
        </w:rPr>
      </w:pPr>
    </w:p>
    <w:tbl>
      <w:tblPr>
        <w:tblStyle w:val="af4"/>
        <w:tblW w:w="8742"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rPr>
                <w:rFonts w:ascii="宋体" w:hAnsi="宋体" w:cs="宋体"/>
                <w:sz w:val="24"/>
              </w:rPr>
            </w:pPr>
            <w:r>
              <w:rPr>
                <w:rFonts w:ascii="宋体" w:hAnsi="宋体" w:cs="宋体" w:hint="eastAsia"/>
                <w:sz w:val="24"/>
              </w:rPr>
              <w:t>返回值</w:t>
            </w:r>
          </w:p>
        </w:tc>
        <w:tc>
          <w:tcPr>
            <w:tcW w:w="1618" w:type="dxa"/>
            <w:shd w:val="clear" w:color="auto" w:fill="E0E0E0"/>
          </w:tcPr>
          <w:p w:rsidR="00C72379" w:rsidRDefault="00B67482">
            <w:pPr>
              <w:jc w:val="center"/>
              <w:rPr>
                <w:rFonts w:ascii="宋体" w:hAnsi="宋体" w:cs="宋体"/>
                <w:sz w:val="24"/>
              </w:rPr>
            </w:pPr>
            <w:r>
              <w:rPr>
                <w:rFonts w:ascii="宋体" w:hAnsi="宋体" w:cs="宋体" w:hint="eastAsia"/>
                <w:sz w:val="24"/>
              </w:rPr>
              <w:t>方法名</w:t>
            </w:r>
          </w:p>
        </w:tc>
        <w:tc>
          <w:tcPr>
            <w:tcW w:w="3584" w:type="dxa"/>
            <w:shd w:val="clear" w:color="auto" w:fill="E0E0E0"/>
          </w:tcPr>
          <w:p w:rsidR="00C72379" w:rsidRDefault="00B67482">
            <w:pPr>
              <w:jc w:val="center"/>
              <w:rPr>
                <w:rFonts w:ascii="宋体" w:hAnsi="宋体" w:cs="宋体"/>
                <w:sz w:val="24"/>
              </w:rPr>
            </w:pPr>
            <w:r>
              <w:rPr>
                <w:rFonts w:ascii="宋体" w:hAnsi="宋体" w:cs="宋体" w:hint="eastAsia"/>
                <w:sz w:val="24"/>
              </w:rPr>
              <w:t>功能</w:t>
            </w:r>
          </w:p>
        </w:tc>
        <w:tc>
          <w:tcPr>
            <w:tcW w:w="2040" w:type="dxa"/>
            <w:shd w:val="clear" w:color="auto" w:fill="E0E0E0"/>
          </w:tcPr>
          <w:p w:rsidR="00C72379" w:rsidRDefault="00B67482">
            <w:pPr>
              <w:jc w:val="center"/>
              <w:rPr>
                <w:rFonts w:ascii="宋体" w:hAnsi="宋体" w:cs="宋体"/>
                <w:sz w:val="24"/>
              </w:rPr>
            </w:pPr>
            <w:r>
              <w:rPr>
                <w:rFonts w:ascii="宋体" w:hAnsi="宋体" w:cs="宋体" w:hint="eastAsia"/>
                <w:sz w:val="24"/>
              </w:rPr>
              <w:t>参数说明</w:t>
            </w:r>
          </w:p>
        </w:tc>
      </w:tr>
      <w:tr w:rsidR="00C72379">
        <w:tc>
          <w:tcPr>
            <w:tcW w:w="1500" w:type="dxa"/>
          </w:tcPr>
          <w:p w:rsidR="00C72379" w:rsidRDefault="00B67482">
            <w:pPr>
              <w:jc w:val="center"/>
              <w:rPr>
                <w:rFonts w:ascii="宋体" w:hAnsi="宋体" w:cs="宋体"/>
                <w:sz w:val="24"/>
              </w:rPr>
            </w:pPr>
            <w:r>
              <w:rPr>
                <w:rFonts w:ascii="宋体" w:hAnsi="宋体" w:cs="宋体" w:hint="eastAsia"/>
                <w:sz w:val="24"/>
              </w:rPr>
              <w:t>void</w:t>
            </w:r>
          </w:p>
        </w:tc>
        <w:tc>
          <w:tcPr>
            <w:tcW w:w="1618" w:type="dxa"/>
          </w:tcPr>
          <w:p w:rsidR="00C72379" w:rsidRDefault="00B67482">
            <w:pPr>
              <w:jc w:val="center"/>
              <w:rPr>
                <w:rFonts w:ascii="宋体" w:hAnsi="宋体" w:cs="宋体"/>
                <w:sz w:val="24"/>
              </w:rPr>
            </w:pPr>
            <w:proofErr w:type="spellStart"/>
            <w:r>
              <w:rPr>
                <w:rFonts w:ascii="宋体" w:hAnsi="宋体" w:cs="宋体" w:hint="eastAsia"/>
                <w:sz w:val="24"/>
              </w:rPr>
              <w:t>menuT_manage</w:t>
            </w:r>
            <w:proofErr w:type="spellEnd"/>
          </w:p>
        </w:tc>
        <w:tc>
          <w:tcPr>
            <w:tcW w:w="3584" w:type="dxa"/>
            <w:vAlign w:val="center"/>
          </w:tcPr>
          <w:p w:rsidR="00C72379" w:rsidRDefault="00B67482">
            <w:pPr>
              <w:ind w:left="12"/>
              <w:rPr>
                <w:rFonts w:ascii="宋体" w:hAnsi="宋体" w:cs="宋体"/>
                <w:sz w:val="24"/>
              </w:rPr>
            </w:pPr>
            <w:r>
              <w:rPr>
                <w:rFonts w:ascii="宋体" w:hAnsi="宋体" w:cs="宋体" w:hint="eastAsia"/>
                <w:sz w:val="24"/>
              </w:rPr>
              <w:t>显示老师管理学生信息功能菜单</w:t>
            </w:r>
          </w:p>
        </w:tc>
        <w:tc>
          <w:tcPr>
            <w:tcW w:w="2040" w:type="dxa"/>
          </w:tcPr>
          <w:p w:rsidR="00C72379" w:rsidRDefault="00B67482">
            <w:pPr>
              <w:jc w:val="center"/>
              <w:rPr>
                <w:rFonts w:ascii="宋体" w:hAnsi="宋体" w:cs="宋体"/>
                <w:sz w:val="24"/>
              </w:rPr>
            </w:pPr>
            <w:r>
              <w:rPr>
                <w:rFonts w:ascii="宋体" w:hAnsi="宋体" w:cs="宋体" w:hint="eastAsia"/>
                <w:sz w:val="24"/>
              </w:rPr>
              <w:t>无</w:t>
            </w:r>
          </w:p>
        </w:tc>
      </w:tr>
    </w:tbl>
    <w:p w:rsidR="00C72379" w:rsidRDefault="00C72379">
      <w:pPr>
        <w:rPr>
          <w:i/>
        </w:rPr>
      </w:pPr>
    </w:p>
    <w:p w:rsidR="00C72379" w:rsidRDefault="00B67482">
      <w:pPr>
        <w:pStyle w:val="4"/>
      </w:pPr>
      <w:r>
        <w:rPr>
          <w:rFonts w:hint="eastAsia"/>
        </w:rPr>
        <w:t>相关数据表</w:t>
      </w:r>
    </w:p>
    <w:tbl>
      <w:tblPr>
        <w:tblStyle w:val="af4"/>
        <w:tblW w:w="8217" w:type="dxa"/>
        <w:tblLayout w:type="fixed"/>
        <w:tblLook w:val="04A0" w:firstRow="1" w:lastRow="0" w:firstColumn="1" w:lastColumn="0" w:noHBand="0" w:noVBand="1"/>
      </w:tblPr>
      <w:tblGrid>
        <w:gridCol w:w="1646"/>
        <w:gridCol w:w="6571"/>
      </w:tblGrid>
      <w:tr w:rsidR="00C72379">
        <w:tc>
          <w:tcPr>
            <w:tcW w:w="1646" w:type="dxa"/>
          </w:tcPr>
          <w:p w:rsidR="00C72379" w:rsidRDefault="00B67482">
            <w:pPr>
              <w:rPr>
                <w:sz w:val="24"/>
              </w:rPr>
            </w:pPr>
            <w:r>
              <w:rPr>
                <w:rFonts w:hint="eastAsia"/>
                <w:sz w:val="24"/>
              </w:rPr>
              <w:t>数据名称</w:t>
            </w:r>
          </w:p>
        </w:tc>
        <w:tc>
          <w:tcPr>
            <w:tcW w:w="6571" w:type="dxa"/>
          </w:tcPr>
          <w:p w:rsidR="00C72379" w:rsidRDefault="00B67482">
            <w:pPr>
              <w:rPr>
                <w:sz w:val="24"/>
              </w:rPr>
            </w:pPr>
            <w:r>
              <w:rPr>
                <w:rFonts w:hint="eastAsia"/>
                <w:sz w:val="24"/>
              </w:rPr>
              <w:t>c</w:t>
            </w:r>
            <w:r>
              <w:rPr>
                <w:sz w:val="24"/>
              </w:rPr>
              <w:t>hoice</w:t>
            </w:r>
          </w:p>
        </w:tc>
      </w:tr>
      <w:tr w:rsidR="00C72379">
        <w:tc>
          <w:tcPr>
            <w:tcW w:w="1646" w:type="dxa"/>
          </w:tcPr>
          <w:p w:rsidR="00C72379" w:rsidRDefault="00B67482">
            <w:pPr>
              <w:rPr>
                <w:sz w:val="24"/>
              </w:rPr>
            </w:pPr>
            <w:r>
              <w:rPr>
                <w:rFonts w:hint="eastAsia"/>
                <w:sz w:val="24"/>
              </w:rPr>
              <w:t>数据类型</w:t>
            </w:r>
          </w:p>
        </w:tc>
        <w:tc>
          <w:tcPr>
            <w:tcW w:w="6571" w:type="dxa"/>
          </w:tcPr>
          <w:p w:rsidR="00C72379" w:rsidRDefault="00B67482">
            <w:pPr>
              <w:rPr>
                <w:sz w:val="24"/>
              </w:rPr>
            </w:pPr>
            <w:r>
              <w:rPr>
                <w:sz w:val="24"/>
              </w:rPr>
              <w:t>int</w:t>
            </w:r>
          </w:p>
        </w:tc>
      </w:tr>
      <w:tr w:rsidR="00C72379">
        <w:tc>
          <w:tcPr>
            <w:tcW w:w="1646" w:type="dxa"/>
          </w:tcPr>
          <w:p w:rsidR="00C72379" w:rsidRDefault="00B67482">
            <w:pPr>
              <w:rPr>
                <w:sz w:val="24"/>
              </w:rPr>
            </w:pPr>
            <w:r>
              <w:rPr>
                <w:rFonts w:hint="eastAsia"/>
                <w:sz w:val="24"/>
              </w:rPr>
              <w:lastRenderedPageBreak/>
              <w:t>数据说明</w:t>
            </w:r>
          </w:p>
        </w:tc>
        <w:tc>
          <w:tcPr>
            <w:tcW w:w="6571" w:type="dxa"/>
          </w:tcPr>
          <w:p w:rsidR="00C72379" w:rsidRDefault="00B67482">
            <w:pPr>
              <w:rPr>
                <w:sz w:val="24"/>
              </w:rPr>
            </w:pPr>
            <w:r>
              <w:rPr>
                <w:rFonts w:hint="eastAsia"/>
                <w:sz w:val="24"/>
              </w:rPr>
              <w:t>用户输入整数：</w:t>
            </w:r>
            <w:r>
              <w:rPr>
                <w:rFonts w:hint="eastAsia"/>
                <w:sz w:val="24"/>
              </w:rPr>
              <w:t>1</w:t>
            </w:r>
            <w:r>
              <w:rPr>
                <w:rFonts w:hint="eastAsia"/>
                <w:sz w:val="24"/>
              </w:rPr>
              <w:t>表示添加学生，</w:t>
            </w:r>
            <w:r>
              <w:rPr>
                <w:rFonts w:hint="eastAsia"/>
                <w:sz w:val="24"/>
              </w:rPr>
              <w:t>2</w:t>
            </w:r>
            <w:r>
              <w:rPr>
                <w:rFonts w:hint="eastAsia"/>
                <w:sz w:val="24"/>
              </w:rPr>
              <w:t>表示移除学生，</w:t>
            </w:r>
            <w:r>
              <w:rPr>
                <w:rFonts w:hint="eastAsia"/>
                <w:sz w:val="24"/>
              </w:rPr>
              <w:t>3</w:t>
            </w:r>
            <w:r>
              <w:rPr>
                <w:rFonts w:hint="eastAsia"/>
                <w:sz w:val="24"/>
              </w:rPr>
              <w:t>表示修改学生信息，</w:t>
            </w:r>
            <w:r>
              <w:rPr>
                <w:sz w:val="24"/>
              </w:rPr>
              <w:t>4</w:t>
            </w:r>
            <w:r>
              <w:rPr>
                <w:rFonts w:hint="eastAsia"/>
                <w:sz w:val="24"/>
              </w:rPr>
              <w:t>查询学生信息，</w:t>
            </w:r>
            <w:r>
              <w:rPr>
                <w:sz w:val="24"/>
              </w:rPr>
              <w:t xml:space="preserve"> 0</w:t>
            </w:r>
            <w:r>
              <w:rPr>
                <w:rFonts w:hint="eastAsia"/>
                <w:sz w:val="24"/>
              </w:rPr>
              <w:t>表示返回主菜单。</w:t>
            </w:r>
          </w:p>
        </w:tc>
      </w:tr>
    </w:tbl>
    <w:p w:rsidR="00C72379" w:rsidRDefault="00C72379">
      <w:pPr>
        <w:pStyle w:val="afa"/>
        <w:spacing w:afterLines="100" w:after="312" w:line="240" w:lineRule="auto"/>
        <w:ind w:left="0"/>
        <w:rPr>
          <w:rFonts w:ascii="Frutiger LT 55 Roman" w:hAnsi="Frutiger LT 55 Roman" w:cs="Arial"/>
          <w:i/>
          <w:iCs/>
          <w:sz w:val="21"/>
          <w:szCs w:val="21"/>
        </w:rPr>
      </w:pPr>
    </w:p>
    <w:p w:rsidR="00C72379" w:rsidRDefault="00B67482">
      <w:pPr>
        <w:pStyle w:val="4"/>
        <w:rPr>
          <w:rFonts w:ascii="宋体" w:hAnsi="宋体" w:cs="宋体"/>
          <w:b w:val="0"/>
          <w:iCs/>
          <w:szCs w:val="24"/>
        </w:rPr>
      </w:pPr>
      <w:proofErr w:type="spellStart"/>
      <w:r>
        <w:rPr>
          <w:rFonts w:hint="eastAsia"/>
        </w:rPr>
        <w:t>add</w:t>
      </w:r>
      <w:r>
        <w:t>Student</w:t>
      </w:r>
      <w:proofErr w:type="spellEnd"/>
      <w:r>
        <w:rPr>
          <w:rFonts w:hint="eastAsia"/>
        </w:rPr>
        <w:t>函数</w:t>
      </w:r>
      <w:r>
        <w:br/>
      </w:r>
      <w:r>
        <w:rPr>
          <w:rFonts w:ascii="宋体" w:hAnsi="宋体" w:cs="宋体" w:hint="eastAsia"/>
          <w:b w:val="0"/>
          <w:iCs/>
          <w:szCs w:val="24"/>
        </w:rPr>
        <w:t>该函数的功能：老师选择添加注册学生到班级文件。</w:t>
      </w:r>
    </w:p>
    <w:p w:rsidR="00C72379" w:rsidRDefault="00C72379"/>
    <w:p w:rsidR="00C72379" w:rsidRPr="00B67482" w:rsidRDefault="00B67482">
      <w:pPr>
        <w:rPr>
          <w:sz w:val="24"/>
        </w:rPr>
      </w:pPr>
      <w:bookmarkStart w:id="35" w:name="_Hlk15049839"/>
      <w:r w:rsidRPr="00B67482">
        <w:rPr>
          <w:rFonts w:hint="eastAsia"/>
          <w:sz w:val="24"/>
        </w:rPr>
        <w:t>进入函数，老师输入想要添加的学生</w:t>
      </w:r>
      <w:r w:rsidRPr="00B67482">
        <w:rPr>
          <w:rFonts w:hint="eastAsia"/>
          <w:sz w:val="24"/>
        </w:rPr>
        <w:t>id</w:t>
      </w:r>
      <w:r w:rsidRPr="00B67482">
        <w:rPr>
          <w:sz w:val="24"/>
        </w:rPr>
        <w:t>,</w:t>
      </w:r>
      <w:r w:rsidRPr="00B67482">
        <w:rPr>
          <w:rFonts w:hint="eastAsia"/>
          <w:sz w:val="24"/>
        </w:rPr>
        <w:t>若该</w:t>
      </w:r>
      <w:r w:rsidRPr="00B67482">
        <w:rPr>
          <w:rFonts w:hint="eastAsia"/>
          <w:sz w:val="24"/>
        </w:rPr>
        <w:t>id</w:t>
      </w:r>
      <w:r w:rsidRPr="00B67482">
        <w:rPr>
          <w:rFonts w:hint="eastAsia"/>
          <w:sz w:val="24"/>
        </w:rPr>
        <w:t>对应的学生已经存在，则给出提示信息，等待用户</w:t>
      </w:r>
    </w:p>
    <w:p w:rsidR="00C72379" w:rsidRPr="00B67482" w:rsidRDefault="00B67482">
      <w:pPr>
        <w:rPr>
          <w:sz w:val="24"/>
        </w:rPr>
      </w:pPr>
      <w:r w:rsidRPr="00B67482">
        <w:rPr>
          <w:rFonts w:hint="eastAsia"/>
          <w:sz w:val="24"/>
        </w:rPr>
        <w:t>下一步指令，添加学生成功后，提醒用户继续添加或者返回上级菜单，最终退出函数。</w:t>
      </w:r>
    </w:p>
    <w:bookmarkEnd w:id="35"/>
    <w:p w:rsidR="00C72379" w:rsidRDefault="00C72379"/>
    <w:p w:rsidR="00C72379" w:rsidRDefault="00C72379"/>
    <w:tbl>
      <w:tblPr>
        <w:tblStyle w:val="af4"/>
        <w:tblW w:w="8742"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rPr>
                <w:rFonts w:ascii="宋体" w:hAnsi="宋体" w:cs="宋体"/>
                <w:sz w:val="24"/>
              </w:rPr>
            </w:pPr>
            <w:r>
              <w:rPr>
                <w:rFonts w:ascii="宋体" w:hAnsi="宋体" w:cs="宋体" w:hint="eastAsia"/>
                <w:sz w:val="24"/>
              </w:rPr>
              <w:t>返回值</w:t>
            </w:r>
          </w:p>
        </w:tc>
        <w:tc>
          <w:tcPr>
            <w:tcW w:w="1618" w:type="dxa"/>
            <w:shd w:val="clear" w:color="auto" w:fill="E0E0E0"/>
          </w:tcPr>
          <w:p w:rsidR="00C72379" w:rsidRDefault="00B67482">
            <w:pPr>
              <w:jc w:val="center"/>
              <w:rPr>
                <w:rFonts w:ascii="宋体" w:hAnsi="宋体" w:cs="宋体"/>
                <w:sz w:val="24"/>
              </w:rPr>
            </w:pPr>
            <w:r>
              <w:rPr>
                <w:rFonts w:ascii="宋体" w:hAnsi="宋体" w:cs="宋体" w:hint="eastAsia"/>
                <w:sz w:val="24"/>
              </w:rPr>
              <w:t>方法名</w:t>
            </w:r>
          </w:p>
        </w:tc>
        <w:tc>
          <w:tcPr>
            <w:tcW w:w="3584" w:type="dxa"/>
            <w:shd w:val="clear" w:color="auto" w:fill="E0E0E0"/>
          </w:tcPr>
          <w:p w:rsidR="00C72379" w:rsidRDefault="00B67482">
            <w:pPr>
              <w:jc w:val="center"/>
              <w:rPr>
                <w:rFonts w:ascii="宋体" w:hAnsi="宋体" w:cs="宋体"/>
                <w:sz w:val="24"/>
              </w:rPr>
            </w:pPr>
            <w:r>
              <w:rPr>
                <w:rFonts w:ascii="宋体" w:hAnsi="宋体" w:cs="宋体" w:hint="eastAsia"/>
                <w:sz w:val="24"/>
              </w:rPr>
              <w:t>功能</w:t>
            </w:r>
          </w:p>
        </w:tc>
        <w:tc>
          <w:tcPr>
            <w:tcW w:w="2040" w:type="dxa"/>
            <w:shd w:val="clear" w:color="auto" w:fill="E0E0E0"/>
          </w:tcPr>
          <w:p w:rsidR="00C72379" w:rsidRDefault="00B67482">
            <w:pPr>
              <w:jc w:val="center"/>
              <w:rPr>
                <w:rFonts w:ascii="宋体" w:hAnsi="宋体" w:cs="宋体"/>
                <w:sz w:val="24"/>
              </w:rPr>
            </w:pPr>
            <w:r>
              <w:rPr>
                <w:rFonts w:ascii="宋体" w:hAnsi="宋体" w:cs="宋体" w:hint="eastAsia"/>
                <w:sz w:val="24"/>
              </w:rPr>
              <w:t>参数说明</w:t>
            </w:r>
          </w:p>
        </w:tc>
      </w:tr>
      <w:tr w:rsidR="00C72379">
        <w:tc>
          <w:tcPr>
            <w:tcW w:w="1500" w:type="dxa"/>
          </w:tcPr>
          <w:p w:rsidR="00C72379" w:rsidRDefault="00B67482">
            <w:pPr>
              <w:jc w:val="center"/>
              <w:rPr>
                <w:rFonts w:ascii="宋体" w:hAnsi="宋体" w:cs="宋体"/>
                <w:sz w:val="24"/>
              </w:rPr>
            </w:pPr>
            <w:proofErr w:type="spellStart"/>
            <w:r>
              <w:rPr>
                <w:rFonts w:ascii="宋体" w:hAnsi="宋体" w:cs="宋体" w:hint="eastAsia"/>
                <w:sz w:val="24"/>
              </w:rPr>
              <w:t>pHead</w:t>
            </w:r>
            <w:proofErr w:type="spellEnd"/>
          </w:p>
        </w:tc>
        <w:tc>
          <w:tcPr>
            <w:tcW w:w="1618" w:type="dxa"/>
          </w:tcPr>
          <w:p w:rsidR="00C72379" w:rsidRDefault="00B67482">
            <w:pPr>
              <w:jc w:val="center"/>
              <w:rPr>
                <w:rFonts w:ascii="宋体" w:hAnsi="宋体" w:cs="宋体"/>
                <w:sz w:val="24"/>
              </w:rPr>
            </w:pPr>
            <w:proofErr w:type="spellStart"/>
            <w:r>
              <w:rPr>
                <w:rFonts w:ascii="宋体" w:hAnsi="宋体" w:cs="宋体" w:hint="eastAsia"/>
                <w:sz w:val="24"/>
              </w:rPr>
              <w:t>addStudent</w:t>
            </w:r>
            <w:proofErr w:type="spellEnd"/>
          </w:p>
        </w:tc>
        <w:tc>
          <w:tcPr>
            <w:tcW w:w="3584" w:type="dxa"/>
            <w:vAlign w:val="center"/>
          </w:tcPr>
          <w:p w:rsidR="00C72379" w:rsidRDefault="00B67482">
            <w:pPr>
              <w:ind w:left="12"/>
              <w:rPr>
                <w:rFonts w:ascii="宋体" w:hAnsi="宋体" w:cs="宋体"/>
                <w:sz w:val="24"/>
              </w:rPr>
            </w:pPr>
            <w:r>
              <w:rPr>
                <w:rFonts w:ascii="宋体" w:hAnsi="宋体" w:cs="宋体" w:hint="eastAsia"/>
                <w:sz w:val="24"/>
              </w:rPr>
              <w:t>老师添加学生进入班级名单，该学生可以登录使用系统</w:t>
            </w:r>
          </w:p>
        </w:tc>
        <w:tc>
          <w:tcPr>
            <w:tcW w:w="2040" w:type="dxa"/>
          </w:tcPr>
          <w:p w:rsidR="00C72379" w:rsidRDefault="00B67482">
            <w:pPr>
              <w:jc w:val="center"/>
              <w:rPr>
                <w:rFonts w:ascii="宋体" w:hAnsi="宋体" w:cs="宋体"/>
                <w:sz w:val="24"/>
              </w:rPr>
            </w:pPr>
            <w:proofErr w:type="spellStart"/>
            <w:r>
              <w:rPr>
                <w:rFonts w:ascii="宋体" w:hAnsi="宋体" w:cs="宋体" w:hint="eastAsia"/>
                <w:sz w:val="24"/>
              </w:rPr>
              <w:t>pHead</w:t>
            </w:r>
            <w:proofErr w:type="spellEnd"/>
          </w:p>
        </w:tc>
      </w:tr>
    </w:tbl>
    <w:p w:rsidR="00C72379" w:rsidRDefault="00C72379">
      <w:pPr>
        <w:rPr>
          <w:iCs/>
          <w:sz w:val="24"/>
        </w:rPr>
      </w:pPr>
    </w:p>
    <w:p w:rsidR="00C72379" w:rsidRDefault="00B67482">
      <w:pPr>
        <w:rPr>
          <w:iCs/>
          <w:sz w:val="24"/>
        </w:rPr>
      </w:pPr>
      <w:proofErr w:type="spellStart"/>
      <w:r>
        <w:rPr>
          <w:rFonts w:hint="eastAsia"/>
          <w:iCs/>
          <w:sz w:val="24"/>
        </w:rPr>
        <w:t>add</w:t>
      </w:r>
      <w:r>
        <w:rPr>
          <w:iCs/>
          <w:sz w:val="24"/>
        </w:rPr>
        <w:t>Student</w:t>
      </w:r>
      <w:proofErr w:type="spellEnd"/>
      <w:r>
        <w:rPr>
          <w:rFonts w:hint="eastAsia"/>
          <w:iCs/>
          <w:sz w:val="24"/>
        </w:rPr>
        <w:t>函数流程图如图</w:t>
      </w:r>
      <w:r>
        <w:rPr>
          <w:rFonts w:hint="eastAsia"/>
          <w:iCs/>
          <w:sz w:val="24"/>
        </w:rPr>
        <w:t>5-</w:t>
      </w:r>
      <w:r>
        <w:rPr>
          <w:iCs/>
          <w:sz w:val="24"/>
        </w:rPr>
        <w:t>8</w:t>
      </w:r>
      <w:r>
        <w:rPr>
          <w:rFonts w:hint="eastAsia"/>
          <w:iCs/>
          <w:sz w:val="24"/>
        </w:rPr>
        <w:t>所示</w:t>
      </w:r>
    </w:p>
    <w:p w:rsidR="00C72379" w:rsidRDefault="00B45D3C">
      <w:pPr>
        <w:jc w:val="center"/>
        <w:rPr>
          <w:i/>
        </w:rPr>
      </w:pPr>
      <w:r>
        <w:pict>
          <v:shape id="_x0000_i1035" type="#_x0000_t75" style="width:294pt;height:286.5pt">
            <v:imagedata r:id="rId30" o:title=""/>
          </v:shape>
        </w:pict>
      </w:r>
    </w:p>
    <w:p w:rsidR="00C72379" w:rsidRDefault="00B67482">
      <w:pPr>
        <w:pStyle w:val="4"/>
      </w:pPr>
      <w:r>
        <w:rPr>
          <w:rFonts w:hint="eastAsia"/>
        </w:rPr>
        <w:t>相关数据表</w:t>
      </w:r>
    </w:p>
    <w:tbl>
      <w:tblPr>
        <w:tblStyle w:val="af4"/>
        <w:tblW w:w="9026" w:type="dxa"/>
        <w:tblLayout w:type="fixed"/>
        <w:tblLook w:val="04A0" w:firstRow="1" w:lastRow="0" w:firstColumn="1" w:lastColumn="0" w:noHBand="0" w:noVBand="1"/>
      </w:tblPr>
      <w:tblGrid>
        <w:gridCol w:w="1646"/>
        <w:gridCol w:w="2460"/>
        <w:gridCol w:w="2460"/>
        <w:gridCol w:w="2460"/>
      </w:tblGrid>
      <w:tr w:rsidR="00C72379">
        <w:tc>
          <w:tcPr>
            <w:tcW w:w="1646" w:type="dxa"/>
          </w:tcPr>
          <w:p w:rsidR="00C72379" w:rsidRDefault="00B67482">
            <w:pPr>
              <w:rPr>
                <w:sz w:val="24"/>
              </w:rPr>
            </w:pPr>
            <w:r>
              <w:rPr>
                <w:rFonts w:hint="eastAsia"/>
                <w:sz w:val="24"/>
              </w:rPr>
              <w:t>数据名称</w:t>
            </w:r>
          </w:p>
        </w:tc>
        <w:tc>
          <w:tcPr>
            <w:tcW w:w="2460" w:type="dxa"/>
          </w:tcPr>
          <w:p w:rsidR="00C72379" w:rsidRDefault="00B67482">
            <w:pPr>
              <w:rPr>
                <w:sz w:val="24"/>
              </w:rPr>
            </w:pPr>
            <w:r>
              <w:rPr>
                <w:sz w:val="24"/>
              </w:rPr>
              <w:t>i</w:t>
            </w:r>
            <w:r>
              <w:rPr>
                <w:rFonts w:hint="eastAsia"/>
                <w:sz w:val="24"/>
              </w:rPr>
              <w:t>d</w:t>
            </w:r>
          </w:p>
        </w:tc>
        <w:tc>
          <w:tcPr>
            <w:tcW w:w="2460" w:type="dxa"/>
          </w:tcPr>
          <w:p w:rsidR="00C72379" w:rsidRDefault="00B67482">
            <w:pPr>
              <w:rPr>
                <w:sz w:val="24"/>
              </w:rPr>
            </w:pPr>
            <w:proofErr w:type="spellStart"/>
            <w:r>
              <w:rPr>
                <w:sz w:val="24"/>
              </w:rPr>
              <w:t>fp</w:t>
            </w:r>
            <w:proofErr w:type="spellEnd"/>
          </w:p>
        </w:tc>
        <w:tc>
          <w:tcPr>
            <w:tcW w:w="2460" w:type="dxa"/>
          </w:tcPr>
          <w:p w:rsidR="00C72379" w:rsidRDefault="00B67482">
            <w:pPr>
              <w:rPr>
                <w:sz w:val="24"/>
              </w:rPr>
            </w:pPr>
            <w:proofErr w:type="spellStart"/>
            <w:r>
              <w:rPr>
                <w:rFonts w:hint="eastAsia"/>
                <w:sz w:val="24"/>
              </w:rPr>
              <w:t>pHead</w:t>
            </w:r>
            <w:proofErr w:type="spellEnd"/>
          </w:p>
        </w:tc>
      </w:tr>
      <w:tr w:rsidR="00C72379">
        <w:tc>
          <w:tcPr>
            <w:tcW w:w="1646" w:type="dxa"/>
          </w:tcPr>
          <w:p w:rsidR="00C72379" w:rsidRDefault="00B67482">
            <w:pPr>
              <w:rPr>
                <w:sz w:val="24"/>
              </w:rPr>
            </w:pPr>
            <w:r>
              <w:rPr>
                <w:rFonts w:hint="eastAsia"/>
                <w:sz w:val="24"/>
              </w:rPr>
              <w:t>数据类型</w:t>
            </w:r>
          </w:p>
        </w:tc>
        <w:tc>
          <w:tcPr>
            <w:tcW w:w="2460" w:type="dxa"/>
          </w:tcPr>
          <w:p w:rsidR="00C72379" w:rsidRDefault="00B67482">
            <w:pPr>
              <w:rPr>
                <w:sz w:val="24"/>
              </w:rPr>
            </w:pPr>
            <w:proofErr w:type="gramStart"/>
            <w:r>
              <w:rPr>
                <w:sz w:val="24"/>
              </w:rPr>
              <w:t>char[</w:t>
            </w:r>
            <w:proofErr w:type="gramEnd"/>
            <w:r>
              <w:rPr>
                <w:sz w:val="24"/>
              </w:rPr>
              <w:t>]</w:t>
            </w:r>
          </w:p>
        </w:tc>
        <w:tc>
          <w:tcPr>
            <w:tcW w:w="2460" w:type="dxa"/>
          </w:tcPr>
          <w:p w:rsidR="00C72379" w:rsidRDefault="00B67482">
            <w:pPr>
              <w:rPr>
                <w:sz w:val="24"/>
              </w:rPr>
            </w:pPr>
            <w:r>
              <w:rPr>
                <w:rFonts w:hint="eastAsia"/>
                <w:sz w:val="24"/>
              </w:rPr>
              <w:t>F</w:t>
            </w:r>
            <w:r>
              <w:rPr>
                <w:sz w:val="24"/>
              </w:rPr>
              <w:t xml:space="preserve">ILE* </w:t>
            </w:r>
          </w:p>
        </w:tc>
        <w:tc>
          <w:tcPr>
            <w:tcW w:w="2460" w:type="dxa"/>
          </w:tcPr>
          <w:p w:rsidR="00C72379" w:rsidRDefault="00B67482">
            <w:pPr>
              <w:ind w:firstLineChars="50" w:firstLine="120"/>
              <w:rPr>
                <w:sz w:val="24"/>
              </w:rPr>
            </w:pPr>
            <w:r>
              <w:rPr>
                <w:sz w:val="24"/>
              </w:rPr>
              <w:t xml:space="preserve">Struct </w:t>
            </w:r>
            <w:r>
              <w:rPr>
                <w:rFonts w:hint="eastAsia"/>
                <w:sz w:val="24"/>
              </w:rPr>
              <w:t>s</w:t>
            </w:r>
            <w:r>
              <w:rPr>
                <w:sz w:val="24"/>
              </w:rPr>
              <w:t>tudent*</w:t>
            </w:r>
          </w:p>
        </w:tc>
      </w:tr>
      <w:tr w:rsidR="00C72379">
        <w:tc>
          <w:tcPr>
            <w:tcW w:w="1646" w:type="dxa"/>
          </w:tcPr>
          <w:p w:rsidR="00C72379" w:rsidRDefault="00B67482">
            <w:pPr>
              <w:rPr>
                <w:sz w:val="24"/>
              </w:rPr>
            </w:pPr>
            <w:r>
              <w:rPr>
                <w:rFonts w:hint="eastAsia"/>
                <w:sz w:val="24"/>
              </w:rPr>
              <w:t>数据说明</w:t>
            </w:r>
          </w:p>
        </w:tc>
        <w:tc>
          <w:tcPr>
            <w:tcW w:w="2460" w:type="dxa"/>
          </w:tcPr>
          <w:p w:rsidR="00C72379" w:rsidRDefault="00B67482">
            <w:pPr>
              <w:rPr>
                <w:sz w:val="24"/>
              </w:rPr>
            </w:pPr>
            <w:r>
              <w:rPr>
                <w:rFonts w:hint="eastAsia"/>
                <w:sz w:val="24"/>
              </w:rPr>
              <w:t>老师通过新增学生</w:t>
            </w:r>
            <w:r>
              <w:rPr>
                <w:rFonts w:hint="eastAsia"/>
                <w:sz w:val="24"/>
              </w:rPr>
              <w:t>id</w:t>
            </w:r>
            <w:r>
              <w:rPr>
                <w:rFonts w:hint="eastAsia"/>
                <w:sz w:val="24"/>
              </w:rPr>
              <w:t>，将学生加入班级名单，同时在链表中用来记录该学生信息的</w:t>
            </w:r>
            <w:r>
              <w:rPr>
                <w:rFonts w:hint="eastAsia"/>
                <w:sz w:val="24"/>
              </w:rPr>
              <w:lastRenderedPageBreak/>
              <w:t>结构体链表节点</w:t>
            </w:r>
          </w:p>
        </w:tc>
        <w:tc>
          <w:tcPr>
            <w:tcW w:w="2460" w:type="dxa"/>
          </w:tcPr>
          <w:p w:rsidR="00C72379" w:rsidRDefault="00B67482">
            <w:pPr>
              <w:rPr>
                <w:sz w:val="24"/>
              </w:rPr>
            </w:pPr>
            <w:r>
              <w:rPr>
                <w:rFonts w:hint="eastAsia"/>
                <w:sz w:val="24"/>
              </w:rPr>
              <w:lastRenderedPageBreak/>
              <w:t>用于指向班级名单对应的文件</w:t>
            </w:r>
          </w:p>
        </w:tc>
        <w:tc>
          <w:tcPr>
            <w:tcW w:w="2460" w:type="dxa"/>
          </w:tcPr>
          <w:p w:rsidR="00C72379" w:rsidRDefault="00B67482">
            <w:pPr>
              <w:rPr>
                <w:sz w:val="24"/>
              </w:rPr>
            </w:pPr>
            <w:r>
              <w:rPr>
                <w:rFonts w:hint="eastAsia"/>
                <w:sz w:val="24"/>
              </w:rPr>
              <w:t>结构体头指针，用来遍历使用学生链表</w:t>
            </w:r>
          </w:p>
        </w:tc>
      </w:tr>
    </w:tbl>
    <w:p w:rsidR="00C72379" w:rsidRDefault="00B67482">
      <w:pPr>
        <w:pStyle w:val="4"/>
        <w:rPr>
          <w:b w:val="0"/>
          <w:sz w:val="21"/>
          <w:szCs w:val="24"/>
        </w:rPr>
      </w:pPr>
      <w:proofErr w:type="spellStart"/>
      <w:r>
        <w:t>deleteStudent</w:t>
      </w:r>
      <w:proofErr w:type="spellEnd"/>
      <w:r>
        <w:rPr>
          <w:rFonts w:hint="eastAsia"/>
        </w:rPr>
        <w:t>函数</w:t>
      </w:r>
      <w:r>
        <w:br/>
      </w:r>
      <w:r w:rsidRPr="00B67482">
        <w:rPr>
          <w:rFonts w:hint="eastAsia"/>
          <w:b w:val="0"/>
          <w:iCs/>
          <w:szCs w:val="24"/>
        </w:rPr>
        <w:t>该函数的功能：老师选择移除注销学生。</w:t>
      </w:r>
      <w:r w:rsidRPr="00B67482">
        <w:rPr>
          <w:rFonts w:hint="eastAsia"/>
          <w:b w:val="0"/>
          <w:szCs w:val="24"/>
        </w:rPr>
        <w:t>进入函数，老师输入想要移除的学生</w:t>
      </w:r>
      <w:r w:rsidRPr="00B67482">
        <w:rPr>
          <w:rFonts w:hint="eastAsia"/>
          <w:b w:val="0"/>
          <w:szCs w:val="24"/>
        </w:rPr>
        <w:t>id</w:t>
      </w:r>
      <w:r w:rsidRPr="00B67482">
        <w:rPr>
          <w:b w:val="0"/>
          <w:szCs w:val="24"/>
        </w:rPr>
        <w:t>,</w:t>
      </w:r>
      <w:r w:rsidRPr="00B67482">
        <w:rPr>
          <w:rFonts w:hint="eastAsia"/>
          <w:b w:val="0"/>
          <w:szCs w:val="24"/>
        </w:rPr>
        <w:t>若该</w:t>
      </w:r>
      <w:r w:rsidRPr="00B67482">
        <w:rPr>
          <w:rFonts w:hint="eastAsia"/>
          <w:b w:val="0"/>
          <w:szCs w:val="24"/>
        </w:rPr>
        <w:t>id</w:t>
      </w:r>
      <w:r w:rsidRPr="00B67482">
        <w:rPr>
          <w:rFonts w:hint="eastAsia"/>
          <w:b w:val="0"/>
          <w:szCs w:val="24"/>
        </w:rPr>
        <w:t>对应的学生不存在，则给出提示信息，等待用户下一步指令，移除学生成功后，提醒用户继续添加或者返回上级菜单，最终退出函数。</w:t>
      </w:r>
    </w:p>
    <w:p w:rsidR="00C72379" w:rsidRDefault="00C72379"/>
    <w:p w:rsidR="00C72379" w:rsidRDefault="00C72379"/>
    <w:p w:rsidR="00C72379" w:rsidRDefault="00C72379"/>
    <w:tbl>
      <w:tblPr>
        <w:tblStyle w:val="af4"/>
        <w:tblW w:w="8742"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rPr>
                <w:rFonts w:ascii="宋体" w:hAnsi="宋体" w:cs="宋体"/>
                <w:iCs/>
                <w:sz w:val="24"/>
              </w:rPr>
            </w:pPr>
            <w:r>
              <w:rPr>
                <w:rFonts w:ascii="宋体" w:hAnsi="宋体" w:cs="宋体" w:hint="eastAsia"/>
                <w:iCs/>
                <w:sz w:val="24"/>
              </w:rPr>
              <w:t>返回值</w:t>
            </w:r>
          </w:p>
        </w:tc>
        <w:tc>
          <w:tcPr>
            <w:tcW w:w="1618" w:type="dxa"/>
            <w:shd w:val="clear" w:color="auto" w:fill="E0E0E0"/>
          </w:tcPr>
          <w:p w:rsidR="00C72379" w:rsidRDefault="00B67482">
            <w:pPr>
              <w:jc w:val="center"/>
              <w:rPr>
                <w:rFonts w:ascii="宋体" w:hAnsi="宋体" w:cs="宋体"/>
                <w:iCs/>
                <w:sz w:val="24"/>
              </w:rPr>
            </w:pPr>
            <w:r>
              <w:rPr>
                <w:rFonts w:ascii="宋体" w:hAnsi="宋体" w:cs="宋体" w:hint="eastAsia"/>
                <w:iCs/>
                <w:sz w:val="24"/>
              </w:rPr>
              <w:t>方法名</w:t>
            </w:r>
          </w:p>
        </w:tc>
        <w:tc>
          <w:tcPr>
            <w:tcW w:w="3584" w:type="dxa"/>
            <w:shd w:val="clear" w:color="auto" w:fill="E0E0E0"/>
          </w:tcPr>
          <w:p w:rsidR="00C72379" w:rsidRDefault="00B67482">
            <w:pPr>
              <w:jc w:val="center"/>
              <w:rPr>
                <w:rFonts w:ascii="宋体" w:hAnsi="宋体" w:cs="宋体"/>
                <w:iCs/>
                <w:sz w:val="24"/>
              </w:rPr>
            </w:pPr>
            <w:r>
              <w:rPr>
                <w:rFonts w:ascii="宋体" w:hAnsi="宋体" w:cs="宋体" w:hint="eastAsia"/>
                <w:iCs/>
                <w:sz w:val="24"/>
              </w:rPr>
              <w:t>功能</w:t>
            </w:r>
          </w:p>
        </w:tc>
        <w:tc>
          <w:tcPr>
            <w:tcW w:w="2040" w:type="dxa"/>
            <w:shd w:val="clear" w:color="auto" w:fill="E0E0E0"/>
          </w:tcPr>
          <w:p w:rsidR="00C72379" w:rsidRDefault="00B67482">
            <w:pPr>
              <w:jc w:val="center"/>
              <w:rPr>
                <w:rFonts w:ascii="宋体" w:hAnsi="宋体" w:cs="宋体"/>
                <w:iCs/>
                <w:sz w:val="24"/>
              </w:rPr>
            </w:pPr>
            <w:r>
              <w:rPr>
                <w:rFonts w:ascii="宋体" w:hAnsi="宋体" w:cs="宋体" w:hint="eastAsia"/>
                <w:iCs/>
                <w:sz w:val="24"/>
              </w:rPr>
              <w:t>参数说明</w:t>
            </w:r>
          </w:p>
        </w:tc>
      </w:tr>
      <w:tr w:rsidR="00C72379">
        <w:tc>
          <w:tcPr>
            <w:tcW w:w="1500" w:type="dxa"/>
          </w:tcPr>
          <w:p w:rsidR="00C72379" w:rsidRDefault="00B67482">
            <w:pPr>
              <w:jc w:val="center"/>
              <w:rPr>
                <w:rFonts w:ascii="宋体" w:hAnsi="宋体" w:cs="宋体"/>
                <w:sz w:val="24"/>
              </w:rPr>
            </w:pPr>
            <w:proofErr w:type="spellStart"/>
            <w:r>
              <w:rPr>
                <w:rFonts w:ascii="宋体" w:hAnsi="宋体" w:cs="宋体" w:hint="eastAsia"/>
                <w:sz w:val="24"/>
              </w:rPr>
              <w:t>pHead</w:t>
            </w:r>
            <w:proofErr w:type="spellEnd"/>
          </w:p>
        </w:tc>
        <w:tc>
          <w:tcPr>
            <w:tcW w:w="1618" w:type="dxa"/>
          </w:tcPr>
          <w:p w:rsidR="00C72379" w:rsidRDefault="00B67482">
            <w:pPr>
              <w:jc w:val="center"/>
              <w:rPr>
                <w:rFonts w:ascii="宋体" w:hAnsi="宋体" w:cs="宋体"/>
                <w:sz w:val="24"/>
              </w:rPr>
            </w:pPr>
            <w:proofErr w:type="spellStart"/>
            <w:r>
              <w:rPr>
                <w:rFonts w:ascii="宋体" w:hAnsi="宋体" w:cs="宋体" w:hint="eastAsia"/>
                <w:sz w:val="24"/>
              </w:rPr>
              <w:t>deleteStudent</w:t>
            </w:r>
            <w:proofErr w:type="spellEnd"/>
          </w:p>
        </w:tc>
        <w:tc>
          <w:tcPr>
            <w:tcW w:w="3584" w:type="dxa"/>
            <w:vAlign w:val="center"/>
          </w:tcPr>
          <w:p w:rsidR="00C72379" w:rsidRDefault="00B67482">
            <w:pPr>
              <w:ind w:left="12"/>
              <w:rPr>
                <w:rFonts w:ascii="宋体" w:hAnsi="宋体" w:cs="宋体"/>
                <w:sz w:val="24"/>
              </w:rPr>
            </w:pPr>
            <w:r>
              <w:rPr>
                <w:rFonts w:ascii="宋体" w:hAnsi="宋体" w:cs="宋体" w:hint="eastAsia"/>
                <w:sz w:val="24"/>
              </w:rPr>
              <w:t>老师删除班级名单内的某个学生</w:t>
            </w:r>
          </w:p>
        </w:tc>
        <w:tc>
          <w:tcPr>
            <w:tcW w:w="2040" w:type="dxa"/>
          </w:tcPr>
          <w:p w:rsidR="00C72379" w:rsidRDefault="00B67482">
            <w:pPr>
              <w:jc w:val="center"/>
              <w:rPr>
                <w:rFonts w:ascii="宋体" w:hAnsi="宋体" w:cs="宋体"/>
                <w:sz w:val="24"/>
              </w:rPr>
            </w:pPr>
            <w:proofErr w:type="spellStart"/>
            <w:r>
              <w:rPr>
                <w:rFonts w:ascii="宋体" w:hAnsi="宋体" w:cs="宋体" w:hint="eastAsia"/>
                <w:sz w:val="24"/>
              </w:rPr>
              <w:t>pHead</w:t>
            </w:r>
            <w:proofErr w:type="spellEnd"/>
          </w:p>
        </w:tc>
      </w:tr>
    </w:tbl>
    <w:p w:rsidR="00C72379" w:rsidRDefault="00C72379">
      <w:pPr>
        <w:rPr>
          <w:rFonts w:ascii="宋体" w:hAnsi="宋体" w:cs="宋体"/>
          <w:i/>
          <w:sz w:val="24"/>
        </w:rPr>
      </w:pPr>
    </w:p>
    <w:p w:rsidR="00C72379" w:rsidRPr="00B67482" w:rsidRDefault="00B67482">
      <w:pPr>
        <w:rPr>
          <w:rFonts w:ascii="宋体" w:hAnsi="宋体" w:cs="宋体"/>
          <w:iCs/>
          <w:sz w:val="24"/>
        </w:rPr>
      </w:pPr>
      <w:proofErr w:type="spellStart"/>
      <w:r w:rsidRPr="00B67482">
        <w:rPr>
          <w:rFonts w:ascii="宋体" w:hAnsi="宋体" w:cs="宋体" w:hint="eastAsia"/>
          <w:iCs/>
          <w:sz w:val="24"/>
        </w:rPr>
        <w:t>deleteStudent</w:t>
      </w:r>
      <w:proofErr w:type="spellEnd"/>
      <w:r w:rsidRPr="00B67482">
        <w:rPr>
          <w:rFonts w:ascii="宋体" w:hAnsi="宋体" w:cs="宋体" w:hint="eastAsia"/>
          <w:iCs/>
          <w:sz w:val="24"/>
        </w:rPr>
        <w:t>函数流程图如图5-9所示</w:t>
      </w:r>
    </w:p>
    <w:p w:rsidR="00C72379" w:rsidRDefault="00B45D3C">
      <w:pPr>
        <w:jc w:val="center"/>
        <w:rPr>
          <w:i/>
        </w:rPr>
      </w:pPr>
      <w:r>
        <w:pict>
          <v:shape id="_x0000_i1036" type="#_x0000_t75" style="width:364.5pt;height:376.5pt">
            <v:imagedata r:id="rId31" o:title=""/>
          </v:shape>
        </w:pict>
      </w:r>
    </w:p>
    <w:p w:rsidR="00C72379" w:rsidRDefault="00B67482">
      <w:pPr>
        <w:pStyle w:val="4"/>
      </w:pPr>
      <w:r>
        <w:rPr>
          <w:rFonts w:hint="eastAsia"/>
        </w:rPr>
        <w:t>相关数据表</w:t>
      </w:r>
    </w:p>
    <w:tbl>
      <w:tblPr>
        <w:tblStyle w:val="af4"/>
        <w:tblW w:w="9026" w:type="dxa"/>
        <w:tblLayout w:type="fixed"/>
        <w:tblLook w:val="04A0" w:firstRow="1" w:lastRow="0" w:firstColumn="1" w:lastColumn="0" w:noHBand="0" w:noVBand="1"/>
      </w:tblPr>
      <w:tblGrid>
        <w:gridCol w:w="1646"/>
        <w:gridCol w:w="2460"/>
        <w:gridCol w:w="2460"/>
        <w:gridCol w:w="2460"/>
      </w:tblGrid>
      <w:tr w:rsidR="00C72379">
        <w:tc>
          <w:tcPr>
            <w:tcW w:w="1646" w:type="dxa"/>
          </w:tcPr>
          <w:p w:rsidR="00C72379" w:rsidRDefault="00B67482">
            <w:pPr>
              <w:rPr>
                <w:rFonts w:ascii="宋体" w:hAnsi="宋体" w:cs="宋体"/>
                <w:sz w:val="24"/>
              </w:rPr>
            </w:pPr>
            <w:r>
              <w:rPr>
                <w:rFonts w:ascii="宋体" w:hAnsi="宋体" w:cs="宋体" w:hint="eastAsia"/>
                <w:sz w:val="24"/>
              </w:rPr>
              <w:t>数据名称</w:t>
            </w:r>
          </w:p>
        </w:tc>
        <w:tc>
          <w:tcPr>
            <w:tcW w:w="2460" w:type="dxa"/>
          </w:tcPr>
          <w:p w:rsidR="00C72379" w:rsidRDefault="00B67482">
            <w:pPr>
              <w:rPr>
                <w:rFonts w:ascii="宋体" w:hAnsi="宋体" w:cs="宋体"/>
                <w:sz w:val="24"/>
              </w:rPr>
            </w:pPr>
            <w:r>
              <w:rPr>
                <w:rFonts w:ascii="宋体" w:hAnsi="宋体" w:cs="宋体" w:hint="eastAsia"/>
                <w:sz w:val="24"/>
              </w:rPr>
              <w:t>id</w:t>
            </w:r>
          </w:p>
        </w:tc>
        <w:tc>
          <w:tcPr>
            <w:tcW w:w="2460" w:type="dxa"/>
          </w:tcPr>
          <w:p w:rsidR="00C72379" w:rsidRDefault="00B67482">
            <w:pPr>
              <w:rPr>
                <w:rFonts w:ascii="宋体" w:hAnsi="宋体" w:cs="宋体"/>
                <w:sz w:val="24"/>
              </w:rPr>
            </w:pPr>
            <w:proofErr w:type="spellStart"/>
            <w:r>
              <w:rPr>
                <w:rFonts w:ascii="宋体" w:hAnsi="宋体" w:cs="宋体" w:hint="eastAsia"/>
                <w:sz w:val="24"/>
              </w:rPr>
              <w:t>fp</w:t>
            </w:r>
            <w:proofErr w:type="spellEnd"/>
          </w:p>
        </w:tc>
        <w:tc>
          <w:tcPr>
            <w:tcW w:w="2460" w:type="dxa"/>
          </w:tcPr>
          <w:p w:rsidR="00C72379" w:rsidRDefault="00B67482">
            <w:pPr>
              <w:rPr>
                <w:rFonts w:ascii="宋体" w:hAnsi="宋体" w:cs="宋体"/>
                <w:sz w:val="24"/>
              </w:rPr>
            </w:pPr>
            <w:proofErr w:type="spellStart"/>
            <w:r>
              <w:rPr>
                <w:rFonts w:ascii="宋体" w:hAnsi="宋体" w:cs="宋体" w:hint="eastAsia"/>
                <w:sz w:val="24"/>
              </w:rPr>
              <w:t>pHead</w:t>
            </w:r>
            <w:proofErr w:type="spellEnd"/>
          </w:p>
        </w:tc>
      </w:tr>
      <w:tr w:rsidR="00C72379">
        <w:tc>
          <w:tcPr>
            <w:tcW w:w="1646" w:type="dxa"/>
          </w:tcPr>
          <w:p w:rsidR="00C72379" w:rsidRDefault="00B67482">
            <w:pPr>
              <w:rPr>
                <w:rFonts w:ascii="宋体" w:hAnsi="宋体" w:cs="宋体"/>
                <w:sz w:val="24"/>
              </w:rPr>
            </w:pPr>
            <w:r>
              <w:rPr>
                <w:rFonts w:ascii="宋体" w:hAnsi="宋体" w:cs="宋体" w:hint="eastAsia"/>
                <w:sz w:val="24"/>
              </w:rPr>
              <w:t>数据类型</w:t>
            </w:r>
          </w:p>
        </w:tc>
        <w:tc>
          <w:tcPr>
            <w:tcW w:w="2460" w:type="dxa"/>
          </w:tcPr>
          <w:p w:rsidR="00C72379" w:rsidRDefault="00B67482">
            <w:pPr>
              <w:rPr>
                <w:rFonts w:ascii="宋体" w:hAnsi="宋体" w:cs="宋体"/>
                <w:sz w:val="24"/>
              </w:rPr>
            </w:pPr>
            <w:proofErr w:type="gramStart"/>
            <w:r>
              <w:rPr>
                <w:rFonts w:ascii="宋体" w:hAnsi="宋体" w:cs="宋体" w:hint="eastAsia"/>
                <w:sz w:val="24"/>
              </w:rPr>
              <w:t>char[</w:t>
            </w:r>
            <w:proofErr w:type="gramEnd"/>
            <w:r>
              <w:rPr>
                <w:rFonts w:ascii="宋体" w:hAnsi="宋体" w:cs="宋体" w:hint="eastAsia"/>
                <w:sz w:val="24"/>
              </w:rPr>
              <w:t>]</w:t>
            </w:r>
          </w:p>
        </w:tc>
        <w:tc>
          <w:tcPr>
            <w:tcW w:w="2460" w:type="dxa"/>
          </w:tcPr>
          <w:p w:rsidR="00C72379" w:rsidRDefault="00B67482">
            <w:pPr>
              <w:rPr>
                <w:rFonts w:ascii="宋体" w:hAnsi="宋体" w:cs="宋体"/>
                <w:sz w:val="24"/>
              </w:rPr>
            </w:pPr>
            <w:r>
              <w:rPr>
                <w:rFonts w:ascii="宋体" w:hAnsi="宋体" w:cs="宋体" w:hint="eastAsia"/>
                <w:sz w:val="24"/>
              </w:rPr>
              <w:t xml:space="preserve">FILE* </w:t>
            </w:r>
          </w:p>
        </w:tc>
        <w:tc>
          <w:tcPr>
            <w:tcW w:w="2460" w:type="dxa"/>
          </w:tcPr>
          <w:p w:rsidR="00C72379" w:rsidRDefault="00B67482">
            <w:pPr>
              <w:ind w:firstLineChars="50" w:firstLine="120"/>
              <w:rPr>
                <w:rFonts w:ascii="宋体" w:hAnsi="宋体" w:cs="宋体"/>
                <w:sz w:val="24"/>
              </w:rPr>
            </w:pPr>
            <w:r>
              <w:rPr>
                <w:rFonts w:ascii="宋体" w:hAnsi="宋体" w:cs="宋体" w:hint="eastAsia"/>
                <w:sz w:val="24"/>
              </w:rPr>
              <w:t>Struct student*</w:t>
            </w:r>
          </w:p>
        </w:tc>
      </w:tr>
      <w:tr w:rsidR="00C72379">
        <w:tc>
          <w:tcPr>
            <w:tcW w:w="1646" w:type="dxa"/>
          </w:tcPr>
          <w:p w:rsidR="00C72379" w:rsidRDefault="00B67482">
            <w:pPr>
              <w:rPr>
                <w:rFonts w:ascii="宋体" w:hAnsi="宋体" w:cs="宋体"/>
                <w:sz w:val="24"/>
              </w:rPr>
            </w:pPr>
            <w:r>
              <w:rPr>
                <w:rFonts w:ascii="宋体" w:hAnsi="宋体" w:cs="宋体" w:hint="eastAsia"/>
                <w:sz w:val="24"/>
              </w:rPr>
              <w:t>数据说明</w:t>
            </w:r>
          </w:p>
        </w:tc>
        <w:tc>
          <w:tcPr>
            <w:tcW w:w="2460" w:type="dxa"/>
          </w:tcPr>
          <w:p w:rsidR="00C72379" w:rsidRDefault="00B67482">
            <w:pPr>
              <w:rPr>
                <w:rFonts w:ascii="宋体" w:hAnsi="宋体" w:cs="宋体"/>
                <w:sz w:val="24"/>
              </w:rPr>
            </w:pPr>
            <w:r>
              <w:rPr>
                <w:rFonts w:ascii="宋体" w:hAnsi="宋体" w:cs="宋体" w:hint="eastAsia"/>
                <w:sz w:val="24"/>
              </w:rPr>
              <w:t>老师通过输入学生id，将该学生移除班</w:t>
            </w:r>
            <w:r>
              <w:rPr>
                <w:rFonts w:ascii="宋体" w:hAnsi="宋体" w:cs="宋体" w:hint="eastAsia"/>
                <w:sz w:val="24"/>
              </w:rPr>
              <w:lastRenderedPageBreak/>
              <w:t>级名单，同时在链表中该学生的结构体链表节点被删除，该学生不能再使用本系统</w:t>
            </w:r>
          </w:p>
        </w:tc>
        <w:tc>
          <w:tcPr>
            <w:tcW w:w="2460" w:type="dxa"/>
          </w:tcPr>
          <w:p w:rsidR="00C72379" w:rsidRDefault="00B67482">
            <w:pPr>
              <w:rPr>
                <w:rFonts w:ascii="宋体" w:hAnsi="宋体" w:cs="宋体"/>
                <w:sz w:val="24"/>
              </w:rPr>
            </w:pPr>
            <w:r>
              <w:rPr>
                <w:rFonts w:ascii="宋体" w:hAnsi="宋体" w:cs="宋体" w:hint="eastAsia"/>
                <w:sz w:val="24"/>
              </w:rPr>
              <w:lastRenderedPageBreak/>
              <w:t>用于指向班级名单对应的文件</w:t>
            </w:r>
          </w:p>
        </w:tc>
        <w:tc>
          <w:tcPr>
            <w:tcW w:w="2460" w:type="dxa"/>
          </w:tcPr>
          <w:p w:rsidR="00C72379" w:rsidRDefault="00B67482">
            <w:pPr>
              <w:rPr>
                <w:rFonts w:ascii="宋体" w:hAnsi="宋体" w:cs="宋体"/>
                <w:sz w:val="24"/>
              </w:rPr>
            </w:pPr>
            <w:r>
              <w:rPr>
                <w:rFonts w:ascii="宋体" w:hAnsi="宋体" w:cs="宋体" w:hint="eastAsia"/>
                <w:sz w:val="24"/>
              </w:rPr>
              <w:t>结构体头指针，用来遍历使用学生链表</w:t>
            </w:r>
          </w:p>
        </w:tc>
      </w:tr>
    </w:tbl>
    <w:p w:rsidR="00C72379" w:rsidRDefault="00B67482">
      <w:pPr>
        <w:pStyle w:val="4"/>
        <w:rPr>
          <w:b w:val="0"/>
          <w:iCs/>
        </w:rPr>
      </w:pPr>
      <w:proofErr w:type="spellStart"/>
      <w:r>
        <w:t>modifyStudent</w:t>
      </w:r>
      <w:proofErr w:type="spellEnd"/>
      <w:r>
        <w:rPr>
          <w:rFonts w:hint="eastAsia"/>
        </w:rPr>
        <w:t>函数</w:t>
      </w:r>
      <w:r>
        <w:br/>
      </w:r>
      <w:r w:rsidRPr="00B67482">
        <w:rPr>
          <w:rFonts w:hint="eastAsia"/>
          <w:b w:val="0"/>
          <w:iCs/>
          <w:szCs w:val="24"/>
        </w:rPr>
        <w:t>该函数的功能：老师选择修改某个学生的信息。</w:t>
      </w:r>
      <w:r w:rsidRPr="00B67482">
        <w:rPr>
          <w:rFonts w:hint="eastAsia"/>
          <w:b w:val="0"/>
          <w:szCs w:val="24"/>
        </w:rPr>
        <w:t>进入函数，老师输入想要修改的学生</w:t>
      </w:r>
      <w:r w:rsidRPr="00B67482">
        <w:rPr>
          <w:rFonts w:hint="eastAsia"/>
          <w:b w:val="0"/>
          <w:szCs w:val="24"/>
        </w:rPr>
        <w:t>id</w:t>
      </w:r>
      <w:r w:rsidRPr="00B67482">
        <w:rPr>
          <w:b w:val="0"/>
          <w:szCs w:val="24"/>
        </w:rPr>
        <w:t>,</w:t>
      </w:r>
      <w:r w:rsidRPr="00B67482">
        <w:rPr>
          <w:rFonts w:hint="eastAsia"/>
          <w:b w:val="0"/>
          <w:szCs w:val="24"/>
        </w:rPr>
        <w:t>若该</w:t>
      </w:r>
      <w:r w:rsidRPr="00B67482">
        <w:rPr>
          <w:rFonts w:hint="eastAsia"/>
          <w:b w:val="0"/>
          <w:szCs w:val="24"/>
        </w:rPr>
        <w:t>id</w:t>
      </w:r>
      <w:r w:rsidRPr="00B67482">
        <w:rPr>
          <w:rFonts w:hint="eastAsia"/>
          <w:b w:val="0"/>
          <w:szCs w:val="24"/>
        </w:rPr>
        <w:t>对应的学生不存在，则给出提示信息，等待用户下一步指令，让用户输入要修改的具体信息，确认是否修改，修改成功后，提醒用户继续修改或者返回上级菜单，最终退出函数。</w:t>
      </w:r>
    </w:p>
    <w:p w:rsidR="00C72379" w:rsidRDefault="00C72379"/>
    <w:p w:rsidR="00C72379" w:rsidRDefault="00C72379"/>
    <w:tbl>
      <w:tblPr>
        <w:tblStyle w:val="af4"/>
        <w:tblW w:w="8742"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rPr>
                <w:rFonts w:ascii="宋体" w:hAnsi="宋体" w:cs="宋体"/>
                <w:sz w:val="24"/>
              </w:rPr>
            </w:pPr>
            <w:r>
              <w:rPr>
                <w:rFonts w:ascii="宋体" w:hAnsi="宋体" w:cs="宋体" w:hint="eastAsia"/>
                <w:sz w:val="24"/>
              </w:rPr>
              <w:t>返回值</w:t>
            </w:r>
          </w:p>
        </w:tc>
        <w:tc>
          <w:tcPr>
            <w:tcW w:w="1618" w:type="dxa"/>
            <w:shd w:val="clear" w:color="auto" w:fill="E0E0E0"/>
          </w:tcPr>
          <w:p w:rsidR="00C72379" w:rsidRDefault="00B67482">
            <w:pPr>
              <w:jc w:val="center"/>
              <w:rPr>
                <w:rFonts w:ascii="宋体" w:hAnsi="宋体" w:cs="宋体"/>
                <w:sz w:val="24"/>
              </w:rPr>
            </w:pPr>
            <w:r>
              <w:rPr>
                <w:rFonts w:ascii="宋体" w:hAnsi="宋体" w:cs="宋体" w:hint="eastAsia"/>
                <w:sz w:val="24"/>
              </w:rPr>
              <w:t>方法名</w:t>
            </w:r>
          </w:p>
        </w:tc>
        <w:tc>
          <w:tcPr>
            <w:tcW w:w="3584" w:type="dxa"/>
            <w:shd w:val="clear" w:color="auto" w:fill="E0E0E0"/>
          </w:tcPr>
          <w:p w:rsidR="00C72379" w:rsidRDefault="00B67482">
            <w:pPr>
              <w:jc w:val="center"/>
              <w:rPr>
                <w:rFonts w:ascii="宋体" w:hAnsi="宋体" w:cs="宋体"/>
                <w:sz w:val="24"/>
              </w:rPr>
            </w:pPr>
            <w:r>
              <w:rPr>
                <w:rFonts w:ascii="宋体" w:hAnsi="宋体" w:cs="宋体" w:hint="eastAsia"/>
                <w:sz w:val="24"/>
              </w:rPr>
              <w:t>功能</w:t>
            </w:r>
          </w:p>
        </w:tc>
        <w:tc>
          <w:tcPr>
            <w:tcW w:w="2040" w:type="dxa"/>
            <w:shd w:val="clear" w:color="auto" w:fill="E0E0E0"/>
          </w:tcPr>
          <w:p w:rsidR="00C72379" w:rsidRDefault="00B67482">
            <w:pPr>
              <w:jc w:val="center"/>
              <w:rPr>
                <w:rFonts w:ascii="宋体" w:hAnsi="宋体" w:cs="宋体"/>
                <w:sz w:val="24"/>
              </w:rPr>
            </w:pPr>
            <w:r>
              <w:rPr>
                <w:rFonts w:ascii="宋体" w:hAnsi="宋体" w:cs="宋体" w:hint="eastAsia"/>
                <w:sz w:val="24"/>
              </w:rPr>
              <w:t>参数说明</w:t>
            </w:r>
          </w:p>
        </w:tc>
      </w:tr>
      <w:tr w:rsidR="00C72379">
        <w:tc>
          <w:tcPr>
            <w:tcW w:w="1500" w:type="dxa"/>
          </w:tcPr>
          <w:p w:rsidR="00C72379" w:rsidRDefault="00B67482">
            <w:pPr>
              <w:jc w:val="center"/>
              <w:rPr>
                <w:rFonts w:ascii="宋体" w:hAnsi="宋体" w:cs="宋体"/>
                <w:sz w:val="24"/>
              </w:rPr>
            </w:pPr>
            <w:proofErr w:type="spellStart"/>
            <w:r>
              <w:rPr>
                <w:rFonts w:ascii="宋体" w:hAnsi="宋体" w:cs="宋体" w:hint="eastAsia"/>
                <w:sz w:val="24"/>
              </w:rPr>
              <w:t>pHead</w:t>
            </w:r>
            <w:proofErr w:type="spellEnd"/>
          </w:p>
        </w:tc>
        <w:tc>
          <w:tcPr>
            <w:tcW w:w="1618" w:type="dxa"/>
          </w:tcPr>
          <w:p w:rsidR="00C72379" w:rsidRDefault="00B67482">
            <w:pPr>
              <w:jc w:val="center"/>
              <w:rPr>
                <w:rFonts w:ascii="宋体" w:hAnsi="宋体" w:cs="宋体"/>
                <w:sz w:val="24"/>
              </w:rPr>
            </w:pPr>
            <w:proofErr w:type="spellStart"/>
            <w:r>
              <w:rPr>
                <w:rFonts w:ascii="宋体" w:hAnsi="宋体" w:cs="宋体" w:hint="eastAsia"/>
                <w:sz w:val="24"/>
              </w:rPr>
              <w:t>modifyStudent</w:t>
            </w:r>
            <w:proofErr w:type="spellEnd"/>
          </w:p>
        </w:tc>
        <w:tc>
          <w:tcPr>
            <w:tcW w:w="3584" w:type="dxa"/>
            <w:vAlign w:val="center"/>
          </w:tcPr>
          <w:p w:rsidR="00C72379" w:rsidRDefault="00B67482">
            <w:pPr>
              <w:ind w:left="12"/>
              <w:rPr>
                <w:rFonts w:ascii="宋体" w:hAnsi="宋体" w:cs="宋体"/>
                <w:sz w:val="24"/>
              </w:rPr>
            </w:pPr>
            <w:r>
              <w:rPr>
                <w:rFonts w:ascii="宋体" w:hAnsi="宋体" w:cs="宋体" w:hint="eastAsia"/>
                <w:sz w:val="24"/>
              </w:rPr>
              <w:t>老师修改某个学生的基本信息</w:t>
            </w:r>
          </w:p>
        </w:tc>
        <w:tc>
          <w:tcPr>
            <w:tcW w:w="2040" w:type="dxa"/>
          </w:tcPr>
          <w:p w:rsidR="00C72379" w:rsidRDefault="00B67482">
            <w:pPr>
              <w:jc w:val="center"/>
              <w:rPr>
                <w:rFonts w:ascii="宋体" w:hAnsi="宋体" w:cs="宋体"/>
                <w:sz w:val="24"/>
              </w:rPr>
            </w:pPr>
            <w:proofErr w:type="spellStart"/>
            <w:r>
              <w:rPr>
                <w:rFonts w:ascii="宋体" w:hAnsi="宋体" w:cs="宋体" w:hint="eastAsia"/>
                <w:sz w:val="24"/>
              </w:rPr>
              <w:t>pHead</w:t>
            </w:r>
            <w:proofErr w:type="spellEnd"/>
          </w:p>
        </w:tc>
      </w:tr>
    </w:tbl>
    <w:p w:rsidR="00C72379" w:rsidRDefault="00C72379">
      <w:pPr>
        <w:rPr>
          <w:i/>
        </w:rPr>
      </w:pPr>
    </w:p>
    <w:p w:rsidR="00C72379" w:rsidRPr="009A6521" w:rsidRDefault="00B67482">
      <w:pPr>
        <w:rPr>
          <w:iCs/>
          <w:sz w:val="24"/>
        </w:rPr>
      </w:pPr>
      <w:proofErr w:type="spellStart"/>
      <w:r w:rsidRPr="009A6521">
        <w:rPr>
          <w:rFonts w:hint="eastAsia"/>
          <w:iCs/>
          <w:sz w:val="24"/>
        </w:rPr>
        <w:t>modifyStudent</w:t>
      </w:r>
      <w:proofErr w:type="spellEnd"/>
      <w:r w:rsidRPr="009A6521">
        <w:rPr>
          <w:rFonts w:hint="eastAsia"/>
          <w:iCs/>
          <w:sz w:val="24"/>
        </w:rPr>
        <w:t>函数流程图如图</w:t>
      </w:r>
      <w:r w:rsidRPr="009A6521">
        <w:rPr>
          <w:rFonts w:hint="eastAsia"/>
          <w:iCs/>
          <w:sz w:val="24"/>
        </w:rPr>
        <w:t>5-10</w:t>
      </w:r>
      <w:r w:rsidRPr="009A6521">
        <w:rPr>
          <w:rFonts w:hint="eastAsia"/>
          <w:iCs/>
          <w:sz w:val="24"/>
        </w:rPr>
        <w:t>所示</w:t>
      </w:r>
    </w:p>
    <w:p w:rsidR="00C72379" w:rsidRDefault="00B45D3C">
      <w:pPr>
        <w:jc w:val="center"/>
        <w:rPr>
          <w:i/>
        </w:rPr>
      </w:pPr>
      <w:r>
        <w:lastRenderedPageBreak/>
        <w:pict>
          <v:shape id="_x0000_i1037" type="#_x0000_t75" style="width:376.5pt;height:454.5pt">
            <v:imagedata r:id="rId32" o:title=""/>
          </v:shape>
        </w:pict>
      </w:r>
    </w:p>
    <w:p w:rsidR="00C72379" w:rsidRDefault="00C72379">
      <w:pPr>
        <w:rPr>
          <w:i/>
        </w:rPr>
      </w:pPr>
    </w:p>
    <w:p w:rsidR="00C72379" w:rsidRDefault="00B67482">
      <w:pPr>
        <w:pStyle w:val="4"/>
      </w:pPr>
      <w:r>
        <w:rPr>
          <w:rFonts w:hint="eastAsia"/>
        </w:rPr>
        <w:t>相关数据表</w:t>
      </w:r>
    </w:p>
    <w:tbl>
      <w:tblPr>
        <w:tblStyle w:val="af4"/>
        <w:tblW w:w="9026" w:type="dxa"/>
        <w:tblLayout w:type="fixed"/>
        <w:tblLook w:val="04A0" w:firstRow="1" w:lastRow="0" w:firstColumn="1" w:lastColumn="0" w:noHBand="0" w:noVBand="1"/>
      </w:tblPr>
      <w:tblGrid>
        <w:gridCol w:w="1646"/>
        <w:gridCol w:w="2460"/>
        <w:gridCol w:w="2460"/>
        <w:gridCol w:w="2460"/>
      </w:tblGrid>
      <w:tr w:rsidR="00C72379">
        <w:tc>
          <w:tcPr>
            <w:tcW w:w="1646" w:type="dxa"/>
          </w:tcPr>
          <w:p w:rsidR="00C72379" w:rsidRDefault="00B67482">
            <w:pPr>
              <w:rPr>
                <w:sz w:val="24"/>
              </w:rPr>
            </w:pPr>
            <w:r>
              <w:rPr>
                <w:rFonts w:hint="eastAsia"/>
                <w:sz w:val="24"/>
              </w:rPr>
              <w:t>数据名称</w:t>
            </w:r>
          </w:p>
        </w:tc>
        <w:tc>
          <w:tcPr>
            <w:tcW w:w="2460" w:type="dxa"/>
          </w:tcPr>
          <w:p w:rsidR="00C72379" w:rsidRDefault="00B67482">
            <w:pPr>
              <w:rPr>
                <w:sz w:val="24"/>
              </w:rPr>
            </w:pPr>
            <w:r>
              <w:rPr>
                <w:sz w:val="24"/>
              </w:rPr>
              <w:t>i</w:t>
            </w:r>
            <w:r>
              <w:rPr>
                <w:rFonts w:hint="eastAsia"/>
                <w:sz w:val="24"/>
              </w:rPr>
              <w:t>d</w:t>
            </w:r>
          </w:p>
        </w:tc>
        <w:tc>
          <w:tcPr>
            <w:tcW w:w="2460" w:type="dxa"/>
          </w:tcPr>
          <w:p w:rsidR="00C72379" w:rsidRDefault="00B67482">
            <w:pPr>
              <w:rPr>
                <w:sz w:val="24"/>
              </w:rPr>
            </w:pPr>
            <w:proofErr w:type="spellStart"/>
            <w:r>
              <w:rPr>
                <w:sz w:val="24"/>
              </w:rPr>
              <w:t>fp</w:t>
            </w:r>
            <w:proofErr w:type="spellEnd"/>
          </w:p>
        </w:tc>
        <w:tc>
          <w:tcPr>
            <w:tcW w:w="2460" w:type="dxa"/>
          </w:tcPr>
          <w:p w:rsidR="00C72379" w:rsidRDefault="00B67482">
            <w:pPr>
              <w:rPr>
                <w:sz w:val="24"/>
              </w:rPr>
            </w:pPr>
            <w:proofErr w:type="spellStart"/>
            <w:r>
              <w:rPr>
                <w:rFonts w:hint="eastAsia"/>
                <w:sz w:val="24"/>
              </w:rPr>
              <w:t>pHead</w:t>
            </w:r>
            <w:proofErr w:type="spellEnd"/>
          </w:p>
        </w:tc>
      </w:tr>
      <w:tr w:rsidR="00C72379">
        <w:tc>
          <w:tcPr>
            <w:tcW w:w="1646" w:type="dxa"/>
          </w:tcPr>
          <w:p w:rsidR="00C72379" w:rsidRDefault="00B67482">
            <w:pPr>
              <w:rPr>
                <w:sz w:val="24"/>
              </w:rPr>
            </w:pPr>
            <w:r>
              <w:rPr>
                <w:rFonts w:hint="eastAsia"/>
                <w:sz w:val="24"/>
              </w:rPr>
              <w:t>数据类型</w:t>
            </w:r>
          </w:p>
        </w:tc>
        <w:tc>
          <w:tcPr>
            <w:tcW w:w="2460" w:type="dxa"/>
          </w:tcPr>
          <w:p w:rsidR="00C72379" w:rsidRDefault="00B67482">
            <w:pPr>
              <w:rPr>
                <w:sz w:val="24"/>
              </w:rPr>
            </w:pPr>
            <w:proofErr w:type="gramStart"/>
            <w:r>
              <w:rPr>
                <w:sz w:val="24"/>
              </w:rPr>
              <w:t>char[</w:t>
            </w:r>
            <w:proofErr w:type="gramEnd"/>
            <w:r>
              <w:rPr>
                <w:sz w:val="24"/>
              </w:rPr>
              <w:t>]</w:t>
            </w:r>
          </w:p>
        </w:tc>
        <w:tc>
          <w:tcPr>
            <w:tcW w:w="2460" w:type="dxa"/>
          </w:tcPr>
          <w:p w:rsidR="00C72379" w:rsidRDefault="00B67482">
            <w:pPr>
              <w:rPr>
                <w:sz w:val="24"/>
              </w:rPr>
            </w:pPr>
            <w:r>
              <w:rPr>
                <w:rFonts w:hint="eastAsia"/>
                <w:sz w:val="24"/>
              </w:rPr>
              <w:t>F</w:t>
            </w:r>
            <w:r>
              <w:rPr>
                <w:sz w:val="24"/>
              </w:rPr>
              <w:t xml:space="preserve">ILE* </w:t>
            </w:r>
          </w:p>
        </w:tc>
        <w:tc>
          <w:tcPr>
            <w:tcW w:w="2460" w:type="dxa"/>
          </w:tcPr>
          <w:p w:rsidR="00C72379" w:rsidRDefault="00B67482">
            <w:pPr>
              <w:ind w:firstLineChars="50" w:firstLine="120"/>
              <w:rPr>
                <w:sz w:val="24"/>
              </w:rPr>
            </w:pPr>
            <w:r>
              <w:rPr>
                <w:sz w:val="24"/>
              </w:rPr>
              <w:t xml:space="preserve">Struct </w:t>
            </w:r>
            <w:r>
              <w:rPr>
                <w:rFonts w:hint="eastAsia"/>
                <w:sz w:val="24"/>
              </w:rPr>
              <w:t>s</w:t>
            </w:r>
            <w:r>
              <w:rPr>
                <w:sz w:val="24"/>
              </w:rPr>
              <w:t>tudent*</w:t>
            </w:r>
          </w:p>
        </w:tc>
      </w:tr>
      <w:tr w:rsidR="00C72379">
        <w:tc>
          <w:tcPr>
            <w:tcW w:w="1646" w:type="dxa"/>
          </w:tcPr>
          <w:p w:rsidR="00C72379" w:rsidRDefault="00B67482">
            <w:pPr>
              <w:rPr>
                <w:sz w:val="24"/>
              </w:rPr>
            </w:pPr>
            <w:r>
              <w:rPr>
                <w:rFonts w:hint="eastAsia"/>
                <w:sz w:val="24"/>
              </w:rPr>
              <w:t>数据说明</w:t>
            </w:r>
          </w:p>
        </w:tc>
        <w:tc>
          <w:tcPr>
            <w:tcW w:w="2460" w:type="dxa"/>
          </w:tcPr>
          <w:p w:rsidR="00C72379" w:rsidRDefault="00B67482">
            <w:pPr>
              <w:rPr>
                <w:sz w:val="24"/>
              </w:rPr>
            </w:pPr>
            <w:r>
              <w:rPr>
                <w:rFonts w:hint="eastAsia"/>
                <w:sz w:val="24"/>
              </w:rPr>
              <w:t>老师通过输入学生</w:t>
            </w:r>
            <w:r>
              <w:rPr>
                <w:rFonts w:hint="eastAsia"/>
                <w:sz w:val="24"/>
              </w:rPr>
              <w:t>id</w:t>
            </w:r>
            <w:r>
              <w:rPr>
                <w:rFonts w:hint="eastAsia"/>
                <w:sz w:val="24"/>
              </w:rPr>
              <w:t>，从而修改该学生的基本信息。</w:t>
            </w:r>
          </w:p>
        </w:tc>
        <w:tc>
          <w:tcPr>
            <w:tcW w:w="2460" w:type="dxa"/>
          </w:tcPr>
          <w:p w:rsidR="00C72379" w:rsidRDefault="00B67482">
            <w:pPr>
              <w:rPr>
                <w:sz w:val="24"/>
              </w:rPr>
            </w:pPr>
            <w:r>
              <w:rPr>
                <w:rFonts w:hint="eastAsia"/>
                <w:sz w:val="24"/>
              </w:rPr>
              <w:t>用于指向班级名单对应的文件</w:t>
            </w:r>
          </w:p>
        </w:tc>
        <w:tc>
          <w:tcPr>
            <w:tcW w:w="2460" w:type="dxa"/>
          </w:tcPr>
          <w:p w:rsidR="00C72379" w:rsidRDefault="00B67482">
            <w:pPr>
              <w:rPr>
                <w:sz w:val="24"/>
              </w:rPr>
            </w:pPr>
            <w:r>
              <w:rPr>
                <w:rFonts w:hint="eastAsia"/>
                <w:sz w:val="24"/>
              </w:rPr>
              <w:t>结构体头指针，用来遍历使用学生链表</w:t>
            </w:r>
          </w:p>
        </w:tc>
      </w:tr>
    </w:tbl>
    <w:p w:rsidR="00C72379" w:rsidRDefault="00B67482">
      <w:pPr>
        <w:pStyle w:val="4"/>
        <w:rPr>
          <w:rFonts w:ascii="宋体" w:hAnsi="宋体" w:cs="宋体"/>
          <w:b w:val="0"/>
          <w:iCs/>
          <w:szCs w:val="24"/>
        </w:rPr>
      </w:pPr>
      <w:r>
        <w:rPr>
          <w:rFonts w:hint="eastAsia"/>
        </w:rPr>
        <w:t xml:space="preserve"> </w:t>
      </w:r>
      <w:proofErr w:type="spellStart"/>
      <w:r>
        <w:t>checkStudent</w:t>
      </w:r>
      <w:proofErr w:type="spellEnd"/>
      <w:r>
        <w:rPr>
          <w:rFonts w:hint="eastAsia"/>
        </w:rPr>
        <w:t>函数</w:t>
      </w:r>
      <w:r>
        <w:br/>
      </w:r>
      <w:r w:rsidRPr="00B67482">
        <w:rPr>
          <w:rFonts w:ascii="宋体" w:hAnsi="宋体" w:cs="宋体" w:hint="eastAsia"/>
          <w:b w:val="0"/>
          <w:iCs/>
          <w:szCs w:val="24"/>
        </w:rPr>
        <w:t>该函数的功能：老师选择查询具体学生的信息。</w:t>
      </w:r>
      <w:r w:rsidRPr="00B67482">
        <w:rPr>
          <w:rFonts w:hint="eastAsia"/>
          <w:b w:val="0"/>
          <w:szCs w:val="24"/>
        </w:rPr>
        <w:t>进入函数，老师输入想要查看信息的学生</w:t>
      </w:r>
      <w:r w:rsidRPr="00B67482">
        <w:rPr>
          <w:rFonts w:hint="eastAsia"/>
          <w:b w:val="0"/>
          <w:szCs w:val="24"/>
        </w:rPr>
        <w:t>id</w:t>
      </w:r>
      <w:r w:rsidRPr="00B67482">
        <w:rPr>
          <w:b w:val="0"/>
          <w:szCs w:val="24"/>
        </w:rPr>
        <w:t>,</w:t>
      </w:r>
      <w:r w:rsidRPr="00B67482">
        <w:rPr>
          <w:rFonts w:hint="eastAsia"/>
          <w:b w:val="0"/>
          <w:szCs w:val="24"/>
        </w:rPr>
        <w:t>若该</w:t>
      </w:r>
      <w:r w:rsidRPr="00B67482">
        <w:rPr>
          <w:rFonts w:hint="eastAsia"/>
          <w:b w:val="0"/>
          <w:szCs w:val="24"/>
        </w:rPr>
        <w:t>id</w:t>
      </w:r>
      <w:r w:rsidRPr="00B67482">
        <w:rPr>
          <w:rFonts w:hint="eastAsia"/>
          <w:b w:val="0"/>
          <w:szCs w:val="24"/>
        </w:rPr>
        <w:t>对应的学生不存在，则给出提示信息，等待用户下一步指令，查看学生成功后，提醒用户继续添加或者返回上级菜单，最终退出函数。</w:t>
      </w:r>
    </w:p>
    <w:p w:rsidR="00C72379" w:rsidRDefault="00C72379"/>
    <w:p w:rsidR="00C72379" w:rsidRDefault="00C72379"/>
    <w:tbl>
      <w:tblPr>
        <w:tblStyle w:val="af4"/>
        <w:tblW w:w="8742"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rPr>
                <w:rFonts w:ascii="宋体" w:hAnsi="宋体" w:cs="宋体"/>
                <w:iCs/>
                <w:sz w:val="24"/>
              </w:rPr>
            </w:pPr>
            <w:r>
              <w:rPr>
                <w:rFonts w:ascii="宋体" w:hAnsi="宋体" w:cs="宋体" w:hint="eastAsia"/>
                <w:iCs/>
                <w:sz w:val="24"/>
              </w:rPr>
              <w:t>返回值</w:t>
            </w:r>
          </w:p>
        </w:tc>
        <w:tc>
          <w:tcPr>
            <w:tcW w:w="1618" w:type="dxa"/>
            <w:shd w:val="clear" w:color="auto" w:fill="E0E0E0"/>
          </w:tcPr>
          <w:p w:rsidR="00C72379" w:rsidRDefault="00B67482">
            <w:pPr>
              <w:jc w:val="center"/>
              <w:rPr>
                <w:rFonts w:ascii="宋体" w:hAnsi="宋体" w:cs="宋体"/>
                <w:iCs/>
                <w:sz w:val="24"/>
              </w:rPr>
            </w:pPr>
            <w:r>
              <w:rPr>
                <w:rFonts w:ascii="宋体" w:hAnsi="宋体" w:cs="宋体" w:hint="eastAsia"/>
                <w:iCs/>
                <w:sz w:val="24"/>
              </w:rPr>
              <w:t>方法名</w:t>
            </w:r>
          </w:p>
        </w:tc>
        <w:tc>
          <w:tcPr>
            <w:tcW w:w="3584" w:type="dxa"/>
            <w:shd w:val="clear" w:color="auto" w:fill="E0E0E0"/>
          </w:tcPr>
          <w:p w:rsidR="00C72379" w:rsidRDefault="00B67482">
            <w:pPr>
              <w:jc w:val="center"/>
              <w:rPr>
                <w:rFonts w:ascii="宋体" w:hAnsi="宋体" w:cs="宋体"/>
                <w:iCs/>
                <w:sz w:val="24"/>
              </w:rPr>
            </w:pPr>
            <w:r>
              <w:rPr>
                <w:rFonts w:ascii="宋体" w:hAnsi="宋体" w:cs="宋体" w:hint="eastAsia"/>
                <w:iCs/>
                <w:sz w:val="24"/>
              </w:rPr>
              <w:t>功能</w:t>
            </w:r>
          </w:p>
        </w:tc>
        <w:tc>
          <w:tcPr>
            <w:tcW w:w="2040" w:type="dxa"/>
            <w:shd w:val="clear" w:color="auto" w:fill="E0E0E0"/>
          </w:tcPr>
          <w:p w:rsidR="00C72379" w:rsidRDefault="00B67482">
            <w:pPr>
              <w:jc w:val="center"/>
              <w:rPr>
                <w:rFonts w:ascii="宋体" w:hAnsi="宋体" w:cs="宋体"/>
                <w:iCs/>
                <w:sz w:val="24"/>
              </w:rPr>
            </w:pPr>
            <w:r>
              <w:rPr>
                <w:rFonts w:ascii="宋体" w:hAnsi="宋体" w:cs="宋体" w:hint="eastAsia"/>
                <w:iCs/>
                <w:sz w:val="24"/>
              </w:rPr>
              <w:t>参数说明</w:t>
            </w:r>
          </w:p>
        </w:tc>
      </w:tr>
      <w:tr w:rsidR="00C72379">
        <w:tc>
          <w:tcPr>
            <w:tcW w:w="1500" w:type="dxa"/>
          </w:tcPr>
          <w:p w:rsidR="00C72379" w:rsidRDefault="00B67482">
            <w:pPr>
              <w:jc w:val="center"/>
              <w:rPr>
                <w:rFonts w:ascii="宋体" w:hAnsi="宋体" w:cs="宋体"/>
                <w:iCs/>
                <w:sz w:val="24"/>
              </w:rPr>
            </w:pPr>
            <w:proofErr w:type="spellStart"/>
            <w:r>
              <w:rPr>
                <w:rFonts w:ascii="宋体" w:hAnsi="宋体" w:cs="宋体" w:hint="eastAsia"/>
                <w:iCs/>
                <w:sz w:val="24"/>
              </w:rPr>
              <w:lastRenderedPageBreak/>
              <w:t>pHead</w:t>
            </w:r>
            <w:proofErr w:type="spellEnd"/>
          </w:p>
        </w:tc>
        <w:tc>
          <w:tcPr>
            <w:tcW w:w="1618" w:type="dxa"/>
          </w:tcPr>
          <w:p w:rsidR="00C72379" w:rsidRDefault="00B67482">
            <w:pPr>
              <w:jc w:val="center"/>
              <w:rPr>
                <w:rFonts w:ascii="宋体" w:hAnsi="宋体" w:cs="宋体"/>
                <w:iCs/>
                <w:sz w:val="24"/>
              </w:rPr>
            </w:pPr>
            <w:proofErr w:type="spellStart"/>
            <w:r>
              <w:rPr>
                <w:rFonts w:ascii="宋体" w:hAnsi="宋体" w:cs="宋体" w:hint="eastAsia"/>
                <w:iCs/>
                <w:sz w:val="24"/>
              </w:rPr>
              <w:t>checkStudent</w:t>
            </w:r>
            <w:proofErr w:type="spellEnd"/>
          </w:p>
        </w:tc>
        <w:tc>
          <w:tcPr>
            <w:tcW w:w="3584" w:type="dxa"/>
            <w:vAlign w:val="center"/>
          </w:tcPr>
          <w:p w:rsidR="00C72379" w:rsidRDefault="00B67482">
            <w:pPr>
              <w:ind w:left="12"/>
              <w:rPr>
                <w:rFonts w:ascii="宋体" w:hAnsi="宋体" w:cs="宋体"/>
                <w:iCs/>
                <w:sz w:val="24"/>
              </w:rPr>
            </w:pPr>
            <w:r>
              <w:rPr>
                <w:rFonts w:ascii="宋体" w:hAnsi="宋体" w:cs="宋体" w:hint="eastAsia"/>
                <w:iCs/>
                <w:sz w:val="24"/>
              </w:rPr>
              <w:t>老师查询某个学生的基本信息</w:t>
            </w:r>
          </w:p>
        </w:tc>
        <w:tc>
          <w:tcPr>
            <w:tcW w:w="2040" w:type="dxa"/>
          </w:tcPr>
          <w:p w:rsidR="00C72379" w:rsidRDefault="00B67482">
            <w:pPr>
              <w:jc w:val="center"/>
              <w:rPr>
                <w:rFonts w:ascii="宋体" w:hAnsi="宋体" w:cs="宋体"/>
                <w:iCs/>
                <w:sz w:val="24"/>
              </w:rPr>
            </w:pPr>
            <w:proofErr w:type="spellStart"/>
            <w:r>
              <w:rPr>
                <w:rFonts w:ascii="宋体" w:hAnsi="宋体" w:cs="宋体" w:hint="eastAsia"/>
                <w:iCs/>
                <w:sz w:val="24"/>
              </w:rPr>
              <w:t>pHead</w:t>
            </w:r>
            <w:proofErr w:type="spellEnd"/>
          </w:p>
        </w:tc>
      </w:tr>
    </w:tbl>
    <w:p w:rsidR="00C72379" w:rsidRDefault="00C72379">
      <w:pPr>
        <w:rPr>
          <w:rFonts w:ascii="宋体" w:hAnsi="宋体" w:cs="宋体"/>
          <w:iCs/>
          <w:sz w:val="24"/>
        </w:rPr>
      </w:pPr>
    </w:p>
    <w:p w:rsidR="00C72379" w:rsidRDefault="00B67482">
      <w:pPr>
        <w:rPr>
          <w:rFonts w:ascii="宋体" w:hAnsi="宋体" w:cs="宋体"/>
          <w:iCs/>
          <w:sz w:val="24"/>
        </w:rPr>
      </w:pPr>
      <w:proofErr w:type="spellStart"/>
      <w:r>
        <w:rPr>
          <w:rFonts w:ascii="宋体" w:hAnsi="宋体" w:cs="宋体" w:hint="eastAsia"/>
          <w:iCs/>
          <w:sz w:val="24"/>
        </w:rPr>
        <w:t>checkStudent</w:t>
      </w:r>
      <w:proofErr w:type="spellEnd"/>
      <w:r>
        <w:rPr>
          <w:rFonts w:ascii="宋体" w:hAnsi="宋体" w:cs="宋体" w:hint="eastAsia"/>
          <w:iCs/>
          <w:sz w:val="24"/>
        </w:rPr>
        <w:t>函数流程图如图5-11所示</w:t>
      </w:r>
    </w:p>
    <w:p w:rsidR="00C72379" w:rsidRDefault="00B45D3C">
      <w:pPr>
        <w:jc w:val="center"/>
        <w:rPr>
          <w:i/>
        </w:rPr>
      </w:pPr>
      <w:r>
        <w:pict>
          <v:shape id="_x0000_i1038" type="#_x0000_t75" style="width:244.5pt;height:354pt">
            <v:imagedata r:id="rId33" o:title=""/>
          </v:shape>
        </w:pict>
      </w:r>
    </w:p>
    <w:p w:rsidR="00C72379" w:rsidRDefault="00C72379">
      <w:pPr>
        <w:rPr>
          <w:i/>
        </w:rPr>
      </w:pPr>
    </w:p>
    <w:p w:rsidR="00C72379" w:rsidRDefault="00B67482">
      <w:pPr>
        <w:pStyle w:val="4"/>
      </w:pPr>
      <w:r>
        <w:rPr>
          <w:rFonts w:hint="eastAsia"/>
        </w:rPr>
        <w:t>相关数据表</w:t>
      </w:r>
    </w:p>
    <w:p w:rsidR="00C72379" w:rsidRDefault="00C72379"/>
    <w:tbl>
      <w:tblPr>
        <w:tblStyle w:val="af4"/>
        <w:tblW w:w="9026" w:type="dxa"/>
        <w:tblLayout w:type="fixed"/>
        <w:tblLook w:val="04A0" w:firstRow="1" w:lastRow="0" w:firstColumn="1" w:lastColumn="0" w:noHBand="0" w:noVBand="1"/>
      </w:tblPr>
      <w:tblGrid>
        <w:gridCol w:w="1646"/>
        <w:gridCol w:w="2460"/>
        <w:gridCol w:w="2460"/>
        <w:gridCol w:w="2460"/>
      </w:tblGrid>
      <w:tr w:rsidR="00C72379">
        <w:tc>
          <w:tcPr>
            <w:tcW w:w="1646" w:type="dxa"/>
          </w:tcPr>
          <w:p w:rsidR="00C72379" w:rsidRDefault="00B67482">
            <w:pPr>
              <w:rPr>
                <w:rFonts w:ascii="宋体" w:hAnsi="宋体" w:cs="宋体"/>
                <w:sz w:val="24"/>
              </w:rPr>
            </w:pPr>
            <w:r>
              <w:rPr>
                <w:rFonts w:ascii="宋体" w:hAnsi="宋体" w:cs="宋体" w:hint="eastAsia"/>
                <w:sz w:val="24"/>
              </w:rPr>
              <w:t>数据名称</w:t>
            </w:r>
          </w:p>
        </w:tc>
        <w:tc>
          <w:tcPr>
            <w:tcW w:w="2460" w:type="dxa"/>
          </w:tcPr>
          <w:p w:rsidR="00C72379" w:rsidRDefault="00B67482">
            <w:pPr>
              <w:rPr>
                <w:rFonts w:ascii="宋体" w:hAnsi="宋体" w:cs="宋体"/>
                <w:sz w:val="24"/>
              </w:rPr>
            </w:pPr>
            <w:r>
              <w:rPr>
                <w:rFonts w:ascii="宋体" w:hAnsi="宋体" w:cs="宋体" w:hint="eastAsia"/>
                <w:sz w:val="24"/>
              </w:rPr>
              <w:t>id</w:t>
            </w:r>
          </w:p>
        </w:tc>
        <w:tc>
          <w:tcPr>
            <w:tcW w:w="2460" w:type="dxa"/>
          </w:tcPr>
          <w:p w:rsidR="00C72379" w:rsidRDefault="00B67482">
            <w:pPr>
              <w:rPr>
                <w:rFonts w:ascii="宋体" w:hAnsi="宋体" w:cs="宋体"/>
                <w:sz w:val="24"/>
              </w:rPr>
            </w:pPr>
            <w:proofErr w:type="spellStart"/>
            <w:r>
              <w:rPr>
                <w:rFonts w:ascii="宋体" w:hAnsi="宋体" w:cs="宋体" w:hint="eastAsia"/>
                <w:sz w:val="24"/>
              </w:rPr>
              <w:t>fp</w:t>
            </w:r>
            <w:proofErr w:type="spellEnd"/>
          </w:p>
        </w:tc>
        <w:tc>
          <w:tcPr>
            <w:tcW w:w="2460" w:type="dxa"/>
          </w:tcPr>
          <w:p w:rsidR="00C72379" w:rsidRDefault="00B67482">
            <w:pPr>
              <w:rPr>
                <w:rFonts w:ascii="宋体" w:hAnsi="宋体" w:cs="宋体"/>
                <w:sz w:val="24"/>
              </w:rPr>
            </w:pPr>
            <w:proofErr w:type="spellStart"/>
            <w:r>
              <w:rPr>
                <w:rFonts w:ascii="宋体" w:hAnsi="宋体" w:cs="宋体" w:hint="eastAsia"/>
                <w:sz w:val="24"/>
              </w:rPr>
              <w:t>pHead</w:t>
            </w:r>
            <w:proofErr w:type="spellEnd"/>
          </w:p>
        </w:tc>
      </w:tr>
      <w:tr w:rsidR="00C72379">
        <w:tc>
          <w:tcPr>
            <w:tcW w:w="1646" w:type="dxa"/>
          </w:tcPr>
          <w:p w:rsidR="00C72379" w:rsidRDefault="00B67482">
            <w:pPr>
              <w:rPr>
                <w:rFonts w:ascii="宋体" w:hAnsi="宋体" w:cs="宋体"/>
                <w:sz w:val="24"/>
              </w:rPr>
            </w:pPr>
            <w:r>
              <w:rPr>
                <w:rFonts w:ascii="宋体" w:hAnsi="宋体" w:cs="宋体" w:hint="eastAsia"/>
                <w:sz w:val="24"/>
              </w:rPr>
              <w:t>数据类型</w:t>
            </w:r>
          </w:p>
        </w:tc>
        <w:tc>
          <w:tcPr>
            <w:tcW w:w="2460" w:type="dxa"/>
          </w:tcPr>
          <w:p w:rsidR="00C72379" w:rsidRDefault="00B67482">
            <w:pPr>
              <w:rPr>
                <w:rFonts w:ascii="宋体" w:hAnsi="宋体" w:cs="宋体"/>
                <w:sz w:val="24"/>
              </w:rPr>
            </w:pPr>
            <w:proofErr w:type="gramStart"/>
            <w:r>
              <w:rPr>
                <w:rFonts w:ascii="宋体" w:hAnsi="宋体" w:cs="宋体" w:hint="eastAsia"/>
                <w:sz w:val="24"/>
              </w:rPr>
              <w:t>char[</w:t>
            </w:r>
            <w:proofErr w:type="gramEnd"/>
            <w:r>
              <w:rPr>
                <w:rFonts w:ascii="宋体" w:hAnsi="宋体" w:cs="宋体" w:hint="eastAsia"/>
                <w:sz w:val="24"/>
              </w:rPr>
              <w:t>]</w:t>
            </w:r>
          </w:p>
        </w:tc>
        <w:tc>
          <w:tcPr>
            <w:tcW w:w="2460" w:type="dxa"/>
          </w:tcPr>
          <w:p w:rsidR="00C72379" w:rsidRDefault="00B67482">
            <w:pPr>
              <w:rPr>
                <w:rFonts w:ascii="宋体" w:hAnsi="宋体" w:cs="宋体"/>
                <w:sz w:val="24"/>
              </w:rPr>
            </w:pPr>
            <w:r>
              <w:rPr>
                <w:rFonts w:ascii="宋体" w:hAnsi="宋体" w:cs="宋体" w:hint="eastAsia"/>
                <w:sz w:val="24"/>
              </w:rPr>
              <w:t xml:space="preserve">FILE* </w:t>
            </w:r>
          </w:p>
        </w:tc>
        <w:tc>
          <w:tcPr>
            <w:tcW w:w="2460" w:type="dxa"/>
          </w:tcPr>
          <w:p w:rsidR="00C72379" w:rsidRDefault="00B67482">
            <w:pPr>
              <w:ind w:firstLineChars="50" w:firstLine="120"/>
              <w:rPr>
                <w:rFonts w:ascii="宋体" w:hAnsi="宋体" w:cs="宋体"/>
                <w:sz w:val="24"/>
              </w:rPr>
            </w:pPr>
            <w:r>
              <w:rPr>
                <w:rFonts w:ascii="宋体" w:hAnsi="宋体" w:cs="宋体" w:hint="eastAsia"/>
                <w:sz w:val="24"/>
              </w:rPr>
              <w:t>Struct student*</w:t>
            </w:r>
          </w:p>
        </w:tc>
      </w:tr>
      <w:tr w:rsidR="00C72379">
        <w:tc>
          <w:tcPr>
            <w:tcW w:w="1646" w:type="dxa"/>
          </w:tcPr>
          <w:p w:rsidR="00C72379" w:rsidRDefault="00B67482">
            <w:pPr>
              <w:rPr>
                <w:rFonts w:ascii="宋体" w:hAnsi="宋体" w:cs="宋体"/>
                <w:sz w:val="24"/>
              </w:rPr>
            </w:pPr>
            <w:r>
              <w:rPr>
                <w:rFonts w:ascii="宋体" w:hAnsi="宋体" w:cs="宋体" w:hint="eastAsia"/>
                <w:sz w:val="24"/>
              </w:rPr>
              <w:t>数据说明</w:t>
            </w:r>
          </w:p>
        </w:tc>
        <w:tc>
          <w:tcPr>
            <w:tcW w:w="2460" w:type="dxa"/>
          </w:tcPr>
          <w:p w:rsidR="00C72379" w:rsidRDefault="00B67482">
            <w:pPr>
              <w:rPr>
                <w:rFonts w:ascii="宋体" w:hAnsi="宋体" w:cs="宋体"/>
                <w:sz w:val="24"/>
              </w:rPr>
            </w:pPr>
            <w:r>
              <w:rPr>
                <w:rFonts w:ascii="宋体" w:hAnsi="宋体" w:cs="宋体" w:hint="eastAsia"/>
                <w:sz w:val="24"/>
              </w:rPr>
              <w:t>老师通过输入学生id，从而查看该学生的基本信息。</w:t>
            </w:r>
          </w:p>
        </w:tc>
        <w:tc>
          <w:tcPr>
            <w:tcW w:w="2460" w:type="dxa"/>
          </w:tcPr>
          <w:p w:rsidR="00C72379" w:rsidRDefault="00B67482">
            <w:pPr>
              <w:rPr>
                <w:rFonts w:ascii="宋体" w:hAnsi="宋体" w:cs="宋体"/>
                <w:sz w:val="24"/>
              </w:rPr>
            </w:pPr>
            <w:r>
              <w:rPr>
                <w:rFonts w:ascii="宋体" w:hAnsi="宋体" w:cs="宋体" w:hint="eastAsia"/>
                <w:sz w:val="24"/>
              </w:rPr>
              <w:t>用于指向班级名单对应的文件</w:t>
            </w:r>
          </w:p>
        </w:tc>
        <w:tc>
          <w:tcPr>
            <w:tcW w:w="2460" w:type="dxa"/>
          </w:tcPr>
          <w:p w:rsidR="00C72379" w:rsidRDefault="00B67482">
            <w:pPr>
              <w:rPr>
                <w:rFonts w:ascii="宋体" w:hAnsi="宋体" w:cs="宋体"/>
                <w:sz w:val="24"/>
              </w:rPr>
            </w:pPr>
            <w:r>
              <w:rPr>
                <w:rFonts w:ascii="宋体" w:hAnsi="宋体" w:cs="宋体" w:hint="eastAsia"/>
                <w:sz w:val="24"/>
              </w:rPr>
              <w:t>结构体头指针，用来遍历使用学生链表</w:t>
            </w:r>
          </w:p>
        </w:tc>
      </w:tr>
    </w:tbl>
    <w:p w:rsidR="00C72379" w:rsidRDefault="00C72379"/>
    <w:p w:rsidR="00C72379" w:rsidRDefault="00C72379"/>
    <w:p w:rsidR="00C72379" w:rsidRDefault="00C72379"/>
    <w:p w:rsidR="00C72379" w:rsidRDefault="00B67482">
      <w:pPr>
        <w:pStyle w:val="20"/>
        <w:rPr>
          <w:i/>
        </w:rPr>
      </w:pPr>
      <w:r>
        <w:rPr>
          <w:rFonts w:hAnsi="宋体" w:hint="eastAsia"/>
          <w:szCs w:val="21"/>
        </w:rPr>
        <w:t>成绩查询</w:t>
      </w:r>
    </w:p>
    <w:p w:rsidR="00C72379" w:rsidRDefault="00B67482">
      <w:pPr>
        <w:pStyle w:val="3"/>
      </w:pPr>
      <w:r>
        <w:rPr>
          <w:rFonts w:hint="eastAsia"/>
        </w:rPr>
        <w:t>功能说明</w:t>
      </w:r>
    </w:p>
    <w:p w:rsidR="00C72379" w:rsidRDefault="00B67482">
      <w:pPr>
        <w:pStyle w:val="3"/>
        <w:numPr>
          <w:ilvl w:val="2"/>
          <w:numId w:val="0"/>
        </w:numPr>
        <w:rPr>
          <w:rFonts w:ascii="宋体" w:eastAsia="宋体" w:hAnsi="宋体" w:cs="宋体"/>
          <w:szCs w:val="24"/>
        </w:rPr>
      </w:pPr>
      <w:r>
        <w:rPr>
          <w:rFonts w:ascii="宋体" w:eastAsia="宋体" w:hAnsi="宋体" w:cs="宋体" w:hint="eastAsia"/>
          <w:szCs w:val="24"/>
        </w:rPr>
        <w:t>该部分分为学生查询自己成绩与老师查询排名后的学生成绩两个部分。</w:t>
      </w:r>
    </w:p>
    <w:p w:rsidR="00C72379" w:rsidRPr="00B67482" w:rsidRDefault="00B67482">
      <w:pPr>
        <w:rPr>
          <w:rFonts w:ascii="宋体" w:hAnsi="宋体" w:cs="宋体"/>
          <w:sz w:val="24"/>
        </w:rPr>
      </w:pPr>
      <w:r w:rsidRPr="00B67482">
        <w:rPr>
          <w:rFonts w:ascii="宋体" w:hAnsi="宋体" w:cs="宋体" w:hint="eastAsia"/>
          <w:sz w:val="24"/>
        </w:rPr>
        <w:t>该系统主要面向学生与老师，而成绩对学生与老师都有着重要的意义，学生可以通过成绩调</w:t>
      </w:r>
      <w:r w:rsidRPr="00B67482">
        <w:rPr>
          <w:rFonts w:ascii="宋体" w:hAnsi="宋体" w:cs="宋体" w:hint="eastAsia"/>
          <w:sz w:val="24"/>
        </w:rPr>
        <w:lastRenderedPageBreak/>
        <w:t>整自己的学习，老师可以通过查看学生成绩来调整教学，因此需要一个成绩查询的功能。</w:t>
      </w:r>
    </w:p>
    <w:p w:rsidR="00C72379" w:rsidRPr="00B67482" w:rsidRDefault="00B67482">
      <w:pPr>
        <w:rPr>
          <w:rFonts w:ascii="宋体" w:hAnsi="宋体" w:cs="宋体"/>
          <w:sz w:val="24"/>
        </w:rPr>
      </w:pPr>
      <w:r w:rsidRPr="00B67482">
        <w:rPr>
          <w:rFonts w:ascii="宋体" w:hAnsi="宋体" w:cs="宋体" w:hint="eastAsia"/>
          <w:sz w:val="24"/>
        </w:rPr>
        <w:t>学生登录后，可以选择查看自己的成绩，系统将该学生的信息打印出来即可。</w:t>
      </w:r>
    </w:p>
    <w:p w:rsidR="00C72379" w:rsidRPr="00B67482" w:rsidRDefault="00B67482">
      <w:pPr>
        <w:rPr>
          <w:rFonts w:ascii="宋体" w:hAnsi="宋体" w:cs="宋体"/>
          <w:sz w:val="24"/>
        </w:rPr>
      </w:pPr>
      <w:r w:rsidRPr="00B67482">
        <w:rPr>
          <w:rFonts w:ascii="宋体" w:hAnsi="宋体" w:cs="宋体" w:hint="eastAsia"/>
          <w:sz w:val="24"/>
        </w:rPr>
        <w:t>老师登录后，可以选择查看排名及成绩，系统先将学生成绩进行排序，然后按顺序输出学生的名次，姓名，学号及成绩</w:t>
      </w:r>
    </w:p>
    <w:p w:rsidR="00C72379" w:rsidRDefault="00B67482">
      <w:pPr>
        <w:pStyle w:val="3"/>
      </w:pPr>
      <w:r>
        <w:rPr>
          <w:rFonts w:ascii="宋体" w:hAnsi="宋体" w:cs="宋体" w:hint="eastAsia"/>
          <w:szCs w:val="24"/>
        </w:rPr>
        <w:t>函数</w:t>
      </w:r>
      <w:r>
        <w:rPr>
          <w:rFonts w:hint="eastAsia"/>
        </w:rPr>
        <w:t>设计</w:t>
      </w:r>
    </w:p>
    <w:p w:rsidR="00C72379" w:rsidRDefault="00B67482">
      <w:pPr>
        <w:pStyle w:val="afa"/>
        <w:spacing w:afterLines="100" w:after="312" w:line="240" w:lineRule="auto"/>
        <w:ind w:left="0"/>
        <w:rPr>
          <w:rFonts w:ascii="宋体" w:hAnsi="宋体" w:cs="宋体"/>
          <w:szCs w:val="24"/>
        </w:rPr>
      </w:pPr>
      <w:r>
        <w:rPr>
          <w:rFonts w:ascii="宋体" w:hAnsi="宋体" w:cs="宋体" w:hint="eastAsia"/>
          <w:szCs w:val="24"/>
        </w:rPr>
        <w:t>实现该功能模块主要涉及学生查看自己成绩函数与老师查看学生成绩及排名函数，如图5-12所示</w:t>
      </w:r>
    </w:p>
    <w:p w:rsidR="00C72379" w:rsidRDefault="00B67482">
      <w:pPr>
        <w:pStyle w:val="afa"/>
        <w:spacing w:afterLines="100" w:after="312" w:line="240" w:lineRule="auto"/>
        <w:ind w:left="510"/>
        <w:jc w:val="center"/>
        <w:rPr>
          <w:rFonts w:ascii="Frutiger LT 55 Roman" w:hAnsi="Frutiger LT 55 Roman" w:cs="Arial"/>
          <w:i/>
          <w:iCs/>
          <w:sz w:val="21"/>
          <w:szCs w:val="21"/>
        </w:rPr>
      </w:pPr>
      <w:r>
        <w:rPr>
          <w:rFonts w:ascii="Frutiger LT 55 Roman" w:hAnsi="Frutiger LT 55 Roman" w:cs="Arial"/>
          <w:i/>
          <w:iCs/>
          <w:sz w:val="21"/>
          <w:szCs w:val="21"/>
        </w:rPr>
        <w:object w:dxaOrig="6536" w:dyaOrig="7609">
          <v:shape id="_x0000_i1039" type="#_x0000_t75" style="width:327pt;height:380.25pt" o:ole="">
            <v:imagedata r:id="rId34" o:title=""/>
            <o:lock v:ext="edit" aspectratio="f"/>
          </v:shape>
          <o:OLEObject Type="Embed" ProgID="Visio.Drawing.11" ShapeID="_x0000_i1039" DrawAspect="Content" ObjectID="_1625679756" r:id="rId35"/>
        </w:object>
      </w:r>
    </w:p>
    <w:p w:rsidR="00C72379" w:rsidRDefault="00B67482">
      <w:pPr>
        <w:pStyle w:val="4"/>
        <w:rPr>
          <w:rFonts w:ascii="宋体" w:hAnsi="宋体" w:cs="宋体"/>
          <w:iCs/>
          <w:szCs w:val="24"/>
        </w:rPr>
      </w:pPr>
      <w:r>
        <w:rPr>
          <w:rFonts w:hint="eastAsia"/>
        </w:rPr>
        <w:t>学生查看自己成绩</w:t>
      </w:r>
      <w:r>
        <w:br/>
      </w:r>
      <w:r>
        <w:rPr>
          <w:rFonts w:hint="eastAsia"/>
          <w:b w:val="0"/>
        </w:rPr>
        <w:tab/>
      </w:r>
      <w:r>
        <w:rPr>
          <w:rFonts w:ascii="宋体" w:hAnsi="宋体" w:cs="宋体" w:hint="eastAsia"/>
          <w:b w:val="0"/>
          <w:iCs/>
          <w:szCs w:val="24"/>
        </w:rPr>
        <w:t>功能：学生登录后，实现学生查看自己的成绩的功能。</w:t>
      </w:r>
    </w:p>
    <w:tbl>
      <w:tblPr>
        <w:tblStyle w:val="af4"/>
        <w:tblW w:w="8742" w:type="dxa"/>
        <w:tblInd w:w="410"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rPr>
                <w:rFonts w:ascii="宋体" w:hAnsi="宋体" w:cs="宋体"/>
                <w:iCs/>
                <w:sz w:val="24"/>
              </w:rPr>
            </w:pPr>
            <w:r>
              <w:rPr>
                <w:rFonts w:ascii="宋体" w:hAnsi="宋体" w:cs="宋体" w:hint="eastAsia"/>
                <w:iCs/>
                <w:sz w:val="24"/>
              </w:rPr>
              <w:t>返回值</w:t>
            </w:r>
          </w:p>
        </w:tc>
        <w:tc>
          <w:tcPr>
            <w:tcW w:w="1618" w:type="dxa"/>
            <w:shd w:val="clear" w:color="auto" w:fill="E0E0E0"/>
          </w:tcPr>
          <w:p w:rsidR="00C72379" w:rsidRDefault="00B67482">
            <w:pPr>
              <w:jc w:val="center"/>
              <w:rPr>
                <w:rFonts w:ascii="宋体" w:hAnsi="宋体" w:cs="宋体"/>
                <w:iCs/>
                <w:sz w:val="24"/>
              </w:rPr>
            </w:pPr>
            <w:r>
              <w:rPr>
                <w:rFonts w:ascii="宋体" w:hAnsi="宋体" w:cs="宋体" w:hint="eastAsia"/>
                <w:iCs/>
                <w:sz w:val="24"/>
              </w:rPr>
              <w:t>方法名</w:t>
            </w:r>
          </w:p>
        </w:tc>
        <w:tc>
          <w:tcPr>
            <w:tcW w:w="3584" w:type="dxa"/>
            <w:shd w:val="clear" w:color="auto" w:fill="E0E0E0"/>
          </w:tcPr>
          <w:p w:rsidR="00C72379" w:rsidRDefault="00B67482">
            <w:pPr>
              <w:jc w:val="center"/>
              <w:rPr>
                <w:rFonts w:ascii="宋体" w:hAnsi="宋体" w:cs="宋体"/>
                <w:iCs/>
                <w:sz w:val="24"/>
              </w:rPr>
            </w:pPr>
            <w:r>
              <w:rPr>
                <w:rFonts w:ascii="宋体" w:hAnsi="宋体" w:cs="宋体" w:hint="eastAsia"/>
                <w:iCs/>
                <w:sz w:val="24"/>
              </w:rPr>
              <w:t>功能</w:t>
            </w:r>
          </w:p>
        </w:tc>
        <w:tc>
          <w:tcPr>
            <w:tcW w:w="2040" w:type="dxa"/>
            <w:shd w:val="clear" w:color="auto" w:fill="E0E0E0"/>
          </w:tcPr>
          <w:p w:rsidR="00C72379" w:rsidRDefault="00B67482">
            <w:pPr>
              <w:jc w:val="center"/>
              <w:rPr>
                <w:rFonts w:ascii="宋体" w:hAnsi="宋体" w:cs="宋体"/>
                <w:iCs/>
                <w:sz w:val="24"/>
              </w:rPr>
            </w:pPr>
            <w:r>
              <w:rPr>
                <w:rFonts w:ascii="宋体" w:hAnsi="宋体" w:cs="宋体" w:hint="eastAsia"/>
                <w:iCs/>
                <w:sz w:val="24"/>
              </w:rPr>
              <w:t>参数说明</w:t>
            </w:r>
          </w:p>
        </w:tc>
      </w:tr>
      <w:tr w:rsidR="00C72379">
        <w:tc>
          <w:tcPr>
            <w:tcW w:w="1500" w:type="dxa"/>
          </w:tcPr>
          <w:p w:rsidR="00C72379" w:rsidRDefault="00B67482">
            <w:pPr>
              <w:jc w:val="center"/>
              <w:rPr>
                <w:rFonts w:ascii="宋体" w:hAnsi="宋体" w:cs="宋体"/>
                <w:iCs/>
                <w:sz w:val="24"/>
              </w:rPr>
            </w:pPr>
            <w:r>
              <w:rPr>
                <w:rFonts w:ascii="宋体" w:hAnsi="宋体" w:cs="宋体" w:hint="eastAsia"/>
                <w:iCs/>
                <w:sz w:val="24"/>
              </w:rPr>
              <w:t>void</w:t>
            </w:r>
          </w:p>
        </w:tc>
        <w:tc>
          <w:tcPr>
            <w:tcW w:w="1618" w:type="dxa"/>
          </w:tcPr>
          <w:p w:rsidR="00C72379" w:rsidRDefault="00B67482">
            <w:pPr>
              <w:jc w:val="center"/>
              <w:rPr>
                <w:rFonts w:ascii="宋体" w:hAnsi="宋体" w:cs="宋体"/>
                <w:iCs/>
                <w:sz w:val="24"/>
              </w:rPr>
            </w:pPr>
            <w:proofErr w:type="spellStart"/>
            <w:r>
              <w:rPr>
                <w:rFonts w:ascii="宋体" w:hAnsi="宋体" w:cs="宋体" w:hint="eastAsia"/>
                <w:iCs/>
                <w:sz w:val="24"/>
              </w:rPr>
              <w:t>viewGrade</w:t>
            </w:r>
            <w:proofErr w:type="spellEnd"/>
          </w:p>
        </w:tc>
        <w:tc>
          <w:tcPr>
            <w:tcW w:w="3584" w:type="dxa"/>
            <w:vAlign w:val="center"/>
          </w:tcPr>
          <w:p w:rsidR="00C72379" w:rsidRDefault="00B67482">
            <w:pPr>
              <w:ind w:left="12"/>
              <w:rPr>
                <w:rFonts w:ascii="宋体" w:hAnsi="宋体" w:cs="宋体"/>
                <w:iCs/>
                <w:sz w:val="24"/>
              </w:rPr>
            </w:pPr>
            <w:r>
              <w:rPr>
                <w:rFonts w:ascii="宋体" w:hAnsi="宋体" w:cs="宋体" w:hint="eastAsia"/>
                <w:iCs/>
                <w:sz w:val="24"/>
              </w:rPr>
              <w:t>学生查看自己的成绩</w:t>
            </w:r>
          </w:p>
        </w:tc>
        <w:tc>
          <w:tcPr>
            <w:tcW w:w="2040" w:type="dxa"/>
          </w:tcPr>
          <w:p w:rsidR="00C72379" w:rsidRDefault="00B67482">
            <w:pPr>
              <w:jc w:val="center"/>
              <w:rPr>
                <w:rFonts w:ascii="宋体" w:hAnsi="宋体" w:cs="宋体"/>
                <w:iCs/>
                <w:sz w:val="24"/>
              </w:rPr>
            </w:pPr>
            <w:r>
              <w:rPr>
                <w:rFonts w:ascii="宋体" w:hAnsi="宋体" w:cs="宋体" w:hint="eastAsia"/>
                <w:iCs/>
                <w:sz w:val="24"/>
              </w:rPr>
              <w:t>该函数不接收参数</w:t>
            </w:r>
          </w:p>
        </w:tc>
      </w:tr>
    </w:tbl>
    <w:p w:rsidR="00C72379" w:rsidRDefault="00B67482">
      <w:pPr>
        <w:pStyle w:val="4"/>
        <w:rPr>
          <w:rFonts w:ascii="宋体" w:hAnsi="宋体" w:cs="宋体"/>
          <w:b w:val="0"/>
          <w:iCs/>
          <w:szCs w:val="24"/>
        </w:rPr>
      </w:pPr>
      <w:r>
        <w:rPr>
          <w:rFonts w:hint="eastAsia"/>
        </w:rPr>
        <w:t>老师查看学生成绩及排名</w:t>
      </w:r>
      <w:r>
        <w:br/>
      </w:r>
      <w:r>
        <w:rPr>
          <w:rFonts w:hint="eastAsia"/>
          <w:b w:val="0"/>
        </w:rPr>
        <w:tab/>
      </w:r>
      <w:r>
        <w:rPr>
          <w:rFonts w:ascii="宋体" w:hAnsi="宋体" w:cs="宋体" w:hint="eastAsia"/>
          <w:b w:val="0"/>
          <w:iCs/>
          <w:szCs w:val="24"/>
        </w:rPr>
        <w:t>功能：老师登录后，实现老师查看学生成绩及排名的功能。</w:t>
      </w:r>
    </w:p>
    <w:tbl>
      <w:tblPr>
        <w:tblStyle w:val="af4"/>
        <w:tblW w:w="8742" w:type="dxa"/>
        <w:tblInd w:w="410"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rPr>
                <w:rFonts w:ascii="宋体" w:hAnsi="宋体" w:cs="宋体"/>
                <w:iCs/>
                <w:sz w:val="24"/>
              </w:rPr>
            </w:pPr>
            <w:r>
              <w:rPr>
                <w:rFonts w:ascii="宋体" w:hAnsi="宋体" w:cs="宋体" w:hint="eastAsia"/>
                <w:iCs/>
                <w:sz w:val="24"/>
              </w:rPr>
              <w:t>返回值</w:t>
            </w:r>
          </w:p>
        </w:tc>
        <w:tc>
          <w:tcPr>
            <w:tcW w:w="1618" w:type="dxa"/>
            <w:shd w:val="clear" w:color="auto" w:fill="E0E0E0"/>
          </w:tcPr>
          <w:p w:rsidR="00C72379" w:rsidRDefault="00B67482">
            <w:pPr>
              <w:jc w:val="center"/>
              <w:rPr>
                <w:rFonts w:ascii="宋体" w:hAnsi="宋体" w:cs="宋体"/>
                <w:iCs/>
                <w:sz w:val="24"/>
              </w:rPr>
            </w:pPr>
            <w:r>
              <w:rPr>
                <w:rFonts w:ascii="宋体" w:hAnsi="宋体" w:cs="宋体" w:hint="eastAsia"/>
              </w:rPr>
              <w:t>函数</w:t>
            </w:r>
            <w:r>
              <w:rPr>
                <w:rFonts w:ascii="宋体" w:hAnsi="宋体" w:cs="宋体" w:hint="eastAsia"/>
                <w:iCs/>
                <w:sz w:val="24"/>
              </w:rPr>
              <w:t>名</w:t>
            </w:r>
          </w:p>
        </w:tc>
        <w:tc>
          <w:tcPr>
            <w:tcW w:w="3584" w:type="dxa"/>
            <w:shd w:val="clear" w:color="auto" w:fill="E0E0E0"/>
          </w:tcPr>
          <w:p w:rsidR="00C72379" w:rsidRDefault="00B67482">
            <w:pPr>
              <w:jc w:val="center"/>
              <w:rPr>
                <w:rFonts w:ascii="宋体" w:hAnsi="宋体" w:cs="宋体"/>
                <w:iCs/>
                <w:sz w:val="24"/>
              </w:rPr>
            </w:pPr>
            <w:r>
              <w:rPr>
                <w:rFonts w:ascii="宋体" w:hAnsi="宋体" w:cs="宋体" w:hint="eastAsia"/>
                <w:iCs/>
                <w:sz w:val="24"/>
              </w:rPr>
              <w:t>功能</w:t>
            </w:r>
          </w:p>
        </w:tc>
        <w:tc>
          <w:tcPr>
            <w:tcW w:w="2040" w:type="dxa"/>
            <w:shd w:val="clear" w:color="auto" w:fill="E0E0E0"/>
          </w:tcPr>
          <w:p w:rsidR="00C72379" w:rsidRDefault="00B67482">
            <w:pPr>
              <w:jc w:val="center"/>
              <w:rPr>
                <w:rFonts w:ascii="宋体" w:hAnsi="宋体" w:cs="宋体"/>
                <w:iCs/>
                <w:sz w:val="24"/>
              </w:rPr>
            </w:pPr>
            <w:r>
              <w:rPr>
                <w:rFonts w:ascii="宋体" w:hAnsi="宋体" w:cs="宋体" w:hint="eastAsia"/>
                <w:iCs/>
                <w:sz w:val="24"/>
              </w:rPr>
              <w:t>参数说明</w:t>
            </w:r>
          </w:p>
        </w:tc>
      </w:tr>
      <w:tr w:rsidR="00C72379">
        <w:tc>
          <w:tcPr>
            <w:tcW w:w="1500" w:type="dxa"/>
          </w:tcPr>
          <w:p w:rsidR="00C72379" w:rsidRDefault="00B67482">
            <w:pPr>
              <w:jc w:val="center"/>
              <w:rPr>
                <w:rFonts w:ascii="宋体" w:hAnsi="宋体" w:cs="宋体"/>
                <w:iCs/>
                <w:sz w:val="24"/>
              </w:rPr>
            </w:pPr>
            <w:r>
              <w:rPr>
                <w:rFonts w:ascii="宋体" w:hAnsi="宋体" w:cs="宋体" w:hint="eastAsia"/>
                <w:iCs/>
                <w:sz w:val="24"/>
              </w:rPr>
              <w:t>void</w:t>
            </w:r>
          </w:p>
        </w:tc>
        <w:tc>
          <w:tcPr>
            <w:tcW w:w="1618" w:type="dxa"/>
          </w:tcPr>
          <w:p w:rsidR="00C72379" w:rsidRDefault="00B67482">
            <w:pPr>
              <w:jc w:val="center"/>
              <w:rPr>
                <w:rFonts w:ascii="宋体" w:hAnsi="宋体" w:cs="宋体"/>
                <w:iCs/>
                <w:sz w:val="24"/>
              </w:rPr>
            </w:pPr>
            <w:r>
              <w:rPr>
                <w:rFonts w:ascii="宋体" w:hAnsi="宋体" w:cs="宋体" w:hint="eastAsia"/>
                <w:iCs/>
                <w:sz w:val="24"/>
              </w:rPr>
              <w:t>rank</w:t>
            </w:r>
          </w:p>
        </w:tc>
        <w:tc>
          <w:tcPr>
            <w:tcW w:w="3584" w:type="dxa"/>
            <w:vAlign w:val="center"/>
          </w:tcPr>
          <w:p w:rsidR="00C72379" w:rsidRDefault="00B67482">
            <w:pPr>
              <w:ind w:left="12"/>
              <w:rPr>
                <w:rFonts w:ascii="宋体" w:hAnsi="宋体" w:cs="宋体"/>
                <w:iCs/>
                <w:sz w:val="24"/>
              </w:rPr>
            </w:pPr>
            <w:r>
              <w:rPr>
                <w:rFonts w:ascii="宋体" w:hAnsi="宋体" w:cs="宋体" w:hint="eastAsia"/>
                <w:iCs/>
                <w:sz w:val="24"/>
              </w:rPr>
              <w:t>老师查看学生成绩及排名</w:t>
            </w:r>
          </w:p>
        </w:tc>
        <w:tc>
          <w:tcPr>
            <w:tcW w:w="2040" w:type="dxa"/>
          </w:tcPr>
          <w:p w:rsidR="00C72379" w:rsidRDefault="00B67482">
            <w:pPr>
              <w:tabs>
                <w:tab w:val="left" w:pos="386"/>
              </w:tabs>
              <w:jc w:val="left"/>
              <w:rPr>
                <w:rFonts w:ascii="宋体" w:hAnsi="宋体" w:cs="宋体"/>
                <w:iCs/>
                <w:sz w:val="24"/>
              </w:rPr>
            </w:pPr>
            <w:r>
              <w:rPr>
                <w:rFonts w:ascii="宋体" w:hAnsi="宋体" w:cs="宋体" w:hint="eastAsia"/>
                <w:iCs/>
                <w:sz w:val="24"/>
              </w:rPr>
              <w:t>该函数不接收参</w:t>
            </w:r>
            <w:r>
              <w:rPr>
                <w:rFonts w:ascii="宋体" w:hAnsi="宋体" w:cs="宋体" w:hint="eastAsia"/>
                <w:iCs/>
                <w:sz w:val="24"/>
              </w:rPr>
              <w:lastRenderedPageBreak/>
              <w:t>数</w:t>
            </w:r>
          </w:p>
        </w:tc>
      </w:tr>
    </w:tbl>
    <w:p w:rsidR="00C72379" w:rsidRDefault="00C72379"/>
    <w:p w:rsidR="00C72379" w:rsidRDefault="00B67482">
      <w:pPr>
        <w:pStyle w:val="4"/>
        <w:rPr>
          <w:rFonts w:ascii="宋体" w:hAnsi="宋体" w:cs="宋体"/>
          <w:b w:val="0"/>
          <w:iCs/>
          <w:szCs w:val="24"/>
        </w:rPr>
      </w:pPr>
      <w:r>
        <w:rPr>
          <w:rFonts w:hint="eastAsia"/>
        </w:rPr>
        <w:t>数组排序函数</w:t>
      </w:r>
      <w:r>
        <w:rPr>
          <w:u w:val="single"/>
        </w:rPr>
        <w:br/>
      </w:r>
      <w:r>
        <w:rPr>
          <w:rFonts w:hint="eastAsia"/>
          <w:b w:val="0"/>
        </w:rPr>
        <w:tab/>
      </w:r>
      <w:r>
        <w:rPr>
          <w:rFonts w:ascii="宋体" w:hAnsi="宋体" w:cs="宋体" w:hint="eastAsia"/>
          <w:b w:val="0"/>
          <w:iCs/>
          <w:szCs w:val="24"/>
        </w:rPr>
        <w:t>功能：实现对数组排序</w:t>
      </w:r>
    </w:p>
    <w:tbl>
      <w:tblPr>
        <w:tblStyle w:val="af4"/>
        <w:tblW w:w="8742" w:type="dxa"/>
        <w:tblInd w:w="410"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rPr>
                <w:rFonts w:ascii="宋体" w:hAnsi="宋体" w:cs="宋体"/>
                <w:iCs/>
                <w:sz w:val="24"/>
              </w:rPr>
            </w:pPr>
            <w:r>
              <w:rPr>
                <w:rFonts w:ascii="宋体" w:hAnsi="宋体" w:cs="宋体" w:hint="eastAsia"/>
                <w:iCs/>
                <w:sz w:val="24"/>
              </w:rPr>
              <w:t>返回值</w:t>
            </w:r>
          </w:p>
        </w:tc>
        <w:tc>
          <w:tcPr>
            <w:tcW w:w="1618" w:type="dxa"/>
            <w:shd w:val="clear" w:color="auto" w:fill="E0E0E0"/>
          </w:tcPr>
          <w:p w:rsidR="00C72379" w:rsidRDefault="00B67482">
            <w:pPr>
              <w:jc w:val="center"/>
              <w:rPr>
                <w:rFonts w:ascii="宋体" w:hAnsi="宋体" w:cs="宋体"/>
                <w:iCs/>
                <w:sz w:val="24"/>
              </w:rPr>
            </w:pPr>
            <w:r>
              <w:rPr>
                <w:rFonts w:ascii="宋体" w:hAnsi="宋体" w:cs="宋体" w:hint="eastAsia"/>
              </w:rPr>
              <w:t>函数</w:t>
            </w:r>
            <w:r>
              <w:rPr>
                <w:rFonts w:ascii="宋体" w:hAnsi="宋体" w:cs="宋体" w:hint="eastAsia"/>
                <w:iCs/>
                <w:sz w:val="24"/>
              </w:rPr>
              <w:t>名</w:t>
            </w:r>
          </w:p>
        </w:tc>
        <w:tc>
          <w:tcPr>
            <w:tcW w:w="3584" w:type="dxa"/>
            <w:shd w:val="clear" w:color="auto" w:fill="E0E0E0"/>
          </w:tcPr>
          <w:p w:rsidR="00C72379" w:rsidRDefault="00B67482">
            <w:pPr>
              <w:jc w:val="center"/>
              <w:rPr>
                <w:rFonts w:ascii="宋体" w:hAnsi="宋体" w:cs="宋体"/>
                <w:iCs/>
                <w:sz w:val="24"/>
              </w:rPr>
            </w:pPr>
            <w:r>
              <w:rPr>
                <w:rFonts w:ascii="宋体" w:hAnsi="宋体" w:cs="宋体" w:hint="eastAsia"/>
                <w:iCs/>
                <w:sz w:val="24"/>
              </w:rPr>
              <w:t>功能</w:t>
            </w:r>
          </w:p>
        </w:tc>
        <w:tc>
          <w:tcPr>
            <w:tcW w:w="2040" w:type="dxa"/>
            <w:shd w:val="clear" w:color="auto" w:fill="E0E0E0"/>
          </w:tcPr>
          <w:p w:rsidR="00C72379" w:rsidRDefault="00B67482">
            <w:pPr>
              <w:jc w:val="center"/>
              <w:rPr>
                <w:rFonts w:ascii="宋体" w:hAnsi="宋体" w:cs="宋体"/>
                <w:iCs/>
                <w:sz w:val="24"/>
              </w:rPr>
            </w:pPr>
            <w:r>
              <w:rPr>
                <w:rFonts w:ascii="宋体" w:hAnsi="宋体" w:cs="宋体" w:hint="eastAsia"/>
                <w:iCs/>
                <w:sz w:val="24"/>
              </w:rPr>
              <w:t>参数说明</w:t>
            </w:r>
          </w:p>
        </w:tc>
      </w:tr>
      <w:tr w:rsidR="00C72379">
        <w:tc>
          <w:tcPr>
            <w:tcW w:w="1500" w:type="dxa"/>
          </w:tcPr>
          <w:p w:rsidR="00C72379" w:rsidRDefault="00B67482">
            <w:pPr>
              <w:jc w:val="center"/>
              <w:rPr>
                <w:rFonts w:ascii="宋体" w:hAnsi="宋体" w:cs="宋体"/>
                <w:iCs/>
                <w:sz w:val="24"/>
              </w:rPr>
            </w:pPr>
            <w:r>
              <w:rPr>
                <w:rFonts w:ascii="宋体" w:hAnsi="宋体" w:cs="宋体" w:hint="eastAsia"/>
                <w:iCs/>
                <w:sz w:val="24"/>
              </w:rPr>
              <w:t>void</w:t>
            </w:r>
          </w:p>
        </w:tc>
        <w:tc>
          <w:tcPr>
            <w:tcW w:w="1618" w:type="dxa"/>
          </w:tcPr>
          <w:p w:rsidR="00C72379" w:rsidRDefault="00B67482">
            <w:pPr>
              <w:jc w:val="center"/>
              <w:rPr>
                <w:rFonts w:ascii="宋体" w:hAnsi="宋体" w:cs="宋体"/>
                <w:iCs/>
                <w:sz w:val="24"/>
              </w:rPr>
            </w:pPr>
            <w:proofErr w:type="spellStart"/>
            <w:r>
              <w:rPr>
                <w:rFonts w:ascii="宋体" w:hAnsi="宋体" w:cs="宋体" w:hint="eastAsia"/>
                <w:iCs/>
                <w:sz w:val="24"/>
              </w:rPr>
              <w:t>sortForArray</w:t>
            </w:r>
            <w:proofErr w:type="spellEnd"/>
          </w:p>
        </w:tc>
        <w:tc>
          <w:tcPr>
            <w:tcW w:w="3584" w:type="dxa"/>
            <w:vAlign w:val="center"/>
          </w:tcPr>
          <w:p w:rsidR="00C72379" w:rsidRDefault="00B67482">
            <w:pPr>
              <w:rPr>
                <w:rFonts w:ascii="宋体" w:hAnsi="宋体" w:cs="宋体"/>
                <w:iCs/>
                <w:sz w:val="24"/>
              </w:rPr>
            </w:pPr>
            <w:r>
              <w:rPr>
                <w:rFonts w:ascii="宋体" w:hAnsi="宋体" w:cs="宋体" w:hint="eastAsia"/>
                <w:iCs/>
              </w:rPr>
              <w:t>实现对数组排序</w:t>
            </w:r>
          </w:p>
        </w:tc>
        <w:tc>
          <w:tcPr>
            <w:tcW w:w="2040" w:type="dxa"/>
          </w:tcPr>
          <w:p w:rsidR="00C72379" w:rsidRDefault="00B67482">
            <w:pPr>
              <w:tabs>
                <w:tab w:val="left" w:pos="386"/>
              </w:tabs>
              <w:jc w:val="left"/>
              <w:rPr>
                <w:rFonts w:ascii="宋体" w:hAnsi="宋体" w:cs="宋体"/>
                <w:iCs/>
                <w:sz w:val="24"/>
              </w:rPr>
            </w:pPr>
            <w:r>
              <w:rPr>
                <w:rFonts w:ascii="宋体" w:hAnsi="宋体" w:cs="宋体" w:hint="eastAsia"/>
                <w:iCs/>
                <w:sz w:val="24"/>
              </w:rPr>
              <w:tab/>
              <w:t>double a[]待排序的数组,int n这个数组的元素个数</w:t>
            </w:r>
          </w:p>
        </w:tc>
      </w:tr>
    </w:tbl>
    <w:p w:rsidR="00C72379" w:rsidRDefault="00B67482">
      <w:pPr>
        <w:pStyle w:val="4"/>
        <w:rPr>
          <w:rFonts w:ascii="宋体" w:hAnsi="宋体" w:cs="宋体"/>
          <w:b w:val="0"/>
          <w:iCs/>
          <w:szCs w:val="24"/>
        </w:rPr>
      </w:pPr>
      <w:r>
        <w:rPr>
          <w:rFonts w:hint="eastAsia"/>
        </w:rPr>
        <w:t>统计学生人数函数</w:t>
      </w:r>
      <w:r>
        <w:br/>
      </w:r>
      <w:r>
        <w:rPr>
          <w:rFonts w:hint="eastAsia"/>
          <w:b w:val="0"/>
        </w:rPr>
        <w:tab/>
      </w:r>
      <w:r>
        <w:rPr>
          <w:rFonts w:ascii="宋体" w:hAnsi="宋体" w:cs="宋体" w:hint="eastAsia"/>
          <w:b w:val="0"/>
          <w:iCs/>
          <w:szCs w:val="24"/>
        </w:rPr>
        <w:t>功能：实现统计链表中学生总人数</w:t>
      </w:r>
    </w:p>
    <w:tbl>
      <w:tblPr>
        <w:tblStyle w:val="af4"/>
        <w:tblW w:w="8742" w:type="dxa"/>
        <w:tblInd w:w="410"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rPr>
                <w:rFonts w:ascii="宋体" w:hAnsi="宋体" w:cs="宋体"/>
                <w:iCs/>
                <w:sz w:val="24"/>
              </w:rPr>
            </w:pPr>
            <w:r>
              <w:rPr>
                <w:rFonts w:ascii="宋体" w:hAnsi="宋体" w:cs="宋体" w:hint="eastAsia"/>
                <w:iCs/>
                <w:sz w:val="24"/>
              </w:rPr>
              <w:t>返回值</w:t>
            </w:r>
          </w:p>
        </w:tc>
        <w:tc>
          <w:tcPr>
            <w:tcW w:w="1618" w:type="dxa"/>
            <w:shd w:val="clear" w:color="auto" w:fill="E0E0E0"/>
          </w:tcPr>
          <w:p w:rsidR="00C72379" w:rsidRDefault="00B67482">
            <w:pPr>
              <w:jc w:val="center"/>
              <w:rPr>
                <w:rFonts w:ascii="宋体" w:hAnsi="宋体" w:cs="宋体"/>
                <w:iCs/>
                <w:sz w:val="24"/>
              </w:rPr>
            </w:pPr>
            <w:r>
              <w:rPr>
                <w:rFonts w:ascii="宋体" w:hAnsi="宋体" w:cs="宋体" w:hint="eastAsia"/>
              </w:rPr>
              <w:t>函数</w:t>
            </w:r>
            <w:r>
              <w:rPr>
                <w:rFonts w:ascii="宋体" w:hAnsi="宋体" w:cs="宋体" w:hint="eastAsia"/>
                <w:iCs/>
                <w:sz w:val="24"/>
              </w:rPr>
              <w:t>名</w:t>
            </w:r>
          </w:p>
        </w:tc>
        <w:tc>
          <w:tcPr>
            <w:tcW w:w="3584" w:type="dxa"/>
            <w:shd w:val="clear" w:color="auto" w:fill="E0E0E0"/>
          </w:tcPr>
          <w:p w:rsidR="00C72379" w:rsidRDefault="00B67482">
            <w:pPr>
              <w:jc w:val="center"/>
              <w:rPr>
                <w:rFonts w:ascii="宋体" w:hAnsi="宋体" w:cs="宋体"/>
                <w:iCs/>
                <w:sz w:val="24"/>
              </w:rPr>
            </w:pPr>
            <w:r>
              <w:rPr>
                <w:rFonts w:ascii="宋体" w:hAnsi="宋体" w:cs="宋体" w:hint="eastAsia"/>
                <w:iCs/>
                <w:sz w:val="24"/>
              </w:rPr>
              <w:t>功能</w:t>
            </w:r>
          </w:p>
        </w:tc>
        <w:tc>
          <w:tcPr>
            <w:tcW w:w="2040" w:type="dxa"/>
            <w:shd w:val="clear" w:color="auto" w:fill="E0E0E0"/>
          </w:tcPr>
          <w:p w:rsidR="00C72379" w:rsidRDefault="00B67482">
            <w:pPr>
              <w:jc w:val="center"/>
              <w:rPr>
                <w:rFonts w:ascii="宋体" w:hAnsi="宋体" w:cs="宋体"/>
                <w:iCs/>
                <w:sz w:val="24"/>
              </w:rPr>
            </w:pPr>
            <w:r>
              <w:rPr>
                <w:rFonts w:ascii="宋体" w:hAnsi="宋体" w:cs="宋体" w:hint="eastAsia"/>
                <w:iCs/>
                <w:sz w:val="24"/>
              </w:rPr>
              <w:t>参数说明</w:t>
            </w:r>
          </w:p>
        </w:tc>
      </w:tr>
      <w:tr w:rsidR="00C72379">
        <w:tc>
          <w:tcPr>
            <w:tcW w:w="1500" w:type="dxa"/>
          </w:tcPr>
          <w:p w:rsidR="00C72379" w:rsidRDefault="00B67482">
            <w:pPr>
              <w:jc w:val="center"/>
              <w:rPr>
                <w:rFonts w:ascii="宋体" w:hAnsi="宋体" w:cs="宋体"/>
                <w:iCs/>
                <w:sz w:val="24"/>
              </w:rPr>
            </w:pPr>
            <w:r>
              <w:rPr>
                <w:rFonts w:ascii="宋体" w:hAnsi="宋体" w:cs="宋体" w:hint="eastAsia"/>
                <w:iCs/>
                <w:sz w:val="24"/>
              </w:rPr>
              <w:t>Int型变量，代表学生总数</w:t>
            </w:r>
          </w:p>
        </w:tc>
        <w:tc>
          <w:tcPr>
            <w:tcW w:w="1618" w:type="dxa"/>
          </w:tcPr>
          <w:p w:rsidR="00C72379" w:rsidRPr="00B67482" w:rsidRDefault="00B67482">
            <w:pPr>
              <w:jc w:val="center"/>
              <w:rPr>
                <w:rFonts w:ascii="宋体" w:hAnsi="宋体" w:cs="宋体"/>
                <w:iCs/>
                <w:sz w:val="24"/>
              </w:rPr>
            </w:pPr>
            <w:proofErr w:type="spellStart"/>
            <w:r w:rsidRPr="00B67482">
              <w:rPr>
                <w:rFonts w:ascii="宋体" w:hAnsi="宋体" w:cs="宋体" w:hint="eastAsia"/>
                <w:iCs/>
                <w:sz w:val="24"/>
              </w:rPr>
              <w:t>sumOfStu</w:t>
            </w:r>
            <w:proofErr w:type="spellEnd"/>
          </w:p>
        </w:tc>
        <w:tc>
          <w:tcPr>
            <w:tcW w:w="3584" w:type="dxa"/>
            <w:vAlign w:val="center"/>
          </w:tcPr>
          <w:p w:rsidR="00C72379" w:rsidRPr="00B67482" w:rsidRDefault="00B67482">
            <w:pPr>
              <w:rPr>
                <w:rFonts w:ascii="宋体" w:hAnsi="宋体" w:cs="宋体"/>
                <w:iCs/>
                <w:sz w:val="24"/>
              </w:rPr>
            </w:pPr>
            <w:r w:rsidRPr="00B67482">
              <w:rPr>
                <w:rFonts w:ascii="宋体" w:hAnsi="宋体" w:cs="宋体" w:hint="eastAsia"/>
                <w:iCs/>
                <w:sz w:val="24"/>
              </w:rPr>
              <w:t>统计链表中学生总人数</w:t>
            </w:r>
          </w:p>
        </w:tc>
        <w:tc>
          <w:tcPr>
            <w:tcW w:w="2040" w:type="dxa"/>
          </w:tcPr>
          <w:p w:rsidR="00C72379" w:rsidRDefault="00B67482">
            <w:pPr>
              <w:tabs>
                <w:tab w:val="left" w:pos="386"/>
              </w:tabs>
              <w:jc w:val="left"/>
              <w:rPr>
                <w:rFonts w:ascii="宋体" w:hAnsi="宋体" w:cs="宋体"/>
                <w:iCs/>
                <w:sz w:val="24"/>
              </w:rPr>
            </w:pPr>
            <w:r>
              <w:rPr>
                <w:rFonts w:ascii="宋体" w:hAnsi="宋体" w:cs="宋体" w:hint="eastAsia"/>
                <w:iCs/>
                <w:sz w:val="24"/>
              </w:rPr>
              <w:t>该函数不接收参数</w:t>
            </w:r>
          </w:p>
        </w:tc>
      </w:tr>
    </w:tbl>
    <w:p w:rsidR="00C72379" w:rsidRDefault="00C72379"/>
    <w:p w:rsidR="00C72379" w:rsidRDefault="00B67482">
      <w:pPr>
        <w:pStyle w:val="4"/>
        <w:rPr>
          <w:rFonts w:ascii="宋体" w:hAnsi="宋体" w:cs="宋体"/>
          <w:b w:val="0"/>
          <w:iCs/>
          <w:szCs w:val="24"/>
        </w:rPr>
      </w:pPr>
      <w:r>
        <w:rPr>
          <w:rFonts w:hint="eastAsia"/>
        </w:rPr>
        <w:t>打印学生信息函数</w:t>
      </w:r>
      <w:r>
        <w:br/>
      </w:r>
      <w:r>
        <w:rPr>
          <w:rFonts w:hint="eastAsia"/>
          <w:b w:val="0"/>
        </w:rPr>
        <w:tab/>
      </w:r>
      <w:r>
        <w:rPr>
          <w:rFonts w:ascii="宋体" w:hAnsi="宋体" w:cs="宋体" w:hint="eastAsia"/>
          <w:b w:val="0"/>
          <w:iCs/>
          <w:szCs w:val="24"/>
        </w:rPr>
        <w:t>功能：实现</w:t>
      </w:r>
      <w:r>
        <w:rPr>
          <w:rFonts w:hint="eastAsia"/>
          <w:b w:val="0"/>
          <w:bCs/>
        </w:rPr>
        <w:t>根据分数打印该分数学生的信息功能</w:t>
      </w:r>
    </w:p>
    <w:tbl>
      <w:tblPr>
        <w:tblStyle w:val="af4"/>
        <w:tblW w:w="8742" w:type="dxa"/>
        <w:tblInd w:w="410"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rPr>
                <w:rFonts w:ascii="宋体" w:hAnsi="宋体" w:cs="宋体"/>
                <w:iCs/>
                <w:sz w:val="24"/>
              </w:rPr>
            </w:pPr>
            <w:r>
              <w:rPr>
                <w:rFonts w:ascii="宋体" w:hAnsi="宋体" w:cs="宋体" w:hint="eastAsia"/>
                <w:iCs/>
                <w:sz w:val="24"/>
              </w:rPr>
              <w:t>返回值</w:t>
            </w:r>
          </w:p>
        </w:tc>
        <w:tc>
          <w:tcPr>
            <w:tcW w:w="1618" w:type="dxa"/>
            <w:shd w:val="clear" w:color="auto" w:fill="E0E0E0"/>
          </w:tcPr>
          <w:p w:rsidR="00C72379" w:rsidRDefault="00B67482">
            <w:pPr>
              <w:jc w:val="center"/>
              <w:rPr>
                <w:rFonts w:ascii="宋体" w:hAnsi="宋体" w:cs="宋体"/>
                <w:iCs/>
                <w:sz w:val="24"/>
              </w:rPr>
            </w:pPr>
            <w:r>
              <w:rPr>
                <w:rFonts w:ascii="宋体" w:hAnsi="宋体" w:cs="宋体" w:hint="eastAsia"/>
              </w:rPr>
              <w:t>函数</w:t>
            </w:r>
            <w:r>
              <w:rPr>
                <w:rFonts w:ascii="宋体" w:hAnsi="宋体" w:cs="宋体" w:hint="eastAsia"/>
                <w:iCs/>
                <w:sz w:val="24"/>
              </w:rPr>
              <w:t>名</w:t>
            </w:r>
          </w:p>
        </w:tc>
        <w:tc>
          <w:tcPr>
            <w:tcW w:w="3584" w:type="dxa"/>
            <w:shd w:val="clear" w:color="auto" w:fill="E0E0E0"/>
          </w:tcPr>
          <w:p w:rsidR="00C72379" w:rsidRDefault="00B67482">
            <w:pPr>
              <w:jc w:val="center"/>
              <w:rPr>
                <w:rFonts w:ascii="宋体" w:hAnsi="宋体" w:cs="宋体"/>
                <w:iCs/>
                <w:sz w:val="24"/>
              </w:rPr>
            </w:pPr>
            <w:r>
              <w:rPr>
                <w:rFonts w:ascii="宋体" w:hAnsi="宋体" w:cs="宋体" w:hint="eastAsia"/>
                <w:iCs/>
                <w:sz w:val="24"/>
              </w:rPr>
              <w:t>功能</w:t>
            </w:r>
          </w:p>
        </w:tc>
        <w:tc>
          <w:tcPr>
            <w:tcW w:w="2040" w:type="dxa"/>
            <w:shd w:val="clear" w:color="auto" w:fill="E0E0E0"/>
          </w:tcPr>
          <w:p w:rsidR="00C72379" w:rsidRDefault="00B67482">
            <w:pPr>
              <w:jc w:val="center"/>
              <w:rPr>
                <w:rFonts w:ascii="宋体" w:hAnsi="宋体" w:cs="宋体"/>
                <w:iCs/>
                <w:sz w:val="24"/>
              </w:rPr>
            </w:pPr>
            <w:r>
              <w:rPr>
                <w:rFonts w:ascii="宋体" w:hAnsi="宋体" w:cs="宋体" w:hint="eastAsia"/>
                <w:iCs/>
                <w:sz w:val="24"/>
              </w:rPr>
              <w:t>参数说明</w:t>
            </w:r>
          </w:p>
        </w:tc>
      </w:tr>
      <w:tr w:rsidR="00C72379">
        <w:tc>
          <w:tcPr>
            <w:tcW w:w="1500" w:type="dxa"/>
          </w:tcPr>
          <w:p w:rsidR="00C72379" w:rsidRDefault="00B67482">
            <w:pPr>
              <w:jc w:val="center"/>
              <w:rPr>
                <w:rFonts w:ascii="宋体" w:hAnsi="宋体" w:cs="宋体"/>
                <w:iCs/>
                <w:sz w:val="24"/>
              </w:rPr>
            </w:pPr>
            <w:r>
              <w:rPr>
                <w:rFonts w:ascii="宋体" w:hAnsi="宋体" w:cs="宋体" w:hint="eastAsia"/>
                <w:iCs/>
                <w:sz w:val="24"/>
              </w:rPr>
              <w:t>void</w:t>
            </w:r>
          </w:p>
        </w:tc>
        <w:tc>
          <w:tcPr>
            <w:tcW w:w="1618" w:type="dxa"/>
          </w:tcPr>
          <w:p w:rsidR="00C72379" w:rsidRDefault="00B67482">
            <w:pPr>
              <w:jc w:val="center"/>
              <w:rPr>
                <w:rFonts w:ascii="宋体" w:hAnsi="宋体" w:cs="宋体"/>
                <w:iCs/>
                <w:sz w:val="24"/>
              </w:rPr>
            </w:pPr>
            <w:proofErr w:type="spellStart"/>
            <w:r>
              <w:rPr>
                <w:rFonts w:ascii="宋体" w:hAnsi="宋体" w:cs="宋体" w:hint="eastAsia"/>
                <w:iCs/>
                <w:sz w:val="24"/>
              </w:rPr>
              <w:t>printNameAndId</w:t>
            </w:r>
            <w:proofErr w:type="spellEnd"/>
          </w:p>
        </w:tc>
        <w:tc>
          <w:tcPr>
            <w:tcW w:w="3584" w:type="dxa"/>
            <w:vAlign w:val="center"/>
          </w:tcPr>
          <w:p w:rsidR="00C72379" w:rsidRPr="00B67482" w:rsidRDefault="00B67482">
            <w:pPr>
              <w:rPr>
                <w:rFonts w:ascii="宋体" w:hAnsi="宋体" w:cs="宋体"/>
                <w:iCs/>
                <w:sz w:val="24"/>
              </w:rPr>
            </w:pPr>
            <w:r w:rsidRPr="00B67482">
              <w:rPr>
                <w:rFonts w:hint="eastAsia"/>
                <w:bCs/>
                <w:sz w:val="24"/>
              </w:rPr>
              <w:t>根据分数打印该分数学生的信息，如姓名，学号，成绩等</w:t>
            </w:r>
          </w:p>
        </w:tc>
        <w:tc>
          <w:tcPr>
            <w:tcW w:w="2040" w:type="dxa"/>
          </w:tcPr>
          <w:p w:rsidR="00C72379" w:rsidRDefault="00B67482">
            <w:pPr>
              <w:tabs>
                <w:tab w:val="left" w:pos="386"/>
              </w:tabs>
              <w:jc w:val="left"/>
              <w:rPr>
                <w:rFonts w:ascii="宋体" w:hAnsi="宋体" w:cs="宋体"/>
                <w:iCs/>
                <w:sz w:val="24"/>
              </w:rPr>
            </w:pPr>
            <w:r>
              <w:rPr>
                <w:rFonts w:ascii="宋体" w:hAnsi="宋体" w:cs="宋体" w:hint="eastAsia"/>
                <w:iCs/>
                <w:sz w:val="24"/>
              </w:rPr>
              <w:t>double n，n代表分数</w:t>
            </w:r>
          </w:p>
        </w:tc>
      </w:tr>
    </w:tbl>
    <w:p w:rsidR="00C72379" w:rsidRDefault="00C72379"/>
    <w:p w:rsidR="00C72379" w:rsidRDefault="00C72379"/>
    <w:p w:rsidR="00C72379" w:rsidRDefault="00B67482">
      <w:pPr>
        <w:pStyle w:val="3"/>
      </w:pPr>
      <w:r>
        <w:rPr>
          <w:rFonts w:hint="eastAsia"/>
        </w:rPr>
        <w:t>相关数据表</w:t>
      </w:r>
    </w:p>
    <w:tbl>
      <w:tblPr>
        <w:tblStyle w:val="af4"/>
        <w:tblW w:w="9853" w:type="dxa"/>
        <w:tblLayout w:type="fixed"/>
        <w:tblLook w:val="04A0" w:firstRow="1" w:lastRow="0" w:firstColumn="1" w:lastColumn="0" w:noHBand="0" w:noVBand="1"/>
      </w:tblPr>
      <w:tblGrid>
        <w:gridCol w:w="2463"/>
        <w:gridCol w:w="2463"/>
        <w:gridCol w:w="2463"/>
        <w:gridCol w:w="2464"/>
      </w:tblGrid>
      <w:tr w:rsidR="00C72379">
        <w:tc>
          <w:tcPr>
            <w:tcW w:w="2463" w:type="dxa"/>
          </w:tcPr>
          <w:p w:rsidR="00C72379" w:rsidRDefault="00B67482">
            <w:pPr>
              <w:rPr>
                <w:rFonts w:ascii="宋体" w:hAnsi="宋体" w:cs="宋体"/>
                <w:iCs/>
                <w:sz w:val="24"/>
              </w:rPr>
            </w:pPr>
            <w:r>
              <w:rPr>
                <w:rFonts w:ascii="宋体" w:hAnsi="宋体" w:cs="宋体" w:hint="eastAsia"/>
                <w:iCs/>
                <w:sz w:val="24"/>
              </w:rPr>
              <w:t>数据名称</w:t>
            </w:r>
          </w:p>
        </w:tc>
        <w:tc>
          <w:tcPr>
            <w:tcW w:w="2463" w:type="dxa"/>
          </w:tcPr>
          <w:p w:rsidR="00C72379" w:rsidRDefault="00B67482">
            <w:pPr>
              <w:rPr>
                <w:rFonts w:ascii="宋体" w:hAnsi="宋体" w:cs="宋体"/>
                <w:iCs/>
                <w:sz w:val="24"/>
              </w:rPr>
            </w:pPr>
            <w:r>
              <w:rPr>
                <w:rFonts w:ascii="宋体" w:hAnsi="宋体" w:cs="宋体" w:hint="eastAsia"/>
                <w:iCs/>
                <w:sz w:val="24"/>
              </w:rPr>
              <w:t>scores</w:t>
            </w:r>
          </w:p>
        </w:tc>
        <w:tc>
          <w:tcPr>
            <w:tcW w:w="2463" w:type="dxa"/>
          </w:tcPr>
          <w:p w:rsidR="00C72379" w:rsidRDefault="00B67482">
            <w:pPr>
              <w:rPr>
                <w:rFonts w:ascii="宋体" w:hAnsi="宋体" w:cs="宋体"/>
                <w:iCs/>
                <w:sz w:val="24"/>
              </w:rPr>
            </w:pPr>
            <w:proofErr w:type="spellStart"/>
            <w:r>
              <w:rPr>
                <w:rFonts w:ascii="宋体" w:hAnsi="宋体" w:cs="宋体" w:hint="eastAsia"/>
                <w:iCs/>
                <w:kern w:val="0"/>
                <w:sz w:val="24"/>
              </w:rPr>
              <w:t>testGrade</w:t>
            </w:r>
            <w:proofErr w:type="spellEnd"/>
          </w:p>
        </w:tc>
        <w:tc>
          <w:tcPr>
            <w:tcW w:w="2464" w:type="dxa"/>
          </w:tcPr>
          <w:p w:rsidR="00C72379" w:rsidRDefault="00B67482">
            <w:pPr>
              <w:rPr>
                <w:rFonts w:ascii="宋体" w:hAnsi="宋体" w:cs="宋体"/>
                <w:iCs/>
                <w:sz w:val="24"/>
              </w:rPr>
            </w:pPr>
            <w:proofErr w:type="spellStart"/>
            <w:r>
              <w:rPr>
                <w:rFonts w:ascii="宋体" w:hAnsi="宋体" w:cs="宋体" w:hint="eastAsia"/>
                <w:iCs/>
                <w:kern w:val="0"/>
                <w:sz w:val="24"/>
              </w:rPr>
              <w:t>SumNumberForStu</w:t>
            </w:r>
            <w:proofErr w:type="spellEnd"/>
          </w:p>
        </w:tc>
      </w:tr>
      <w:tr w:rsidR="00C72379">
        <w:tc>
          <w:tcPr>
            <w:tcW w:w="2463" w:type="dxa"/>
          </w:tcPr>
          <w:p w:rsidR="00C72379" w:rsidRDefault="00B67482">
            <w:pPr>
              <w:rPr>
                <w:rFonts w:ascii="宋体" w:hAnsi="宋体" w:cs="宋体"/>
                <w:iCs/>
                <w:sz w:val="24"/>
              </w:rPr>
            </w:pPr>
            <w:r>
              <w:rPr>
                <w:rFonts w:ascii="宋体" w:hAnsi="宋体" w:cs="宋体" w:hint="eastAsia"/>
                <w:iCs/>
                <w:sz w:val="24"/>
              </w:rPr>
              <w:t>数据类型</w:t>
            </w:r>
          </w:p>
        </w:tc>
        <w:tc>
          <w:tcPr>
            <w:tcW w:w="2463" w:type="dxa"/>
          </w:tcPr>
          <w:p w:rsidR="00C72379" w:rsidRDefault="00B67482">
            <w:pPr>
              <w:rPr>
                <w:rFonts w:ascii="宋体" w:hAnsi="宋体" w:cs="宋体"/>
                <w:iCs/>
                <w:sz w:val="24"/>
              </w:rPr>
            </w:pPr>
            <w:proofErr w:type="gramStart"/>
            <w:r>
              <w:rPr>
                <w:rFonts w:ascii="宋体" w:hAnsi="宋体" w:cs="宋体" w:hint="eastAsia"/>
                <w:iCs/>
                <w:sz w:val="24"/>
              </w:rPr>
              <w:t>double[</w:t>
            </w:r>
            <w:proofErr w:type="gramEnd"/>
            <w:r>
              <w:rPr>
                <w:rFonts w:ascii="宋体" w:hAnsi="宋体" w:cs="宋体" w:hint="eastAsia"/>
                <w:iCs/>
                <w:sz w:val="24"/>
              </w:rPr>
              <w:t>]</w:t>
            </w:r>
          </w:p>
        </w:tc>
        <w:tc>
          <w:tcPr>
            <w:tcW w:w="2463" w:type="dxa"/>
          </w:tcPr>
          <w:p w:rsidR="00C72379" w:rsidRDefault="00B67482">
            <w:pPr>
              <w:rPr>
                <w:rFonts w:ascii="宋体" w:hAnsi="宋体" w:cs="宋体"/>
                <w:iCs/>
                <w:sz w:val="24"/>
              </w:rPr>
            </w:pPr>
            <w:r>
              <w:rPr>
                <w:rFonts w:ascii="宋体" w:hAnsi="宋体" w:cs="宋体" w:hint="eastAsia"/>
                <w:iCs/>
                <w:kern w:val="0"/>
                <w:sz w:val="24"/>
              </w:rPr>
              <w:t>double</w:t>
            </w:r>
          </w:p>
        </w:tc>
        <w:tc>
          <w:tcPr>
            <w:tcW w:w="2464" w:type="dxa"/>
          </w:tcPr>
          <w:p w:rsidR="00C72379" w:rsidRDefault="00B67482">
            <w:pPr>
              <w:widowControl/>
              <w:rPr>
                <w:rFonts w:ascii="宋体" w:hAnsi="宋体" w:cs="宋体"/>
                <w:iCs/>
                <w:sz w:val="24"/>
              </w:rPr>
            </w:pPr>
            <w:r>
              <w:rPr>
                <w:rFonts w:ascii="宋体" w:hAnsi="宋体" w:cs="宋体" w:hint="eastAsia"/>
                <w:iCs/>
                <w:kern w:val="0"/>
                <w:sz w:val="24"/>
              </w:rPr>
              <w:t>int</w:t>
            </w:r>
          </w:p>
        </w:tc>
      </w:tr>
      <w:tr w:rsidR="00C72379">
        <w:tc>
          <w:tcPr>
            <w:tcW w:w="2463" w:type="dxa"/>
          </w:tcPr>
          <w:p w:rsidR="00C72379" w:rsidRDefault="00B67482">
            <w:pPr>
              <w:rPr>
                <w:rFonts w:ascii="宋体" w:hAnsi="宋体" w:cs="宋体"/>
                <w:iCs/>
                <w:sz w:val="24"/>
              </w:rPr>
            </w:pPr>
            <w:r>
              <w:rPr>
                <w:rFonts w:ascii="宋体" w:hAnsi="宋体" w:cs="宋体" w:hint="eastAsia"/>
                <w:iCs/>
                <w:sz w:val="24"/>
              </w:rPr>
              <w:t>数据说明</w:t>
            </w:r>
          </w:p>
        </w:tc>
        <w:tc>
          <w:tcPr>
            <w:tcW w:w="2463" w:type="dxa"/>
          </w:tcPr>
          <w:p w:rsidR="00C72379" w:rsidRDefault="00B67482">
            <w:pPr>
              <w:rPr>
                <w:rFonts w:ascii="宋体" w:hAnsi="宋体" w:cs="宋体"/>
                <w:iCs/>
                <w:sz w:val="24"/>
              </w:rPr>
            </w:pPr>
            <w:r>
              <w:rPr>
                <w:rFonts w:ascii="宋体" w:hAnsi="宋体" w:cs="宋体" w:hint="eastAsia"/>
                <w:iCs/>
                <w:sz w:val="24"/>
              </w:rPr>
              <w:t>学生成绩数组</w:t>
            </w:r>
          </w:p>
        </w:tc>
        <w:tc>
          <w:tcPr>
            <w:tcW w:w="2463" w:type="dxa"/>
          </w:tcPr>
          <w:p w:rsidR="00C72379" w:rsidRDefault="00B67482">
            <w:pPr>
              <w:widowControl/>
              <w:rPr>
                <w:rFonts w:ascii="宋体" w:hAnsi="宋体" w:cs="宋体"/>
                <w:iCs/>
                <w:sz w:val="24"/>
              </w:rPr>
            </w:pPr>
            <w:r>
              <w:rPr>
                <w:rFonts w:ascii="宋体" w:hAnsi="宋体" w:cs="宋体" w:hint="eastAsia"/>
                <w:iCs/>
                <w:kern w:val="0"/>
                <w:sz w:val="24"/>
              </w:rPr>
              <w:t>小</w:t>
            </w:r>
            <w:proofErr w:type="gramStart"/>
            <w:r>
              <w:rPr>
                <w:rFonts w:ascii="宋体" w:hAnsi="宋体" w:cs="宋体" w:hint="eastAsia"/>
                <w:iCs/>
                <w:kern w:val="0"/>
                <w:sz w:val="24"/>
              </w:rPr>
              <w:t>测平均</w:t>
            </w:r>
            <w:proofErr w:type="gramEnd"/>
            <w:r>
              <w:rPr>
                <w:rFonts w:ascii="宋体" w:hAnsi="宋体" w:cs="宋体" w:hint="eastAsia"/>
                <w:iCs/>
                <w:kern w:val="0"/>
                <w:sz w:val="24"/>
              </w:rPr>
              <w:t>成绩</w:t>
            </w:r>
          </w:p>
        </w:tc>
        <w:tc>
          <w:tcPr>
            <w:tcW w:w="2464" w:type="dxa"/>
          </w:tcPr>
          <w:p w:rsidR="00C72379" w:rsidRDefault="00B67482">
            <w:pPr>
              <w:rPr>
                <w:rFonts w:ascii="宋体" w:hAnsi="宋体" w:cs="宋体"/>
                <w:iCs/>
                <w:sz w:val="24"/>
              </w:rPr>
            </w:pPr>
            <w:r>
              <w:rPr>
                <w:rFonts w:ascii="宋体" w:hAnsi="宋体" w:cs="宋体" w:hint="eastAsia"/>
                <w:iCs/>
                <w:sz w:val="24"/>
              </w:rPr>
              <w:t>学生的总人数</w:t>
            </w:r>
          </w:p>
        </w:tc>
      </w:tr>
    </w:tbl>
    <w:p w:rsidR="00C72379" w:rsidRDefault="00C72379">
      <w:pPr>
        <w:ind w:firstLineChars="200" w:firstLine="420"/>
        <w:rPr>
          <w:i/>
        </w:rPr>
      </w:pPr>
    </w:p>
    <w:tbl>
      <w:tblPr>
        <w:tblStyle w:val="af4"/>
        <w:tblW w:w="4926" w:type="dxa"/>
        <w:tblLayout w:type="fixed"/>
        <w:tblLook w:val="04A0" w:firstRow="1" w:lastRow="0" w:firstColumn="1" w:lastColumn="0" w:noHBand="0" w:noVBand="1"/>
      </w:tblPr>
      <w:tblGrid>
        <w:gridCol w:w="2463"/>
        <w:gridCol w:w="2463"/>
      </w:tblGrid>
      <w:tr w:rsidR="00C72379">
        <w:tc>
          <w:tcPr>
            <w:tcW w:w="2463" w:type="dxa"/>
          </w:tcPr>
          <w:p w:rsidR="00C72379" w:rsidRDefault="00B67482">
            <w:pPr>
              <w:rPr>
                <w:rFonts w:ascii="宋体" w:hAnsi="宋体" w:cs="宋体"/>
                <w:iCs/>
                <w:sz w:val="24"/>
              </w:rPr>
            </w:pPr>
            <w:r>
              <w:rPr>
                <w:rFonts w:ascii="宋体" w:hAnsi="宋体" w:cs="宋体" w:hint="eastAsia"/>
                <w:iCs/>
                <w:sz w:val="24"/>
              </w:rPr>
              <w:t>数据名称</w:t>
            </w:r>
          </w:p>
        </w:tc>
        <w:tc>
          <w:tcPr>
            <w:tcW w:w="2463" w:type="dxa"/>
          </w:tcPr>
          <w:p w:rsidR="00C72379" w:rsidRDefault="00B67482">
            <w:pPr>
              <w:rPr>
                <w:rFonts w:ascii="宋体" w:hAnsi="宋体" w:cs="宋体"/>
                <w:iCs/>
                <w:sz w:val="24"/>
              </w:rPr>
            </w:pPr>
            <w:proofErr w:type="spellStart"/>
            <w:r>
              <w:rPr>
                <w:rFonts w:ascii="宋体" w:hAnsi="宋体" w:cs="宋体" w:hint="eastAsia"/>
                <w:iCs/>
                <w:sz w:val="24"/>
              </w:rPr>
              <w:t>chioce</w:t>
            </w:r>
            <w:proofErr w:type="spellEnd"/>
          </w:p>
        </w:tc>
      </w:tr>
      <w:tr w:rsidR="00C72379">
        <w:tc>
          <w:tcPr>
            <w:tcW w:w="2463" w:type="dxa"/>
          </w:tcPr>
          <w:p w:rsidR="00C72379" w:rsidRDefault="00B67482">
            <w:pPr>
              <w:rPr>
                <w:rFonts w:ascii="宋体" w:hAnsi="宋体" w:cs="宋体"/>
                <w:iCs/>
                <w:sz w:val="24"/>
              </w:rPr>
            </w:pPr>
            <w:r>
              <w:rPr>
                <w:rFonts w:ascii="宋体" w:hAnsi="宋体" w:cs="宋体" w:hint="eastAsia"/>
                <w:iCs/>
                <w:sz w:val="24"/>
              </w:rPr>
              <w:t>数据类型</w:t>
            </w:r>
          </w:p>
        </w:tc>
        <w:tc>
          <w:tcPr>
            <w:tcW w:w="2463" w:type="dxa"/>
          </w:tcPr>
          <w:p w:rsidR="00C72379" w:rsidRDefault="00B67482">
            <w:pPr>
              <w:rPr>
                <w:rFonts w:ascii="宋体" w:hAnsi="宋体" w:cs="宋体"/>
                <w:iCs/>
                <w:sz w:val="24"/>
              </w:rPr>
            </w:pPr>
            <w:r>
              <w:rPr>
                <w:rFonts w:ascii="宋体" w:hAnsi="宋体" w:cs="宋体" w:hint="eastAsia"/>
                <w:iCs/>
                <w:sz w:val="24"/>
              </w:rPr>
              <w:t>int</w:t>
            </w:r>
          </w:p>
        </w:tc>
      </w:tr>
      <w:tr w:rsidR="00C72379">
        <w:tc>
          <w:tcPr>
            <w:tcW w:w="2463" w:type="dxa"/>
          </w:tcPr>
          <w:p w:rsidR="00C72379" w:rsidRDefault="00B67482">
            <w:pPr>
              <w:rPr>
                <w:rFonts w:ascii="宋体" w:hAnsi="宋体" w:cs="宋体"/>
                <w:iCs/>
                <w:sz w:val="24"/>
              </w:rPr>
            </w:pPr>
            <w:r>
              <w:rPr>
                <w:rFonts w:ascii="宋体" w:hAnsi="宋体" w:cs="宋体" w:hint="eastAsia"/>
                <w:iCs/>
                <w:sz w:val="24"/>
              </w:rPr>
              <w:t>数据说明</w:t>
            </w:r>
          </w:p>
        </w:tc>
        <w:tc>
          <w:tcPr>
            <w:tcW w:w="2463" w:type="dxa"/>
          </w:tcPr>
          <w:p w:rsidR="00C72379" w:rsidRDefault="00B67482">
            <w:pPr>
              <w:rPr>
                <w:rFonts w:ascii="宋体" w:hAnsi="宋体" w:cs="宋体"/>
                <w:iCs/>
                <w:sz w:val="24"/>
              </w:rPr>
            </w:pPr>
            <w:r>
              <w:rPr>
                <w:rFonts w:ascii="宋体" w:hAnsi="宋体" w:cs="宋体" w:hint="eastAsia"/>
                <w:iCs/>
                <w:sz w:val="24"/>
              </w:rPr>
              <w:t>用户输入选择，为1时退出该功能</w:t>
            </w:r>
          </w:p>
        </w:tc>
      </w:tr>
    </w:tbl>
    <w:p w:rsidR="00C72379" w:rsidRDefault="00C72379">
      <w:pPr>
        <w:ind w:firstLineChars="200" w:firstLine="420"/>
        <w:rPr>
          <w:i/>
        </w:rPr>
      </w:pPr>
    </w:p>
    <w:p w:rsidR="00C72379" w:rsidRDefault="00C72379">
      <w:pPr>
        <w:ind w:firstLineChars="200" w:firstLine="420"/>
        <w:rPr>
          <w:i/>
        </w:rPr>
      </w:pPr>
    </w:p>
    <w:p w:rsidR="00C72379" w:rsidRDefault="00C72379">
      <w:pPr>
        <w:ind w:firstLineChars="200" w:firstLine="420"/>
        <w:rPr>
          <w:i/>
        </w:rPr>
      </w:pPr>
      <w:bookmarkStart w:id="36" w:name="_GoBack"/>
      <w:bookmarkEnd w:id="36"/>
    </w:p>
    <w:p w:rsidR="00C72379" w:rsidRDefault="00B67482">
      <w:pPr>
        <w:pStyle w:val="20"/>
        <w:rPr>
          <w:i/>
        </w:rPr>
      </w:pPr>
      <w:r>
        <w:rPr>
          <w:rFonts w:hint="eastAsia"/>
        </w:rPr>
        <w:lastRenderedPageBreak/>
        <w:t xml:space="preserve"> </w:t>
      </w:r>
      <w:r>
        <w:rPr>
          <w:rFonts w:hAnsi="宋体" w:hint="eastAsia"/>
          <w:szCs w:val="21"/>
        </w:rPr>
        <w:t>学生评价</w:t>
      </w:r>
    </w:p>
    <w:p w:rsidR="00C72379" w:rsidRDefault="00B67482">
      <w:pPr>
        <w:pStyle w:val="3"/>
      </w:pPr>
      <w:r>
        <w:rPr>
          <w:rFonts w:hint="eastAsia"/>
        </w:rPr>
        <w:t>功能说明</w:t>
      </w:r>
    </w:p>
    <w:p w:rsidR="00C72379" w:rsidRDefault="00B67482">
      <w:pPr>
        <w:pStyle w:val="3"/>
        <w:numPr>
          <w:ilvl w:val="2"/>
          <w:numId w:val="0"/>
        </w:numPr>
        <w:rPr>
          <w:rFonts w:ascii="宋体" w:eastAsia="宋体" w:hAnsi="宋体" w:cs="宋体"/>
          <w:szCs w:val="24"/>
        </w:rPr>
      </w:pPr>
      <w:r>
        <w:rPr>
          <w:rFonts w:ascii="宋体" w:eastAsia="宋体" w:hAnsi="宋体" w:cs="宋体" w:hint="eastAsia"/>
          <w:szCs w:val="24"/>
        </w:rPr>
        <w:t>该部分分为学生查看老师对自己的评价与老师对学生评价两个部分。</w:t>
      </w:r>
    </w:p>
    <w:p w:rsidR="00C72379" w:rsidRPr="00B67482" w:rsidRDefault="00B67482">
      <w:pPr>
        <w:rPr>
          <w:rFonts w:ascii="宋体" w:hAnsi="宋体" w:cs="宋体"/>
          <w:sz w:val="24"/>
        </w:rPr>
      </w:pPr>
      <w:r w:rsidRPr="00B67482">
        <w:rPr>
          <w:rFonts w:ascii="宋体" w:hAnsi="宋体" w:cs="宋体" w:hint="eastAsia"/>
          <w:sz w:val="24"/>
        </w:rPr>
        <w:t>该系统主要面向学生与老师，而评价对学生有较大的意义，学生可以通过老师对自己的评价调整自己的学习，因此需要一个评价的功能。</w:t>
      </w:r>
    </w:p>
    <w:p w:rsidR="00C72379" w:rsidRPr="00B67482" w:rsidRDefault="00B67482">
      <w:pPr>
        <w:rPr>
          <w:rFonts w:ascii="宋体" w:hAnsi="宋体" w:cs="宋体"/>
          <w:sz w:val="24"/>
        </w:rPr>
      </w:pPr>
      <w:r w:rsidRPr="00B67482">
        <w:rPr>
          <w:rFonts w:ascii="宋体" w:hAnsi="宋体" w:cs="宋体" w:hint="eastAsia"/>
          <w:sz w:val="24"/>
        </w:rPr>
        <w:t>学生登录后，可以选择查看老师对自己的评价，系统将该学生的老师对他的评价打印出来即可。</w:t>
      </w:r>
    </w:p>
    <w:p w:rsidR="00C72379" w:rsidRPr="00B67482" w:rsidRDefault="00B67482">
      <w:pPr>
        <w:rPr>
          <w:sz w:val="24"/>
        </w:rPr>
      </w:pPr>
      <w:r w:rsidRPr="00B67482">
        <w:rPr>
          <w:rFonts w:ascii="宋体" w:hAnsi="宋体" w:cs="宋体" w:hint="eastAsia"/>
          <w:sz w:val="24"/>
        </w:rPr>
        <w:t>老师登录后，可以选择对某位同学评价，评价完后系统将保存评价</w:t>
      </w:r>
    </w:p>
    <w:p w:rsidR="00C72379" w:rsidRDefault="00B67482">
      <w:pPr>
        <w:pStyle w:val="3"/>
      </w:pPr>
      <w:r>
        <w:rPr>
          <w:rFonts w:hint="eastAsia"/>
        </w:rPr>
        <w:t>函数、方法设计</w:t>
      </w:r>
    </w:p>
    <w:p w:rsidR="00C72379" w:rsidRDefault="00B67482">
      <w:pPr>
        <w:pStyle w:val="afa"/>
        <w:spacing w:afterLines="100" w:after="312" w:line="240" w:lineRule="auto"/>
        <w:ind w:left="510"/>
        <w:rPr>
          <w:rFonts w:ascii="宋体" w:hAnsi="宋体" w:cs="宋体"/>
          <w:szCs w:val="24"/>
        </w:rPr>
      </w:pPr>
      <w:r>
        <w:rPr>
          <w:rFonts w:ascii="宋体" w:hAnsi="宋体" w:cs="宋体" w:hint="eastAsia"/>
          <w:szCs w:val="24"/>
        </w:rPr>
        <w:t>实现该功能模块涉及老师评价函数与学生查看老师评价函数，如图5-13所示</w:t>
      </w:r>
    </w:p>
    <w:p w:rsidR="00C72379" w:rsidRDefault="00B67482">
      <w:pPr>
        <w:pStyle w:val="afa"/>
        <w:spacing w:afterLines="100" w:after="312" w:line="240" w:lineRule="auto"/>
        <w:ind w:left="510"/>
        <w:jc w:val="center"/>
        <w:rPr>
          <w:rFonts w:ascii="Frutiger LT 55 Roman" w:hAnsi="Frutiger LT 55 Roman" w:cs="Arial"/>
          <w:i/>
          <w:iCs/>
          <w:sz w:val="21"/>
          <w:szCs w:val="21"/>
        </w:rPr>
      </w:pPr>
      <w:r>
        <w:rPr>
          <w:rFonts w:ascii="Frutiger LT 55 Roman" w:hAnsi="Frutiger LT 55 Roman" w:cs="Arial" w:hint="eastAsia"/>
          <w:i/>
          <w:iCs/>
          <w:sz w:val="21"/>
          <w:szCs w:val="21"/>
        </w:rPr>
        <w:object w:dxaOrig="4066" w:dyaOrig="6678">
          <v:shape id="_x0000_i1040" type="#_x0000_t75" style="width:203.25pt;height:333.75pt" o:ole="">
            <v:imagedata r:id="rId36" o:title=""/>
            <o:lock v:ext="edit" aspectratio="f"/>
          </v:shape>
          <o:OLEObject Type="Embed" ProgID="Visio.Drawing.11" ShapeID="_x0000_i1040" DrawAspect="Content" ObjectID="_1625679757" r:id="rId37"/>
        </w:object>
      </w:r>
    </w:p>
    <w:p w:rsidR="00C72379" w:rsidRDefault="00B67482">
      <w:pPr>
        <w:pStyle w:val="4"/>
        <w:rPr>
          <w:rFonts w:ascii="宋体" w:hAnsi="宋体" w:cs="宋体"/>
          <w:iCs/>
          <w:szCs w:val="24"/>
        </w:rPr>
      </w:pPr>
      <w:r>
        <w:rPr>
          <w:rFonts w:hint="eastAsia"/>
        </w:rPr>
        <w:t>老师评价</w:t>
      </w:r>
      <w:r>
        <w:br/>
      </w:r>
      <w:r>
        <w:rPr>
          <w:rFonts w:hint="eastAsia"/>
          <w:b w:val="0"/>
        </w:rPr>
        <w:tab/>
      </w:r>
      <w:r>
        <w:rPr>
          <w:rFonts w:ascii="宋体" w:hAnsi="宋体" w:cs="宋体" w:hint="eastAsia"/>
          <w:b w:val="0"/>
          <w:iCs/>
          <w:szCs w:val="24"/>
        </w:rPr>
        <w:t>功能：允许老师对指定学生进行评价。</w:t>
      </w:r>
    </w:p>
    <w:tbl>
      <w:tblPr>
        <w:tblStyle w:val="af4"/>
        <w:tblW w:w="8742" w:type="dxa"/>
        <w:tblInd w:w="410"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rPr>
                <w:rFonts w:ascii="宋体" w:hAnsi="宋体" w:cs="宋体"/>
                <w:iCs/>
                <w:sz w:val="24"/>
              </w:rPr>
            </w:pPr>
            <w:r>
              <w:rPr>
                <w:rFonts w:ascii="宋体" w:hAnsi="宋体" w:cs="宋体" w:hint="eastAsia"/>
                <w:iCs/>
                <w:sz w:val="24"/>
              </w:rPr>
              <w:t>返回值</w:t>
            </w:r>
          </w:p>
        </w:tc>
        <w:tc>
          <w:tcPr>
            <w:tcW w:w="1618" w:type="dxa"/>
            <w:shd w:val="clear" w:color="auto" w:fill="E0E0E0"/>
          </w:tcPr>
          <w:p w:rsidR="00C72379" w:rsidRDefault="00B67482">
            <w:pPr>
              <w:jc w:val="center"/>
              <w:rPr>
                <w:rFonts w:ascii="宋体" w:hAnsi="宋体" w:cs="宋体"/>
                <w:iCs/>
                <w:sz w:val="24"/>
              </w:rPr>
            </w:pPr>
            <w:r>
              <w:rPr>
                <w:rFonts w:ascii="宋体" w:hAnsi="宋体" w:cs="宋体" w:hint="eastAsia"/>
              </w:rPr>
              <w:t>函数</w:t>
            </w:r>
            <w:r>
              <w:rPr>
                <w:rFonts w:ascii="宋体" w:hAnsi="宋体" w:cs="宋体" w:hint="eastAsia"/>
                <w:iCs/>
                <w:sz w:val="24"/>
              </w:rPr>
              <w:t>名</w:t>
            </w:r>
          </w:p>
        </w:tc>
        <w:tc>
          <w:tcPr>
            <w:tcW w:w="3584" w:type="dxa"/>
            <w:shd w:val="clear" w:color="auto" w:fill="E0E0E0"/>
          </w:tcPr>
          <w:p w:rsidR="00C72379" w:rsidRDefault="00B67482">
            <w:pPr>
              <w:jc w:val="center"/>
              <w:rPr>
                <w:rFonts w:ascii="宋体" w:hAnsi="宋体" w:cs="宋体"/>
                <w:iCs/>
                <w:sz w:val="24"/>
              </w:rPr>
            </w:pPr>
            <w:r>
              <w:rPr>
                <w:rFonts w:ascii="宋体" w:hAnsi="宋体" w:cs="宋体" w:hint="eastAsia"/>
                <w:iCs/>
                <w:sz w:val="24"/>
              </w:rPr>
              <w:t>功能</w:t>
            </w:r>
          </w:p>
        </w:tc>
        <w:tc>
          <w:tcPr>
            <w:tcW w:w="2040" w:type="dxa"/>
            <w:shd w:val="clear" w:color="auto" w:fill="E0E0E0"/>
          </w:tcPr>
          <w:p w:rsidR="00C72379" w:rsidRDefault="00B67482">
            <w:pPr>
              <w:jc w:val="center"/>
              <w:rPr>
                <w:rFonts w:ascii="宋体" w:hAnsi="宋体" w:cs="宋体"/>
                <w:iCs/>
                <w:sz w:val="24"/>
              </w:rPr>
            </w:pPr>
            <w:r>
              <w:rPr>
                <w:rFonts w:ascii="宋体" w:hAnsi="宋体" w:cs="宋体" w:hint="eastAsia"/>
                <w:iCs/>
                <w:sz w:val="24"/>
              </w:rPr>
              <w:t>参数说明</w:t>
            </w:r>
          </w:p>
        </w:tc>
      </w:tr>
      <w:tr w:rsidR="00C72379">
        <w:tc>
          <w:tcPr>
            <w:tcW w:w="1500" w:type="dxa"/>
          </w:tcPr>
          <w:p w:rsidR="00C72379" w:rsidRDefault="00B67482">
            <w:pPr>
              <w:jc w:val="center"/>
              <w:rPr>
                <w:rFonts w:ascii="宋体" w:hAnsi="宋体" w:cs="宋体"/>
                <w:iCs/>
                <w:sz w:val="24"/>
              </w:rPr>
            </w:pPr>
            <w:r>
              <w:rPr>
                <w:rFonts w:ascii="宋体" w:hAnsi="宋体" w:cs="宋体" w:hint="eastAsia"/>
                <w:iCs/>
                <w:sz w:val="24"/>
              </w:rPr>
              <w:t>void</w:t>
            </w:r>
          </w:p>
        </w:tc>
        <w:tc>
          <w:tcPr>
            <w:tcW w:w="1618" w:type="dxa"/>
          </w:tcPr>
          <w:p w:rsidR="00C72379" w:rsidRDefault="00B67482">
            <w:pPr>
              <w:jc w:val="center"/>
              <w:rPr>
                <w:rFonts w:ascii="宋体" w:hAnsi="宋体" w:cs="宋体"/>
                <w:iCs/>
                <w:sz w:val="24"/>
              </w:rPr>
            </w:pPr>
            <w:r>
              <w:rPr>
                <w:rFonts w:ascii="宋体" w:hAnsi="宋体" w:cs="宋体" w:hint="eastAsia"/>
                <w:iCs/>
                <w:sz w:val="24"/>
              </w:rPr>
              <w:t>evaluate</w:t>
            </w:r>
          </w:p>
        </w:tc>
        <w:tc>
          <w:tcPr>
            <w:tcW w:w="3584" w:type="dxa"/>
            <w:vAlign w:val="center"/>
          </w:tcPr>
          <w:p w:rsidR="00C72379" w:rsidRDefault="00B67482">
            <w:pPr>
              <w:ind w:left="12"/>
              <w:rPr>
                <w:rFonts w:ascii="宋体" w:hAnsi="宋体" w:cs="宋体"/>
                <w:iCs/>
                <w:sz w:val="24"/>
              </w:rPr>
            </w:pPr>
            <w:r>
              <w:rPr>
                <w:rFonts w:ascii="宋体" w:hAnsi="宋体" w:cs="宋体" w:hint="eastAsia"/>
                <w:iCs/>
                <w:sz w:val="24"/>
              </w:rPr>
              <w:t>允许老师对指定学生进行评价</w:t>
            </w:r>
          </w:p>
        </w:tc>
        <w:tc>
          <w:tcPr>
            <w:tcW w:w="2040" w:type="dxa"/>
          </w:tcPr>
          <w:p w:rsidR="00C72379" w:rsidRDefault="00B67482">
            <w:pPr>
              <w:jc w:val="center"/>
              <w:rPr>
                <w:rFonts w:ascii="宋体" w:hAnsi="宋体" w:cs="宋体"/>
                <w:iCs/>
                <w:sz w:val="24"/>
              </w:rPr>
            </w:pPr>
            <w:r>
              <w:rPr>
                <w:rFonts w:ascii="宋体" w:hAnsi="宋体" w:cs="宋体" w:hint="eastAsia"/>
                <w:iCs/>
                <w:sz w:val="24"/>
              </w:rPr>
              <w:t>该函数不接收参数</w:t>
            </w:r>
          </w:p>
        </w:tc>
      </w:tr>
    </w:tbl>
    <w:p w:rsidR="00C72379" w:rsidRDefault="00C72379">
      <w:pPr>
        <w:pStyle w:val="4"/>
        <w:numPr>
          <w:ilvl w:val="3"/>
          <w:numId w:val="0"/>
        </w:numPr>
      </w:pPr>
    </w:p>
    <w:p w:rsidR="00C72379" w:rsidRDefault="00B67482">
      <w:pPr>
        <w:pStyle w:val="4"/>
        <w:rPr>
          <w:rFonts w:ascii="宋体" w:hAnsi="宋体" w:cs="宋体"/>
          <w:iCs/>
          <w:szCs w:val="24"/>
        </w:rPr>
      </w:pPr>
      <w:r>
        <w:rPr>
          <w:rFonts w:hint="eastAsia"/>
        </w:rPr>
        <w:t>学生查看评价</w:t>
      </w:r>
      <w:r>
        <w:br/>
      </w:r>
      <w:r>
        <w:rPr>
          <w:rFonts w:hint="eastAsia"/>
          <w:b w:val="0"/>
        </w:rPr>
        <w:tab/>
      </w:r>
      <w:r>
        <w:rPr>
          <w:rFonts w:ascii="宋体" w:hAnsi="宋体" w:cs="宋体" w:hint="eastAsia"/>
          <w:b w:val="0"/>
          <w:iCs/>
          <w:szCs w:val="24"/>
        </w:rPr>
        <w:t>功能：允许学生查看老师对自己的评价。</w:t>
      </w:r>
    </w:p>
    <w:tbl>
      <w:tblPr>
        <w:tblStyle w:val="af4"/>
        <w:tblW w:w="8742" w:type="dxa"/>
        <w:tblInd w:w="410"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rPr>
                <w:rFonts w:ascii="宋体" w:hAnsi="宋体" w:cs="宋体"/>
                <w:iCs/>
                <w:sz w:val="24"/>
              </w:rPr>
            </w:pPr>
            <w:r>
              <w:rPr>
                <w:rFonts w:ascii="宋体" w:hAnsi="宋体" w:cs="宋体" w:hint="eastAsia"/>
                <w:iCs/>
                <w:sz w:val="24"/>
              </w:rPr>
              <w:t>返回值</w:t>
            </w:r>
          </w:p>
        </w:tc>
        <w:tc>
          <w:tcPr>
            <w:tcW w:w="1618" w:type="dxa"/>
            <w:shd w:val="clear" w:color="auto" w:fill="E0E0E0"/>
          </w:tcPr>
          <w:p w:rsidR="00C72379" w:rsidRDefault="00B67482">
            <w:pPr>
              <w:jc w:val="center"/>
              <w:rPr>
                <w:rFonts w:ascii="宋体" w:hAnsi="宋体" w:cs="宋体"/>
                <w:iCs/>
                <w:sz w:val="24"/>
              </w:rPr>
            </w:pPr>
            <w:r>
              <w:rPr>
                <w:rFonts w:ascii="宋体" w:hAnsi="宋体" w:cs="宋体" w:hint="eastAsia"/>
              </w:rPr>
              <w:t>函数</w:t>
            </w:r>
            <w:r>
              <w:rPr>
                <w:rFonts w:ascii="宋体" w:hAnsi="宋体" w:cs="宋体" w:hint="eastAsia"/>
                <w:iCs/>
                <w:sz w:val="24"/>
              </w:rPr>
              <w:t>名</w:t>
            </w:r>
          </w:p>
        </w:tc>
        <w:tc>
          <w:tcPr>
            <w:tcW w:w="3584" w:type="dxa"/>
            <w:shd w:val="clear" w:color="auto" w:fill="E0E0E0"/>
          </w:tcPr>
          <w:p w:rsidR="00C72379" w:rsidRDefault="00B67482">
            <w:pPr>
              <w:jc w:val="center"/>
              <w:rPr>
                <w:rFonts w:ascii="宋体" w:hAnsi="宋体" w:cs="宋体"/>
                <w:iCs/>
                <w:sz w:val="24"/>
              </w:rPr>
            </w:pPr>
            <w:r>
              <w:rPr>
                <w:rFonts w:ascii="宋体" w:hAnsi="宋体" w:cs="宋体" w:hint="eastAsia"/>
                <w:iCs/>
                <w:sz w:val="24"/>
              </w:rPr>
              <w:t>功能</w:t>
            </w:r>
          </w:p>
        </w:tc>
        <w:tc>
          <w:tcPr>
            <w:tcW w:w="2040" w:type="dxa"/>
            <w:shd w:val="clear" w:color="auto" w:fill="E0E0E0"/>
          </w:tcPr>
          <w:p w:rsidR="00C72379" w:rsidRDefault="00B67482">
            <w:pPr>
              <w:jc w:val="center"/>
              <w:rPr>
                <w:rFonts w:ascii="宋体" w:hAnsi="宋体" w:cs="宋体"/>
                <w:iCs/>
                <w:sz w:val="24"/>
              </w:rPr>
            </w:pPr>
            <w:r>
              <w:rPr>
                <w:rFonts w:ascii="宋体" w:hAnsi="宋体" w:cs="宋体" w:hint="eastAsia"/>
                <w:iCs/>
                <w:sz w:val="24"/>
              </w:rPr>
              <w:t>参数说明</w:t>
            </w:r>
          </w:p>
        </w:tc>
      </w:tr>
      <w:tr w:rsidR="00C72379">
        <w:tc>
          <w:tcPr>
            <w:tcW w:w="1500" w:type="dxa"/>
          </w:tcPr>
          <w:p w:rsidR="00C72379" w:rsidRDefault="00B67482">
            <w:pPr>
              <w:jc w:val="center"/>
              <w:rPr>
                <w:rFonts w:ascii="宋体" w:hAnsi="宋体" w:cs="宋体"/>
                <w:iCs/>
                <w:sz w:val="24"/>
              </w:rPr>
            </w:pPr>
            <w:r>
              <w:rPr>
                <w:rFonts w:ascii="宋体" w:hAnsi="宋体" w:cs="宋体" w:hint="eastAsia"/>
                <w:iCs/>
                <w:sz w:val="24"/>
              </w:rPr>
              <w:t>void</w:t>
            </w:r>
          </w:p>
        </w:tc>
        <w:tc>
          <w:tcPr>
            <w:tcW w:w="1618" w:type="dxa"/>
          </w:tcPr>
          <w:p w:rsidR="00C72379" w:rsidRDefault="00B67482">
            <w:pPr>
              <w:jc w:val="center"/>
              <w:rPr>
                <w:rFonts w:ascii="宋体" w:hAnsi="宋体" w:cs="宋体"/>
                <w:iCs/>
                <w:sz w:val="24"/>
              </w:rPr>
            </w:pPr>
            <w:r>
              <w:rPr>
                <w:rFonts w:ascii="宋体" w:hAnsi="宋体" w:cs="宋体" w:hint="eastAsia"/>
                <w:iCs/>
                <w:sz w:val="24"/>
              </w:rPr>
              <w:t>evaluation</w:t>
            </w:r>
          </w:p>
        </w:tc>
        <w:tc>
          <w:tcPr>
            <w:tcW w:w="3584" w:type="dxa"/>
            <w:vAlign w:val="center"/>
          </w:tcPr>
          <w:p w:rsidR="00C72379" w:rsidRDefault="00B67482">
            <w:pPr>
              <w:ind w:left="12"/>
              <w:jc w:val="center"/>
              <w:rPr>
                <w:rFonts w:ascii="宋体" w:hAnsi="宋体" w:cs="宋体"/>
                <w:iCs/>
                <w:sz w:val="24"/>
              </w:rPr>
            </w:pPr>
            <w:r>
              <w:rPr>
                <w:rFonts w:ascii="宋体" w:hAnsi="宋体" w:cs="宋体" w:hint="eastAsia"/>
                <w:iCs/>
                <w:sz w:val="24"/>
              </w:rPr>
              <w:t>允许学生查看评价</w:t>
            </w:r>
          </w:p>
        </w:tc>
        <w:tc>
          <w:tcPr>
            <w:tcW w:w="2040" w:type="dxa"/>
          </w:tcPr>
          <w:p w:rsidR="00C72379" w:rsidRDefault="00B67482">
            <w:pPr>
              <w:jc w:val="center"/>
              <w:rPr>
                <w:rFonts w:ascii="宋体" w:hAnsi="宋体" w:cs="宋体"/>
                <w:iCs/>
                <w:sz w:val="24"/>
              </w:rPr>
            </w:pPr>
            <w:r>
              <w:rPr>
                <w:rFonts w:ascii="宋体" w:hAnsi="宋体" w:cs="宋体" w:hint="eastAsia"/>
                <w:iCs/>
                <w:sz w:val="24"/>
              </w:rPr>
              <w:t>该函数不接收参数</w:t>
            </w:r>
          </w:p>
        </w:tc>
      </w:tr>
    </w:tbl>
    <w:p w:rsidR="00C72379" w:rsidRDefault="00C72379">
      <w:pPr>
        <w:pStyle w:val="3"/>
        <w:numPr>
          <w:ilvl w:val="2"/>
          <w:numId w:val="0"/>
        </w:numPr>
      </w:pPr>
    </w:p>
    <w:p w:rsidR="00C72379" w:rsidRDefault="00B67482">
      <w:pPr>
        <w:pStyle w:val="3"/>
      </w:pPr>
      <w:r>
        <w:rPr>
          <w:rFonts w:hint="eastAsia"/>
        </w:rPr>
        <w:t>相关数据表</w:t>
      </w:r>
    </w:p>
    <w:tbl>
      <w:tblPr>
        <w:tblStyle w:val="af4"/>
        <w:tblW w:w="7390" w:type="dxa"/>
        <w:tblLayout w:type="fixed"/>
        <w:tblLook w:val="04A0" w:firstRow="1" w:lastRow="0" w:firstColumn="1" w:lastColumn="0" w:noHBand="0" w:noVBand="1"/>
      </w:tblPr>
      <w:tblGrid>
        <w:gridCol w:w="2463"/>
        <w:gridCol w:w="2463"/>
        <w:gridCol w:w="2464"/>
      </w:tblGrid>
      <w:tr w:rsidR="00C72379">
        <w:tc>
          <w:tcPr>
            <w:tcW w:w="2463" w:type="dxa"/>
          </w:tcPr>
          <w:p w:rsidR="00C72379" w:rsidRDefault="00B67482">
            <w:pPr>
              <w:tabs>
                <w:tab w:val="left" w:pos="2278"/>
              </w:tabs>
              <w:rPr>
                <w:rFonts w:ascii="宋体" w:hAnsi="宋体" w:cs="宋体"/>
                <w:iCs/>
                <w:sz w:val="24"/>
              </w:rPr>
            </w:pPr>
            <w:r>
              <w:rPr>
                <w:rFonts w:ascii="宋体" w:hAnsi="宋体" w:cs="宋体" w:hint="eastAsia"/>
                <w:iCs/>
                <w:sz w:val="24"/>
              </w:rPr>
              <w:t>数据名称</w:t>
            </w:r>
          </w:p>
        </w:tc>
        <w:tc>
          <w:tcPr>
            <w:tcW w:w="2463" w:type="dxa"/>
          </w:tcPr>
          <w:p w:rsidR="00C72379" w:rsidRDefault="00B67482">
            <w:pPr>
              <w:tabs>
                <w:tab w:val="left" w:pos="2278"/>
              </w:tabs>
              <w:rPr>
                <w:rFonts w:ascii="宋体" w:hAnsi="宋体" w:cs="宋体"/>
                <w:iCs/>
                <w:sz w:val="24"/>
              </w:rPr>
            </w:pPr>
            <w:r>
              <w:rPr>
                <w:rFonts w:ascii="宋体" w:hAnsi="宋体" w:cs="宋体" w:hint="eastAsia"/>
                <w:iCs/>
                <w:sz w:val="24"/>
              </w:rPr>
              <w:t>review</w:t>
            </w:r>
          </w:p>
        </w:tc>
        <w:tc>
          <w:tcPr>
            <w:tcW w:w="2464" w:type="dxa"/>
          </w:tcPr>
          <w:p w:rsidR="00C72379" w:rsidRDefault="00B67482">
            <w:pPr>
              <w:tabs>
                <w:tab w:val="left" w:pos="2278"/>
              </w:tabs>
              <w:rPr>
                <w:rFonts w:ascii="宋体" w:hAnsi="宋体" w:cs="宋体"/>
                <w:iCs/>
                <w:sz w:val="24"/>
              </w:rPr>
            </w:pPr>
            <w:r>
              <w:rPr>
                <w:rFonts w:ascii="宋体" w:hAnsi="宋体" w:cs="宋体" w:hint="eastAsia"/>
                <w:iCs/>
                <w:sz w:val="24"/>
              </w:rPr>
              <w:t>comment</w:t>
            </w:r>
          </w:p>
        </w:tc>
      </w:tr>
      <w:tr w:rsidR="00C72379">
        <w:tc>
          <w:tcPr>
            <w:tcW w:w="2463" w:type="dxa"/>
          </w:tcPr>
          <w:p w:rsidR="00C72379" w:rsidRDefault="00B67482">
            <w:pPr>
              <w:tabs>
                <w:tab w:val="left" w:pos="2278"/>
              </w:tabs>
              <w:rPr>
                <w:rFonts w:ascii="宋体" w:hAnsi="宋体" w:cs="宋体"/>
                <w:iCs/>
                <w:sz w:val="24"/>
              </w:rPr>
            </w:pPr>
            <w:r>
              <w:rPr>
                <w:rFonts w:ascii="宋体" w:hAnsi="宋体" w:cs="宋体" w:hint="eastAsia"/>
                <w:iCs/>
                <w:sz w:val="24"/>
              </w:rPr>
              <w:t>数据类型</w:t>
            </w:r>
          </w:p>
        </w:tc>
        <w:tc>
          <w:tcPr>
            <w:tcW w:w="2463" w:type="dxa"/>
          </w:tcPr>
          <w:p w:rsidR="00C72379" w:rsidRDefault="00B67482">
            <w:pPr>
              <w:tabs>
                <w:tab w:val="left" w:pos="2278"/>
              </w:tabs>
              <w:rPr>
                <w:rFonts w:ascii="宋体" w:hAnsi="宋体" w:cs="宋体"/>
                <w:iCs/>
                <w:sz w:val="24"/>
              </w:rPr>
            </w:pPr>
            <w:proofErr w:type="gramStart"/>
            <w:r>
              <w:rPr>
                <w:rFonts w:ascii="宋体" w:hAnsi="宋体" w:cs="宋体" w:hint="eastAsia"/>
                <w:iCs/>
                <w:sz w:val="24"/>
              </w:rPr>
              <w:t>char[</w:t>
            </w:r>
            <w:proofErr w:type="gramEnd"/>
            <w:r>
              <w:rPr>
                <w:rFonts w:ascii="宋体" w:hAnsi="宋体" w:cs="宋体" w:hint="eastAsia"/>
                <w:iCs/>
                <w:sz w:val="24"/>
              </w:rPr>
              <w:t>]</w:t>
            </w:r>
          </w:p>
        </w:tc>
        <w:tc>
          <w:tcPr>
            <w:tcW w:w="2464" w:type="dxa"/>
          </w:tcPr>
          <w:p w:rsidR="00C72379" w:rsidRDefault="00B67482">
            <w:pPr>
              <w:tabs>
                <w:tab w:val="left" w:pos="2278"/>
              </w:tabs>
              <w:rPr>
                <w:rFonts w:ascii="宋体" w:hAnsi="宋体" w:cs="宋体"/>
                <w:iCs/>
                <w:sz w:val="24"/>
              </w:rPr>
            </w:pPr>
            <w:proofErr w:type="gramStart"/>
            <w:r>
              <w:rPr>
                <w:rFonts w:ascii="宋体" w:hAnsi="宋体" w:cs="宋体" w:hint="eastAsia"/>
                <w:iCs/>
                <w:sz w:val="24"/>
              </w:rPr>
              <w:t>char[</w:t>
            </w:r>
            <w:proofErr w:type="gramEnd"/>
            <w:r>
              <w:rPr>
                <w:rFonts w:ascii="宋体" w:hAnsi="宋体" w:cs="宋体" w:hint="eastAsia"/>
                <w:iCs/>
                <w:sz w:val="24"/>
              </w:rPr>
              <w:t>]</w:t>
            </w:r>
          </w:p>
        </w:tc>
      </w:tr>
      <w:tr w:rsidR="00C72379">
        <w:tc>
          <w:tcPr>
            <w:tcW w:w="2463" w:type="dxa"/>
          </w:tcPr>
          <w:p w:rsidR="00C72379" w:rsidRDefault="00B67482">
            <w:pPr>
              <w:tabs>
                <w:tab w:val="left" w:pos="2278"/>
              </w:tabs>
              <w:rPr>
                <w:rFonts w:ascii="宋体" w:hAnsi="宋体" w:cs="宋体"/>
                <w:iCs/>
                <w:sz w:val="24"/>
              </w:rPr>
            </w:pPr>
            <w:r>
              <w:rPr>
                <w:rFonts w:ascii="宋体" w:hAnsi="宋体" w:cs="宋体" w:hint="eastAsia"/>
                <w:iCs/>
                <w:sz w:val="24"/>
              </w:rPr>
              <w:t>数据说明</w:t>
            </w:r>
          </w:p>
        </w:tc>
        <w:tc>
          <w:tcPr>
            <w:tcW w:w="2463" w:type="dxa"/>
          </w:tcPr>
          <w:p w:rsidR="00C72379" w:rsidRDefault="00B67482">
            <w:pPr>
              <w:tabs>
                <w:tab w:val="left" w:pos="2278"/>
              </w:tabs>
              <w:rPr>
                <w:rFonts w:ascii="宋体" w:hAnsi="宋体" w:cs="宋体"/>
                <w:iCs/>
                <w:sz w:val="24"/>
              </w:rPr>
            </w:pPr>
            <w:r>
              <w:rPr>
                <w:rFonts w:ascii="宋体" w:hAnsi="宋体" w:cs="宋体" w:hint="eastAsia"/>
                <w:iCs/>
                <w:sz w:val="24"/>
              </w:rPr>
              <w:t>存储老师新的评价</w:t>
            </w:r>
          </w:p>
        </w:tc>
        <w:tc>
          <w:tcPr>
            <w:tcW w:w="2464" w:type="dxa"/>
          </w:tcPr>
          <w:p w:rsidR="00C72379" w:rsidRDefault="00B67482">
            <w:pPr>
              <w:tabs>
                <w:tab w:val="left" w:pos="2278"/>
              </w:tabs>
              <w:rPr>
                <w:rFonts w:ascii="宋体" w:hAnsi="宋体" w:cs="宋体"/>
                <w:iCs/>
                <w:sz w:val="24"/>
              </w:rPr>
            </w:pPr>
            <w:r>
              <w:rPr>
                <w:rFonts w:ascii="宋体" w:hAnsi="宋体" w:cs="宋体" w:hint="eastAsia"/>
                <w:iCs/>
                <w:sz w:val="24"/>
              </w:rPr>
              <w:t>学生结构体中老师的评价</w:t>
            </w:r>
          </w:p>
        </w:tc>
      </w:tr>
    </w:tbl>
    <w:p w:rsidR="00C72379" w:rsidRDefault="00C72379">
      <w:pPr>
        <w:tabs>
          <w:tab w:val="left" w:pos="2278"/>
        </w:tabs>
        <w:ind w:firstLineChars="200" w:firstLine="420"/>
        <w:rPr>
          <w:i/>
        </w:rPr>
      </w:pPr>
    </w:p>
    <w:p w:rsidR="00C72379" w:rsidRDefault="00C72379">
      <w:pPr>
        <w:ind w:firstLineChars="200" w:firstLine="420"/>
        <w:rPr>
          <w:i/>
        </w:rPr>
      </w:pPr>
    </w:p>
    <w:p w:rsidR="00C72379" w:rsidRDefault="00C72379">
      <w:pPr>
        <w:ind w:firstLineChars="200" w:firstLine="420"/>
        <w:rPr>
          <w:i/>
        </w:rPr>
      </w:pPr>
    </w:p>
    <w:p w:rsidR="00C72379" w:rsidRDefault="00C72379">
      <w:pPr>
        <w:ind w:firstLineChars="200" w:firstLine="420"/>
        <w:rPr>
          <w:i/>
        </w:rPr>
      </w:pPr>
    </w:p>
    <w:p w:rsidR="00C72379" w:rsidRPr="00B67482" w:rsidRDefault="00B67482">
      <w:pPr>
        <w:pStyle w:val="20"/>
        <w:rPr>
          <w:i/>
          <w:sz w:val="24"/>
          <w:szCs w:val="24"/>
        </w:rPr>
      </w:pPr>
      <w:r w:rsidRPr="00B67482">
        <w:rPr>
          <w:rFonts w:hint="eastAsia"/>
          <w:sz w:val="24"/>
          <w:szCs w:val="24"/>
        </w:rPr>
        <w:t xml:space="preserve"> </w:t>
      </w:r>
      <w:r w:rsidRPr="00B67482">
        <w:rPr>
          <w:rFonts w:hAnsi="宋体" w:hint="eastAsia"/>
          <w:sz w:val="24"/>
          <w:szCs w:val="24"/>
        </w:rPr>
        <w:t>休息模块</w:t>
      </w:r>
    </w:p>
    <w:p w:rsidR="00C72379" w:rsidRPr="00B67482" w:rsidRDefault="00B67482">
      <w:pPr>
        <w:pStyle w:val="3"/>
        <w:rPr>
          <w:szCs w:val="24"/>
        </w:rPr>
      </w:pPr>
      <w:r w:rsidRPr="00B67482">
        <w:rPr>
          <w:rFonts w:hint="eastAsia"/>
          <w:szCs w:val="24"/>
        </w:rPr>
        <w:t>功能说明</w:t>
      </w:r>
    </w:p>
    <w:p w:rsidR="00C72379" w:rsidRPr="00B67482" w:rsidRDefault="00B67482">
      <w:pPr>
        <w:rPr>
          <w:rFonts w:ascii="宋体" w:hAnsi="宋体" w:cs="宋体"/>
          <w:sz w:val="24"/>
        </w:rPr>
      </w:pPr>
      <w:r w:rsidRPr="00B67482">
        <w:rPr>
          <w:rFonts w:ascii="宋体" w:hAnsi="宋体" w:cs="宋体" w:hint="eastAsia"/>
          <w:sz w:val="24"/>
        </w:rPr>
        <w:t>该功能主要面向学生，劳逸结合有助于提高学生的效率，而学生一般不知道自己学习了的时间，因此需要一提醒学生休息的功能。</w:t>
      </w:r>
    </w:p>
    <w:p w:rsidR="00C72379" w:rsidRPr="00B67482" w:rsidRDefault="00B67482">
      <w:pPr>
        <w:rPr>
          <w:sz w:val="24"/>
        </w:rPr>
      </w:pPr>
      <w:r w:rsidRPr="00B67482">
        <w:rPr>
          <w:rFonts w:ascii="宋体" w:hAnsi="宋体" w:cs="宋体" w:hint="eastAsia"/>
          <w:sz w:val="24"/>
        </w:rPr>
        <w:t>学生进入加减乘除练习模块后，加减乘除各模块分别都在开始时创建一个新的线程来计时，每隔一定的时间，提醒学生休息，并显示学生累计学习时间。</w:t>
      </w:r>
    </w:p>
    <w:p w:rsidR="00C72379" w:rsidRDefault="00B67482">
      <w:pPr>
        <w:pStyle w:val="3"/>
      </w:pPr>
      <w:r>
        <w:rPr>
          <w:rFonts w:hint="eastAsia"/>
        </w:rPr>
        <w:t>函数设计</w:t>
      </w:r>
    </w:p>
    <w:p w:rsidR="00C72379" w:rsidRDefault="00B67482">
      <w:pPr>
        <w:pStyle w:val="afa"/>
        <w:spacing w:afterLines="100" w:after="312" w:line="240" w:lineRule="auto"/>
        <w:ind w:left="0"/>
        <w:rPr>
          <w:rFonts w:ascii="宋体" w:hAnsi="宋体" w:cs="宋体"/>
          <w:szCs w:val="24"/>
        </w:rPr>
      </w:pPr>
      <w:r>
        <w:rPr>
          <w:rFonts w:ascii="宋体" w:hAnsi="宋体" w:cs="宋体" w:hint="eastAsia"/>
          <w:szCs w:val="24"/>
        </w:rPr>
        <w:t>实现该功能模块涉及计时函数与多线程的使用，计时函数完成时，系统提示休息，如图5-14所示</w:t>
      </w:r>
    </w:p>
    <w:p w:rsidR="00C72379" w:rsidRDefault="00B67482">
      <w:pPr>
        <w:pStyle w:val="afa"/>
        <w:spacing w:afterLines="100" w:after="312" w:line="240" w:lineRule="auto"/>
        <w:ind w:left="510"/>
        <w:jc w:val="center"/>
        <w:rPr>
          <w:rFonts w:ascii="Frutiger LT 55 Roman" w:hAnsi="Frutiger LT 55 Roman" w:cs="Arial"/>
          <w:i/>
          <w:iCs/>
          <w:sz w:val="21"/>
          <w:szCs w:val="21"/>
        </w:rPr>
      </w:pPr>
      <w:r>
        <w:rPr>
          <w:rFonts w:ascii="Frutiger LT 55 Roman" w:hAnsi="Frutiger LT 55 Roman" w:cs="Arial"/>
          <w:i/>
          <w:iCs/>
          <w:sz w:val="21"/>
          <w:szCs w:val="21"/>
        </w:rPr>
        <w:object w:dxaOrig="9628" w:dyaOrig="7948">
          <v:shape id="_x0000_i1041" type="#_x0000_t75" style="width:481.5pt;height:397.5pt" o:ole="">
            <v:imagedata r:id="rId38" o:title=""/>
            <o:lock v:ext="edit" aspectratio="f"/>
          </v:shape>
          <o:OLEObject Type="Embed" ProgID="Visio.Drawing.11" ShapeID="_x0000_i1041" DrawAspect="Content" ObjectID="_1625679758" r:id="rId39"/>
        </w:object>
      </w:r>
    </w:p>
    <w:p w:rsidR="00C72379" w:rsidRDefault="00B67482">
      <w:pPr>
        <w:pStyle w:val="4"/>
        <w:rPr>
          <w:rFonts w:ascii="宋体" w:hAnsi="宋体" w:cs="宋体"/>
          <w:iCs/>
          <w:szCs w:val="24"/>
        </w:rPr>
      </w:pPr>
      <w:r>
        <w:rPr>
          <w:rFonts w:hint="eastAsia"/>
        </w:rPr>
        <w:t>计时函数</w:t>
      </w:r>
      <w:r>
        <w:br/>
      </w:r>
      <w:r>
        <w:rPr>
          <w:rFonts w:ascii="宋体" w:hAnsi="宋体" w:cs="宋体" w:hint="eastAsia"/>
          <w:b w:val="0"/>
          <w:iCs/>
          <w:szCs w:val="24"/>
        </w:rPr>
        <w:t>该</w:t>
      </w:r>
      <w:r>
        <w:rPr>
          <w:rFonts w:ascii="宋体" w:hAnsi="宋体" w:cs="宋体" w:hint="eastAsia"/>
          <w:b w:val="0"/>
          <w:szCs w:val="24"/>
        </w:rPr>
        <w:t>函数</w:t>
      </w:r>
      <w:r>
        <w:rPr>
          <w:rFonts w:ascii="宋体" w:hAnsi="宋体" w:cs="宋体" w:hint="eastAsia"/>
          <w:b w:val="0"/>
          <w:iCs/>
          <w:szCs w:val="24"/>
        </w:rPr>
        <w:t>的功能：</w:t>
      </w:r>
      <w:r>
        <w:rPr>
          <w:rFonts w:ascii="宋体" w:hAnsi="宋体" w:cs="宋体" w:hint="eastAsia"/>
          <w:b w:val="0"/>
          <w:bCs/>
          <w:iCs/>
          <w:szCs w:val="24"/>
        </w:rPr>
        <w:t>根据参数值确定计时时间并每隔一定时间提醒学生休息</w:t>
      </w:r>
      <w:r>
        <w:rPr>
          <w:rFonts w:ascii="宋体" w:hAnsi="宋体" w:cs="宋体" w:hint="eastAsia"/>
          <w:b w:val="0"/>
          <w:iCs/>
          <w:szCs w:val="24"/>
        </w:rPr>
        <w:t>。</w:t>
      </w:r>
    </w:p>
    <w:tbl>
      <w:tblPr>
        <w:tblStyle w:val="af4"/>
        <w:tblW w:w="8742"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rPr>
                <w:rFonts w:ascii="宋体" w:hAnsi="宋体" w:cs="宋体"/>
                <w:iCs/>
                <w:sz w:val="24"/>
              </w:rPr>
            </w:pPr>
            <w:r>
              <w:rPr>
                <w:rFonts w:ascii="宋体" w:hAnsi="宋体" w:cs="宋体" w:hint="eastAsia"/>
                <w:iCs/>
                <w:sz w:val="24"/>
              </w:rPr>
              <w:t>返回值</w:t>
            </w:r>
          </w:p>
        </w:tc>
        <w:tc>
          <w:tcPr>
            <w:tcW w:w="1618" w:type="dxa"/>
            <w:shd w:val="clear" w:color="auto" w:fill="E0E0E0"/>
          </w:tcPr>
          <w:p w:rsidR="00C72379" w:rsidRDefault="00B67482">
            <w:pPr>
              <w:jc w:val="center"/>
              <w:rPr>
                <w:rFonts w:ascii="宋体" w:hAnsi="宋体" w:cs="宋体"/>
                <w:iCs/>
                <w:sz w:val="24"/>
              </w:rPr>
            </w:pPr>
            <w:r>
              <w:rPr>
                <w:rFonts w:ascii="宋体" w:hAnsi="宋体" w:cs="宋体" w:hint="eastAsia"/>
              </w:rPr>
              <w:t>函数</w:t>
            </w:r>
            <w:r>
              <w:rPr>
                <w:rFonts w:ascii="宋体" w:hAnsi="宋体" w:cs="宋体" w:hint="eastAsia"/>
                <w:iCs/>
                <w:sz w:val="24"/>
              </w:rPr>
              <w:t>名</w:t>
            </w:r>
          </w:p>
        </w:tc>
        <w:tc>
          <w:tcPr>
            <w:tcW w:w="3584" w:type="dxa"/>
            <w:shd w:val="clear" w:color="auto" w:fill="E0E0E0"/>
          </w:tcPr>
          <w:p w:rsidR="00C72379" w:rsidRDefault="00B67482">
            <w:pPr>
              <w:jc w:val="center"/>
              <w:rPr>
                <w:rFonts w:ascii="宋体" w:hAnsi="宋体" w:cs="宋体"/>
                <w:iCs/>
                <w:sz w:val="24"/>
              </w:rPr>
            </w:pPr>
            <w:r>
              <w:rPr>
                <w:rFonts w:ascii="宋体" w:hAnsi="宋体" w:cs="宋体" w:hint="eastAsia"/>
                <w:iCs/>
                <w:sz w:val="24"/>
              </w:rPr>
              <w:t>功能</w:t>
            </w:r>
          </w:p>
        </w:tc>
        <w:tc>
          <w:tcPr>
            <w:tcW w:w="2040" w:type="dxa"/>
            <w:shd w:val="clear" w:color="auto" w:fill="E0E0E0"/>
          </w:tcPr>
          <w:p w:rsidR="00C72379" w:rsidRDefault="00B67482">
            <w:pPr>
              <w:jc w:val="center"/>
              <w:rPr>
                <w:rFonts w:ascii="宋体" w:hAnsi="宋体" w:cs="宋体"/>
                <w:iCs/>
                <w:sz w:val="24"/>
              </w:rPr>
            </w:pPr>
            <w:r>
              <w:rPr>
                <w:rFonts w:ascii="宋体" w:hAnsi="宋体" w:cs="宋体" w:hint="eastAsia"/>
                <w:iCs/>
                <w:sz w:val="24"/>
              </w:rPr>
              <w:t>参数说明</w:t>
            </w:r>
          </w:p>
        </w:tc>
      </w:tr>
      <w:tr w:rsidR="00C72379">
        <w:tc>
          <w:tcPr>
            <w:tcW w:w="1500" w:type="dxa"/>
          </w:tcPr>
          <w:p w:rsidR="00C72379" w:rsidRDefault="00B67482">
            <w:pPr>
              <w:jc w:val="center"/>
              <w:rPr>
                <w:rFonts w:ascii="宋体" w:hAnsi="宋体" w:cs="宋体"/>
                <w:iCs/>
                <w:sz w:val="24"/>
              </w:rPr>
            </w:pPr>
            <w:r>
              <w:rPr>
                <w:rFonts w:ascii="宋体" w:hAnsi="宋体" w:cs="宋体" w:hint="eastAsia"/>
                <w:iCs/>
                <w:sz w:val="24"/>
              </w:rPr>
              <w:t>void*</w:t>
            </w:r>
          </w:p>
        </w:tc>
        <w:tc>
          <w:tcPr>
            <w:tcW w:w="1618" w:type="dxa"/>
          </w:tcPr>
          <w:p w:rsidR="00C72379" w:rsidRDefault="00B67482">
            <w:pPr>
              <w:jc w:val="center"/>
              <w:rPr>
                <w:rFonts w:ascii="宋体" w:hAnsi="宋体" w:cs="宋体"/>
                <w:iCs/>
                <w:sz w:val="24"/>
              </w:rPr>
            </w:pPr>
            <w:r>
              <w:rPr>
                <w:rFonts w:ascii="宋体" w:hAnsi="宋体" w:cs="宋体" w:hint="eastAsia"/>
                <w:iCs/>
                <w:sz w:val="24"/>
              </w:rPr>
              <w:t>timer</w:t>
            </w:r>
          </w:p>
        </w:tc>
        <w:tc>
          <w:tcPr>
            <w:tcW w:w="3584" w:type="dxa"/>
            <w:vAlign w:val="center"/>
          </w:tcPr>
          <w:p w:rsidR="00C72379" w:rsidRDefault="00B67482">
            <w:pPr>
              <w:ind w:left="12"/>
              <w:rPr>
                <w:rFonts w:ascii="宋体" w:hAnsi="宋体" w:cs="宋体"/>
                <w:iCs/>
                <w:sz w:val="24"/>
              </w:rPr>
            </w:pPr>
            <w:r>
              <w:rPr>
                <w:rFonts w:ascii="宋体" w:hAnsi="宋体" w:cs="宋体" w:hint="eastAsia"/>
                <w:iCs/>
                <w:sz w:val="24"/>
              </w:rPr>
              <w:t>根据参数值确定计时时间</w:t>
            </w:r>
            <w:r>
              <w:rPr>
                <w:rFonts w:ascii="宋体" w:hAnsi="宋体" w:cs="宋体" w:hint="eastAsia"/>
                <w:bCs/>
                <w:iCs/>
                <w:sz w:val="24"/>
              </w:rPr>
              <w:t>并每隔一定时间提醒学生休息</w:t>
            </w:r>
          </w:p>
        </w:tc>
        <w:tc>
          <w:tcPr>
            <w:tcW w:w="2040" w:type="dxa"/>
          </w:tcPr>
          <w:p w:rsidR="00C72379" w:rsidRDefault="00B67482">
            <w:pPr>
              <w:jc w:val="center"/>
              <w:rPr>
                <w:rFonts w:ascii="宋体" w:hAnsi="宋体" w:cs="宋体"/>
                <w:iCs/>
                <w:sz w:val="24"/>
              </w:rPr>
            </w:pPr>
            <w:r>
              <w:rPr>
                <w:rFonts w:ascii="宋体" w:hAnsi="宋体" w:cs="宋体" w:hint="eastAsia"/>
                <w:iCs/>
                <w:sz w:val="24"/>
              </w:rPr>
              <w:t>void *a，a所指的值为计时时间</w:t>
            </w:r>
          </w:p>
        </w:tc>
      </w:tr>
    </w:tbl>
    <w:p w:rsidR="00C72379" w:rsidRDefault="00B67482">
      <w:pPr>
        <w:pStyle w:val="3"/>
        <w:rPr>
          <w:i/>
        </w:rPr>
      </w:pPr>
      <w:r>
        <w:rPr>
          <w:rFonts w:hint="eastAsia"/>
        </w:rPr>
        <w:lastRenderedPageBreak/>
        <w:t>相关数据表</w:t>
      </w:r>
    </w:p>
    <w:tbl>
      <w:tblPr>
        <w:tblStyle w:val="af4"/>
        <w:tblW w:w="9853" w:type="dxa"/>
        <w:tblLayout w:type="fixed"/>
        <w:tblLook w:val="04A0" w:firstRow="1" w:lastRow="0" w:firstColumn="1" w:lastColumn="0" w:noHBand="0" w:noVBand="1"/>
      </w:tblPr>
      <w:tblGrid>
        <w:gridCol w:w="2463"/>
        <w:gridCol w:w="2463"/>
        <w:gridCol w:w="2463"/>
        <w:gridCol w:w="2464"/>
      </w:tblGrid>
      <w:tr w:rsidR="00C72379">
        <w:tc>
          <w:tcPr>
            <w:tcW w:w="2463" w:type="dxa"/>
          </w:tcPr>
          <w:p w:rsidR="00C72379" w:rsidRDefault="00B67482">
            <w:pPr>
              <w:pStyle w:val="3"/>
              <w:numPr>
                <w:ilvl w:val="2"/>
                <w:numId w:val="0"/>
              </w:numPr>
              <w:outlineLvl w:val="2"/>
              <w:rPr>
                <w:rFonts w:ascii="宋体" w:eastAsia="宋体" w:hAnsi="宋体" w:cs="宋体"/>
                <w:iCs/>
              </w:rPr>
            </w:pPr>
            <w:r>
              <w:rPr>
                <w:rFonts w:ascii="宋体" w:eastAsia="宋体" w:hAnsi="宋体" w:cs="宋体" w:hint="eastAsia"/>
                <w:iCs/>
              </w:rPr>
              <w:t>数据名称</w:t>
            </w:r>
          </w:p>
        </w:tc>
        <w:tc>
          <w:tcPr>
            <w:tcW w:w="2463" w:type="dxa"/>
          </w:tcPr>
          <w:p w:rsidR="00C72379" w:rsidRDefault="00B67482">
            <w:pPr>
              <w:pStyle w:val="3"/>
              <w:numPr>
                <w:ilvl w:val="2"/>
                <w:numId w:val="0"/>
              </w:numPr>
              <w:outlineLvl w:val="2"/>
              <w:rPr>
                <w:rFonts w:ascii="宋体" w:eastAsia="宋体" w:hAnsi="宋体" w:cs="宋体"/>
                <w:iCs/>
              </w:rPr>
            </w:pPr>
            <w:proofErr w:type="spellStart"/>
            <w:r>
              <w:rPr>
                <w:rFonts w:ascii="宋体" w:eastAsia="宋体" w:hAnsi="宋体" w:cs="宋体" w:hint="eastAsia"/>
                <w:iCs/>
              </w:rPr>
              <w:t>startTime</w:t>
            </w:r>
            <w:proofErr w:type="spellEnd"/>
          </w:p>
        </w:tc>
        <w:tc>
          <w:tcPr>
            <w:tcW w:w="2463" w:type="dxa"/>
          </w:tcPr>
          <w:p w:rsidR="00C72379" w:rsidRDefault="00B67482">
            <w:pPr>
              <w:pStyle w:val="3"/>
              <w:numPr>
                <w:ilvl w:val="2"/>
                <w:numId w:val="0"/>
              </w:numPr>
              <w:outlineLvl w:val="2"/>
              <w:rPr>
                <w:rFonts w:ascii="宋体" w:eastAsia="宋体" w:hAnsi="宋体" w:cs="宋体"/>
                <w:iCs/>
              </w:rPr>
            </w:pPr>
            <w:proofErr w:type="spellStart"/>
            <w:r>
              <w:rPr>
                <w:rFonts w:ascii="宋体" w:eastAsia="宋体" w:hAnsi="宋体" w:cs="宋体" w:hint="eastAsia"/>
                <w:iCs/>
              </w:rPr>
              <w:t>endTime</w:t>
            </w:r>
            <w:proofErr w:type="spellEnd"/>
          </w:p>
        </w:tc>
        <w:tc>
          <w:tcPr>
            <w:tcW w:w="2464" w:type="dxa"/>
          </w:tcPr>
          <w:p w:rsidR="00C72379" w:rsidRDefault="00B67482">
            <w:pPr>
              <w:pStyle w:val="3"/>
              <w:numPr>
                <w:ilvl w:val="2"/>
                <w:numId w:val="0"/>
              </w:numPr>
              <w:outlineLvl w:val="2"/>
              <w:rPr>
                <w:rFonts w:ascii="宋体" w:eastAsia="宋体" w:hAnsi="宋体" w:cs="宋体"/>
                <w:iCs/>
              </w:rPr>
            </w:pPr>
            <w:r>
              <w:rPr>
                <w:rFonts w:ascii="宋体" w:eastAsia="宋体" w:hAnsi="宋体" w:cs="宋体" w:hint="eastAsia"/>
                <w:iCs/>
              </w:rPr>
              <w:t>n</w:t>
            </w:r>
          </w:p>
        </w:tc>
      </w:tr>
      <w:tr w:rsidR="00C72379">
        <w:tc>
          <w:tcPr>
            <w:tcW w:w="2463" w:type="dxa"/>
          </w:tcPr>
          <w:p w:rsidR="00C72379" w:rsidRDefault="00B67482">
            <w:pPr>
              <w:pStyle w:val="3"/>
              <w:numPr>
                <w:ilvl w:val="2"/>
                <w:numId w:val="0"/>
              </w:numPr>
              <w:outlineLvl w:val="2"/>
              <w:rPr>
                <w:rFonts w:ascii="宋体" w:eastAsia="宋体" w:hAnsi="宋体" w:cs="宋体"/>
                <w:iCs/>
              </w:rPr>
            </w:pPr>
            <w:r>
              <w:rPr>
                <w:rFonts w:ascii="宋体" w:eastAsia="宋体" w:hAnsi="宋体" w:cs="宋体" w:hint="eastAsia"/>
                <w:iCs/>
              </w:rPr>
              <w:t>数据类型</w:t>
            </w:r>
          </w:p>
        </w:tc>
        <w:tc>
          <w:tcPr>
            <w:tcW w:w="2463" w:type="dxa"/>
          </w:tcPr>
          <w:p w:rsidR="00C72379" w:rsidRDefault="00B67482">
            <w:pPr>
              <w:pStyle w:val="3"/>
              <w:numPr>
                <w:ilvl w:val="2"/>
                <w:numId w:val="0"/>
              </w:numPr>
              <w:outlineLvl w:val="2"/>
              <w:rPr>
                <w:rFonts w:ascii="宋体" w:eastAsia="宋体" w:hAnsi="宋体" w:cs="宋体"/>
                <w:iCs/>
              </w:rPr>
            </w:pPr>
            <w:r>
              <w:rPr>
                <w:rFonts w:ascii="宋体" w:eastAsia="宋体" w:hAnsi="宋体" w:cs="宋体" w:hint="eastAsia"/>
                <w:iCs/>
              </w:rPr>
              <w:t>double</w:t>
            </w:r>
          </w:p>
        </w:tc>
        <w:tc>
          <w:tcPr>
            <w:tcW w:w="2463" w:type="dxa"/>
          </w:tcPr>
          <w:p w:rsidR="00C72379" w:rsidRDefault="00B67482">
            <w:pPr>
              <w:pStyle w:val="3"/>
              <w:numPr>
                <w:ilvl w:val="2"/>
                <w:numId w:val="0"/>
              </w:numPr>
              <w:outlineLvl w:val="2"/>
              <w:rPr>
                <w:rFonts w:ascii="宋体" w:eastAsia="宋体" w:hAnsi="宋体" w:cs="宋体"/>
                <w:iCs/>
              </w:rPr>
            </w:pPr>
            <w:r>
              <w:rPr>
                <w:rFonts w:ascii="宋体" w:eastAsia="宋体" w:hAnsi="宋体" w:cs="宋体" w:hint="eastAsia"/>
                <w:iCs/>
              </w:rPr>
              <w:t>double</w:t>
            </w:r>
          </w:p>
        </w:tc>
        <w:tc>
          <w:tcPr>
            <w:tcW w:w="2464" w:type="dxa"/>
          </w:tcPr>
          <w:p w:rsidR="00C72379" w:rsidRDefault="00B67482">
            <w:pPr>
              <w:pStyle w:val="3"/>
              <w:numPr>
                <w:ilvl w:val="2"/>
                <w:numId w:val="0"/>
              </w:numPr>
              <w:outlineLvl w:val="2"/>
              <w:rPr>
                <w:rFonts w:ascii="宋体" w:eastAsia="宋体" w:hAnsi="宋体" w:cs="宋体"/>
                <w:iCs/>
              </w:rPr>
            </w:pPr>
            <w:r>
              <w:rPr>
                <w:rFonts w:ascii="宋体" w:eastAsia="宋体" w:hAnsi="宋体" w:cs="宋体" w:hint="eastAsia"/>
                <w:iCs/>
              </w:rPr>
              <w:t>int*</w:t>
            </w:r>
          </w:p>
        </w:tc>
      </w:tr>
      <w:tr w:rsidR="00C72379">
        <w:tc>
          <w:tcPr>
            <w:tcW w:w="2463" w:type="dxa"/>
          </w:tcPr>
          <w:p w:rsidR="00C72379" w:rsidRDefault="00B67482">
            <w:pPr>
              <w:pStyle w:val="3"/>
              <w:numPr>
                <w:ilvl w:val="2"/>
                <w:numId w:val="0"/>
              </w:numPr>
              <w:outlineLvl w:val="2"/>
              <w:rPr>
                <w:rFonts w:ascii="宋体" w:eastAsia="宋体" w:hAnsi="宋体" w:cs="宋体"/>
                <w:iCs/>
              </w:rPr>
            </w:pPr>
            <w:r>
              <w:rPr>
                <w:rFonts w:ascii="宋体" w:eastAsia="宋体" w:hAnsi="宋体" w:cs="宋体" w:hint="eastAsia"/>
                <w:iCs/>
              </w:rPr>
              <w:t>数据说明</w:t>
            </w:r>
          </w:p>
        </w:tc>
        <w:tc>
          <w:tcPr>
            <w:tcW w:w="2463" w:type="dxa"/>
          </w:tcPr>
          <w:p w:rsidR="00C72379" w:rsidRDefault="00B67482">
            <w:pPr>
              <w:pStyle w:val="3"/>
              <w:numPr>
                <w:ilvl w:val="2"/>
                <w:numId w:val="0"/>
              </w:numPr>
              <w:outlineLvl w:val="2"/>
              <w:rPr>
                <w:rFonts w:ascii="宋体" w:eastAsia="宋体" w:hAnsi="宋体" w:cs="宋体"/>
                <w:iCs/>
              </w:rPr>
            </w:pPr>
            <w:r>
              <w:rPr>
                <w:rFonts w:ascii="宋体" w:eastAsia="宋体" w:hAnsi="宋体" w:cs="宋体" w:hint="eastAsia"/>
                <w:iCs/>
              </w:rPr>
              <w:t>记录开始时挂钟时间</w:t>
            </w:r>
          </w:p>
        </w:tc>
        <w:tc>
          <w:tcPr>
            <w:tcW w:w="2463" w:type="dxa"/>
          </w:tcPr>
          <w:p w:rsidR="00C72379" w:rsidRDefault="00B67482">
            <w:pPr>
              <w:pStyle w:val="3"/>
              <w:numPr>
                <w:ilvl w:val="2"/>
                <w:numId w:val="0"/>
              </w:numPr>
              <w:outlineLvl w:val="2"/>
              <w:rPr>
                <w:rFonts w:ascii="宋体" w:eastAsia="宋体" w:hAnsi="宋体" w:cs="宋体"/>
                <w:iCs/>
              </w:rPr>
            </w:pPr>
            <w:r>
              <w:rPr>
                <w:rFonts w:ascii="宋体" w:eastAsia="宋体" w:hAnsi="宋体" w:cs="宋体" w:hint="eastAsia"/>
                <w:iCs/>
              </w:rPr>
              <w:t>记录结束时挂钟时间</w:t>
            </w:r>
          </w:p>
        </w:tc>
        <w:tc>
          <w:tcPr>
            <w:tcW w:w="2464" w:type="dxa"/>
          </w:tcPr>
          <w:p w:rsidR="00C72379" w:rsidRDefault="00B67482">
            <w:pPr>
              <w:pStyle w:val="3"/>
              <w:numPr>
                <w:ilvl w:val="2"/>
                <w:numId w:val="0"/>
              </w:numPr>
              <w:outlineLvl w:val="2"/>
              <w:rPr>
                <w:rFonts w:ascii="宋体" w:eastAsia="宋体" w:hAnsi="宋体" w:cs="宋体"/>
                <w:iCs/>
              </w:rPr>
            </w:pPr>
            <w:r>
              <w:rPr>
                <w:rFonts w:ascii="宋体" w:eastAsia="宋体" w:hAnsi="宋体" w:cs="宋体" w:hint="eastAsia"/>
                <w:iCs/>
              </w:rPr>
              <w:t>n所指向的数为计时时间</w:t>
            </w:r>
          </w:p>
        </w:tc>
      </w:tr>
    </w:tbl>
    <w:p w:rsidR="00C72379" w:rsidRDefault="00C72379">
      <w:pPr>
        <w:pStyle w:val="3"/>
        <w:numPr>
          <w:ilvl w:val="2"/>
          <w:numId w:val="0"/>
        </w:numPr>
        <w:rPr>
          <w:i/>
        </w:rPr>
      </w:pPr>
    </w:p>
    <w:p w:rsidR="00C72379" w:rsidRDefault="00C72379"/>
    <w:p w:rsidR="00C72379" w:rsidRDefault="00C72379">
      <w:pPr>
        <w:ind w:firstLineChars="200" w:firstLine="420"/>
        <w:rPr>
          <w:i/>
        </w:rPr>
      </w:pPr>
    </w:p>
    <w:p w:rsidR="00C72379" w:rsidRDefault="00C72379">
      <w:pPr>
        <w:ind w:firstLineChars="200" w:firstLine="420"/>
        <w:rPr>
          <w:i/>
        </w:rPr>
      </w:pPr>
    </w:p>
    <w:p w:rsidR="00C72379" w:rsidRDefault="00B67482">
      <w:pPr>
        <w:pStyle w:val="20"/>
        <w:rPr>
          <w:i/>
        </w:rPr>
      </w:pPr>
      <w:r>
        <w:rPr>
          <w:rFonts w:hint="eastAsia"/>
        </w:rPr>
        <w:t xml:space="preserve"> </w:t>
      </w:r>
      <w:r>
        <w:rPr>
          <w:rFonts w:hAnsi="宋体" w:hint="eastAsia"/>
          <w:szCs w:val="21"/>
        </w:rPr>
        <w:t>错题集</w:t>
      </w:r>
    </w:p>
    <w:p w:rsidR="00C72379" w:rsidRDefault="00B67482">
      <w:pPr>
        <w:pStyle w:val="3"/>
      </w:pPr>
      <w:r>
        <w:rPr>
          <w:rFonts w:hint="eastAsia"/>
        </w:rPr>
        <w:t>功能说明</w:t>
      </w:r>
    </w:p>
    <w:p w:rsidR="00C72379" w:rsidRPr="00B67482" w:rsidRDefault="00B67482">
      <w:pPr>
        <w:rPr>
          <w:rFonts w:ascii="宋体" w:hAnsi="宋体" w:cs="宋体"/>
          <w:sz w:val="24"/>
        </w:rPr>
      </w:pPr>
      <w:r w:rsidRPr="00B67482">
        <w:rPr>
          <w:rFonts w:ascii="宋体" w:hAnsi="宋体" w:cs="宋体" w:hint="eastAsia"/>
          <w:sz w:val="24"/>
        </w:rPr>
        <w:t>该功能主要面向学生，学生再次做自己做过得错题会很大程度提高学生的学习效率，因此需要保存学生错题的功能并允许学生查看自己的错题的功能。</w:t>
      </w:r>
    </w:p>
    <w:p w:rsidR="00C72379" w:rsidRPr="00B67482" w:rsidRDefault="00B67482">
      <w:pPr>
        <w:rPr>
          <w:sz w:val="24"/>
        </w:rPr>
      </w:pPr>
      <w:r w:rsidRPr="00B67482">
        <w:rPr>
          <w:rFonts w:hint="eastAsia"/>
          <w:sz w:val="24"/>
        </w:rPr>
        <w:t>当学生允许保存错题时，保存错题功能将学生的错题题干与答案均保存到该学生的错题本中去。</w:t>
      </w:r>
    </w:p>
    <w:p w:rsidR="00C72379" w:rsidRPr="00B67482" w:rsidRDefault="00B67482">
      <w:pPr>
        <w:rPr>
          <w:rFonts w:ascii="宋体" w:hAnsi="宋体" w:cs="宋体"/>
          <w:sz w:val="24"/>
        </w:rPr>
      </w:pPr>
      <w:r w:rsidRPr="00B67482">
        <w:rPr>
          <w:rFonts w:hint="eastAsia"/>
          <w:sz w:val="24"/>
        </w:rPr>
        <w:t>当学生登录后，选择查看错题功能，系统将读取该学生的错题本并将所有错题打印出来。</w:t>
      </w:r>
    </w:p>
    <w:p w:rsidR="00C72379" w:rsidRDefault="00B67482">
      <w:pPr>
        <w:pStyle w:val="3"/>
      </w:pPr>
      <w:r>
        <w:rPr>
          <w:rFonts w:ascii="宋体" w:hAnsi="宋体" w:cs="宋体" w:hint="eastAsia"/>
          <w:szCs w:val="24"/>
        </w:rPr>
        <w:t>函数</w:t>
      </w:r>
      <w:r>
        <w:rPr>
          <w:rFonts w:hint="eastAsia"/>
        </w:rPr>
        <w:t>设计</w:t>
      </w:r>
    </w:p>
    <w:p w:rsidR="00C72379" w:rsidRDefault="00B67482">
      <w:pPr>
        <w:pStyle w:val="afa"/>
        <w:spacing w:afterLines="100" w:after="312" w:line="240" w:lineRule="auto"/>
        <w:ind w:left="0"/>
        <w:rPr>
          <w:rFonts w:ascii="宋体" w:hAnsi="宋体" w:cs="宋体"/>
          <w:szCs w:val="24"/>
        </w:rPr>
      </w:pPr>
      <w:r>
        <w:rPr>
          <w:rFonts w:ascii="宋体" w:hAnsi="宋体" w:cs="宋体" w:hint="eastAsia"/>
          <w:szCs w:val="24"/>
        </w:rPr>
        <w:t>实现该功能模块涉及错题保存函数，查看错题函数，如图5-15所示</w:t>
      </w:r>
    </w:p>
    <w:p w:rsidR="00C72379" w:rsidRDefault="00B67482">
      <w:pPr>
        <w:pStyle w:val="afa"/>
        <w:spacing w:afterLines="100" w:after="312" w:line="240" w:lineRule="auto"/>
        <w:ind w:left="510"/>
        <w:jc w:val="center"/>
        <w:rPr>
          <w:rFonts w:ascii="Frutiger LT 55 Roman" w:hAnsi="Frutiger LT 55 Roman" w:cs="Arial"/>
          <w:i/>
          <w:iCs/>
          <w:sz w:val="21"/>
          <w:szCs w:val="21"/>
        </w:rPr>
      </w:pPr>
      <w:r>
        <w:rPr>
          <w:rFonts w:ascii="Frutiger LT 55 Roman" w:hAnsi="Frutiger LT 55 Roman" w:cs="Arial" w:hint="eastAsia"/>
          <w:i/>
          <w:iCs/>
          <w:sz w:val="21"/>
          <w:szCs w:val="21"/>
        </w:rPr>
        <w:object w:dxaOrig="7962" w:dyaOrig="7454">
          <v:shape id="_x0000_i1042" type="#_x0000_t75" style="width:398.25pt;height:372.75pt" o:ole="">
            <v:imagedata r:id="rId40" o:title=""/>
            <o:lock v:ext="edit" aspectratio="f"/>
          </v:shape>
          <o:OLEObject Type="Embed" ProgID="Visio.Drawing.11" ShapeID="_x0000_i1042" DrawAspect="Content" ObjectID="_1625679759" r:id="rId41"/>
        </w:object>
      </w:r>
    </w:p>
    <w:p w:rsidR="00C72379" w:rsidRDefault="00B67482">
      <w:pPr>
        <w:pStyle w:val="4"/>
        <w:rPr>
          <w:rFonts w:ascii="宋体" w:hAnsi="宋体" w:cs="宋体"/>
          <w:iCs/>
          <w:szCs w:val="24"/>
        </w:rPr>
      </w:pPr>
      <w:r>
        <w:rPr>
          <w:rFonts w:hint="eastAsia"/>
        </w:rPr>
        <w:t>保存错题</w:t>
      </w:r>
      <w:r>
        <w:br/>
      </w:r>
      <w:r>
        <w:rPr>
          <w:rFonts w:ascii="宋体" w:hAnsi="宋体" w:cs="宋体" w:hint="eastAsia"/>
          <w:b w:val="0"/>
          <w:iCs/>
          <w:szCs w:val="24"/>
        </w:rPr>
        <w:t>该</w:t>
      </w:r>
      <w:r>
        <w:rPr>
          <w:rFonts w:ascii="宋体" w:hAnsi="宋体" w:cs="宋体" w:hint="eastAsia"/>
          <w:b w:val="0"/>
          <w:szCs w:val="24"/>
        </w:rPr>
        <w:t>函数</w:t>
      </w:r>
      <w:r>
        <w:rPr>
          <w:rFonts w:ascii="宋体" w:hAnsi="宋体" w:cs="宋体" w:hint="eastAsia"/>
          <w:b w:val="0"/>
          <w:iCs/>
          <w:szCs w:val="24"/>
        </w:rPr>
        <w:t>的功能：保存错题到该学生的错题本上。</w:t>
      </w:r>
    </w:p>
    <w:tbl>
      <w:tblPr>
        <w:tblStyle w:val="af4"/>
        <w:tblW w:w="8742"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rPr>
                <w:rFonts w:ascii="宋体" w:hAnsi="宋体" w:cs="宋体"/>
                <w:iCs/>
                <w:sz w:val="24"/>
              </w:rPr>
            </w:pPr>
            <w:r>
              <w:rPr>
                <w:rFonts w:ascii="宋体" w:hAnsi="宋体" w:cs="宋体" w:hint="eastAsia"/>
                <w:iCs/>
                <w:sz w:val="24"/>
              </w:rPr>
              <w:t>返回值</w:t>
            </w:r>
          </w:p>
        </w:tc>
        <w:tc>
          <w:tcPr>
            <w:tcW w:w="1618" w:type="dxa"/>
            <w:shd w:val="clear" w:color="auto" w:fill="E0E0E0"/>
          </w:tcPr>
          <w:p w:rsidR="00C72379" w:rsidRDefault="00B67482">
            <w:pPr>
              <w:jc w:val="center"/>
              <w:rPr>
                <w:rFonts w:ascii="宋体" w:hAnsi="宋体" w:cs="宋体"/>
                <w:iCs/>
                <w:sz w:val="24"/>
              </w:rPr>
            </w:pPr>
            <w:r>
              <w:rPr>
                <w:rFonts w:ascii="宋体" w:hAnsi="宋体" w:cs="宋体" w:hint="eastAsia"/>
              </w:rPr>
              <w:t>函数</w:t>
            </w:r>
            <w:r>
              <w:rPr>
                <w:rFonts w:ascii="宋体" w:hAnsi="宋体" w:cs="宋体" w:hint="eastAsia"/>
                <w:iCs/>
                <w:sz w:val="24"/>
              </w:rPr>
              <w:t>名</w:t>
            </w:r>
          </w:p>
        </w:tc>
        <w:tc>
          <w:tcPr>
            <w:tcW w:w="3584" w:type="dxa"/>
            <w:shd w:val="clear" w:color="auto" w:fill="E0E0E0"/>
          </w:tcPr>
          <w:p w:rsidR="00C72379" w:rsidRDefault="00B67482">
            <w:pPr>
              <w:jc w:val="center"/>
              <w:rPr>
                <w:rFonts w:ascii="宋体" w:hAnsi="宋体" w:cs="宋体"/>
                <w:iCs/>
                <w:sz w:val="24"/>
              </w:rPr>
            </w:pPr>
            <w:r>
              <w:rPr>
                <w:rFonts w:ascii="宋体" w:hAnsi="宋体" w:cs="宋体" w:hint="eastAsia"/>
                <w:iCs/>
                <w:sz w:val="24"/>
              </w:rPr>
              <w:t>功能</w:t>
            </w:r>
          </w:p>
        </w:tc>
        <w:tc>
          <w:tcPr>
            <w:tcW w:w="2040" w:type="dxa"/>
            <w:shd w:val="clear" w:color="auto" w:fill="E0E0E0"/>
          </w:tcPr>
          <w:p w:rsidR="00C72379" w:rsidRDefault="00B67482">
            <w:pPr>
              <w:jc w:val="center"/>
              <w:rPr>
                <w:rFonts w:ascii="宋体" w:hAnsi="宋体" w:cs="宋体"/>
                <w:iCs/>
                <w:sz w:val="24"/>
              </w:rPr>
            </w:pPr>
            <w:r>
              <w:rPr>
                <w:rFonts w:ascii="宋体" w:hAnsi="宋体" w:cs="宋体" w:hint="eastAsia"/>
                <w:iCs/>
                <w:sz w:val="24"/>
              </w:rPr>
              <w:t>参数说明</w:t>
            </w:r>
          </w:p>
        </w:tc>
      </w:tr>
      <w:tr w:rsidR="00C72379">
        <w:tc>
          <w:tcPr>
            <w:tcW w:w="1500" w:type="dxa"/>
          </w:tcPr>
          <w:p w:rsidR="00C72379" w:rsidRDefault="00B67482">
            <w:pPr>
              <w:jc w:val="center"/>
              <w:rPr>
                <w:rFonts w:ascii="宋体" w:hAnsi="宋体" w:cs="宋体"/>
                <w:iCs/>
                <w:sz w:val="24"/>
              </w:rPr>
            </w:pPr>
            <w:r>
              <w:rPr>
                <w:rFonts w:ascii="宋体" w:hAnsi="宋体" w:cs="宋体" w:hint="eastAsia"/>
                <w:iCs/>
                <w:sz w:val="24"/>
              </w:rPr>
              <w:t>void</w:t>
            </w:r>
          </w:p>
        </w:tc>
        <w:tc>
          <w:tcPr>
            <w:tcW w:w="1618" w:type="dxa"/>
          </w:tcPr>
          <w:p w:rsidR="00C72379" w:rsidRDefault="00B67482">
            <w:pPr>
              <w:jc w:val="center"/>
              <w:rPr>
                <w:rFonts w:ascii="宋体" w:hAnsi="宋体" w:cs="宋体"/>
                <w:iCs/>
                <w:sz w:val="24"/>
              </w:rPr>
            </w:pPr>
            <w:proofErr w:type="spellStart"/>
            <w:r>
              <w:rPr>
                <w:rFonts w:ascii="宋体" w:hAnsi="宋体" w:cs="宋体" w:hint="eastAsia"/>
                <w:iCs/>
                <w:sz w:val="24"/>
              </w:rPr>
              <w:t>addMistake</w:t>
            </w:r>
            <w:proofErr w:type="spellEnd"/>
          </w:p>
        </w:tc>
        <w:tc>
          <w:tcPr>
            <w:tcW w:w="3584" w:type="dxa"/>
            <w:vAlign w:val="center"/>
          </w:tcPr>
          <w:p w:rsidR="00C72379" w:rsidRDefault="00B67482">
            <w:pPr>
              <w:ind w:left="12"/>
              <w:rPr>
                <w:rFonts w:ascii="宋体" w:hAnsi="宋体" w:cs="宋体"/>
                <w:iCs/>
                <w:sz w:val="24"/>
              </w:rPr>
            </w:pPr>
            <w:r>
              <w:rPr>
                <w:rFonts w:ascii="宋体" w:hAnsi="宋体" w:cs="宋体" w:hint="eastAsia"/>
                <w:iCs/>
                <w:sz w:val="24"/>
              </w:rPr>
              <w:t>保存错题到该学生的错题本上</w:t>
            </w:r>
          </w:p>
        </w:tc>
        <w:tc>
          <w:tcPr>
            <w:tcW w:w="2040" w:type="dxa"/>
          </w:tcPr>
          <w:p w:rsidR="00C72379" w:rsidRDefault="00B67482">
            <w:pPr>
              <w:jc w:val="center"/>
              <w:rPr>
                <w:rFonts w:ascii="宋体" w:hAnsi="宋体" w:cs="宋体"/>
                <w:iCs/>
                <w:sz w:val="24"/>
              </w:rPr>
            </w:pPr>
            <w:r>
              <w:rPr>
                <w:rFonts w:ascii="宋体" w:hAnsi="宋体" w:cs="宋体" w:hint="eastAsia"/>
                <w:iCs/>
                <w:sz w:val="24"/>
              </w:rPr>
              <w:t>char x[20]该参数为学生做错的题目</w:t>
            </w:r>
            <w:proofErr w:type="gramStart"/>
            <w:r>
              <w:rPr>
                <w:rFonts w:ascii="宋体" w:hAnsi="宋体" w:cs="宋体" w:hint="eastAsia"/>
                <w:iCs/>
                <w:sz w:val="24"/>
              </w:rPr>
              <w:t>与答案</w:t>
            </w:r>
            <w:proofErr w:type="gramEnd"/>
          </w:p>
        </w:tc>
      </w:tr>
    </w:tbl>
    <w:p w:rsidR="00C72379" w:rsidRDefault="00B67482">
      <w:pPr>
        <w:pStyle w:val="4"/>
        <w:rPr>
          <w:rFonts w:ascii="宋体" w:hAnsi="宋体" w:cs="宋体"/>
          <w:szCs w:val="24"/>
        </w:rPr>
      </w:pPr>
      <w:r>
        <w:rPr>
          <w:rFonts w:hint="eastAsia"/>
        </w:rPr>
        <w:t>查看错题</w:t>
      </w:r>
      <w:r>
        <w:br/>
      </w:r>
      <w:r>
        <w:rPr>
          <w:rFonts w:ascii="宋体" w:hAnsi="宋体" w:cs="宋体" w:hint="eastAsia"/>
          <w:b w:val="0"/>
          <w:szCs w:val="24"/>
        </w:rPr>
        <w:t>该函数的功能：学生可以查看他的错题。</w:t>
      </w:r>
    </w:p>
    <w:tbl>
      <w:tblPr>
        <w:tblStyle w:val="af4"/>
        <w:tblW w:w="8742"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rPr>
                <w:rFonts w:ascii="宋体" w:hAnsi="宋体" w:cs="宋体"/>
                <w:sz w:val="24"/>
              </w:rPr>
            </w:pPr>
            <w:r>
              <w:rPr>
                <w:rFonts w:ascii="宋体" w:hAnsi="宋体" w:cs="宋体" w:hint="eastAsia"/>
                <w:sz w:val="24"/>
              </w:rPr>
              <w:t>返回值</w:t>
            </w:r>
          </w:p>
        </w:tc>
        <w:tc>
          <w:tcPr>
            <w:tcW w:w="1618" w:type="dxa"/>
            <w:shd w:val="clear" w:color="auto" w:fill="E0E0E0"/>
          </w:tcPr>
          <w:p w:rsidR="00C72379" w:rsidRDefault="00B67482">
            <w:pPr>
              <w:jc w:val="center"/>
              <w:rPr>
                <w:rFonts w:ascii="宋体" w:hAnsi="宋体" w:cs="宋体"/>
                <w:sz w:val="24"/>
              </w:rPr>
            </w:pPr>
            <w:r>
              <w:rPr>
                <w:rFonts w:ascii="宋体" w:hAnsi="宋体" w:cs="宋体" w:hint="eastAsia"/>
              </w:rPr>
              <w:t>函数</w:t>
            </w:r>
            <w:r>
              <w:rPr>
                <w:rFonts w:ascii="宋体" w:hAnsi="宋体" w:cs="宋体" w:hint="eastAsia"/>
                <w:sz w:val="24"/>
              </w:rPr>
              <w:t>名</w:t>
            </w:r>
          </w:p>
        </w:tc>
        <w:tc>
          <w:tcPr>
            <w:tcW w:w="3584" w:type="dxa"/>
            <w:shd w:val="clear" w:color="auto" w:fill="E0E0E0"/>
          </w:tcPr>
          <w:p w:rsidR="00C72379" w:rsidRDefault="00B67482">
            <w:pPr>
              <w:jc w:val="center"/>
              <w:rPr>
                <w:rFonts w:ascii="宋体" w:hAnsi="宋体" w:cs="宋体"/>
                <w:sz w:val="24"/>
              </w:rPr>
            </w:pPr>
            <w:r>
              <w:rPr>
                <w:rFonts w:ascii="宋体" w:hAnsi="宋体" w:cs="宋体" w:hint="eastAsia"/>
                <w:sz w:val="24"/>
              </w:rPr>
              <w:t>功能</w:t>
            </w:r>
          </w:p>
        </w:tc>
        <w:tc>
          <w:tcPr>
            <w:tcW w:w="2040" w:type="dxa"/>
            <w:shd w:val="clear" w:color="auto" w:fill="E0E0E0"/>
          </w:tcPr>
          <w:p w:rsidR="00C72379" w:rsidRDefault="00B67482">
            <w:pPr>
              <w:jc w:val="center"/>
              <w:rPr>
                <w:rFonts w:ascii="宋体" w:hAnsi="宋体" w:cs="宋体"/>
                <w:sz w:val="24"/>
              </w:rPr>
            </w:pPr>
            <w:r>
              <w:rPr>
                <w:rFonts w:ascii="宋体" w:hAnsi="宋体" w:cs="宋体" w:hint="eastAsia"/>
                <w:sz w:val="24"/>
              </w:rPr>
              <w:t>参数说明</w:t>
            </w:r>
          </w:p>
        </w:tc>
      </w:tr>
      <w:tr w:rsidR="00C72379">
        <w:tc>
          <w:tcPr>
            <w:tcW w:w="1500" w:type="dxa"/>
          </w:tcPr>
          <w:p w:rsidR="00C72379" w:rsidRDefault="00B67482">
            <w:pPr>
              <w:jc w:val="center"/>
              <w:rPr>
                <w:rFonts w:ascii="宋体" w:hAnsi="宋体" w:cs="宋体"/>
                <w:sz w:val="24"/>
              </w:rPr>
            </w:pPr>
            <w:r>
              <w:rPr>
                <w:rFonts w:ascii="宋体" w:hAnsi="宋体" w:cs="宋体" w:hint="eastAsia"/>
                <w:sz w:val="24"/>
              </w:rPr>
              <w:t>void</w:t>
            </w:r>
          </w:p>
        </w:tc>
        <w:tc>
          <w:tcPr>
            <w:tcW w:w="1618" w:type="dxa"/>
          </w:tcPr>
          <w:p w:rsidR="00C72379" w:rsidRDefault="00B67482">
            <w:pPr>
              <w:jc w:val="center"/>
              <w:rPr>
                <w:rFonts w:ascii="宋体" w:hAnsi="宋体" w:cs="宋体"/>
                <w:sz w:val="24"/>
              </w:rPr>
            </w:pPr>
            <w:proofErr w:type="spellStart"/>
            <w:r>
              <w:rPr>
                <w:rFonts w:ascii="宋体" w:hAnsi="宋体" w:cs="宋体" w:hint="eastAsia"/>
                <w:sz w:val="24"/>
              </w:rPr>
              <w:t>printMistake</w:t>
            </w:r>
            <w:proofErr w:type="spellEnd"/>
          </w:p>
        </w:tc>
        <w:tc>
          <w:tcPr>
            <w:tcW w:w="3584" w:type="dxa"/>
            <w:vAlign w:val="center"/>
          </w:tcPr>
          <w:p w:rsidR="00C72379" w:rsidRDefault="00B67482">
            <w:pPr>
              <w:ind w:left="12"/>
              <w:rPr>
                <w:rFonts w:ascii="宋体" w:hAnsi="宋体" w:cs="宋体"/>
                <w:sz w:val="24"/>
              </w:rPr>
            </w:pPr>
            <w:r>
              <w:rPr>
                <w:rFonts w:ascii="宋体" w:hAnsi="宋体" w:cs="宋体" w:hint="eastAsia"/>
                <w:sz w:val="24"/>
              </w:rPr>
              <w:t>学生可以查看他的所有错题</w:t>
            </w:r>
          </w:p>
        </w:tc>
        <w:tc>
          <w:tcPr>
            <w:tcW w:w="2040" w:type="dxa"/>
          </w:tcPr>
          <w:p w:rsidR="00C72379" w:rsidRDefault="00B67482">
            <w:pPr>
              <w:jc w:val="center"/>
              <w:rPr>
                <w:rFonts w:ascii="宋体" w:hAnsi="宋体" w:cs="宋体"/>
                <w:sz w:val="24"/>
              </w:rPr>
            </w:pPr>
            <w:r>
              <w:rPr>
                <w:rFonts w:ascii="宋体" w:hAnsi="宋体" w:cs="宋体" w:hint="eastAsia"/>
                <w:iCs/>
                <w:sz w:val="24"/>
              </w:rPr>
              <w:t>该函数不接收参数</w:t>
            </w:r>
          </w:p>
        </w:tc>
      </w:tr>
    </w:tbl>
    <w:p w:rsidR="00C72379" w:rsidRDefault="00C72379">
      <w:pPr>
        <w:pStyle w:val="3"/>
        <w:numPr>
          <w:ilvl w:val="2"/>
          <w:numId w:val="0"/>
        </w:numPr>
      </w:pPr>
    </w:p>
    <w:p w:rsidR="00C72379" w:rsidRDefault="00B67482">
      <w:pPr>
        <w:pStyle w:val="3"/>
        <w:rPr>
          <w:i/>
        </w:rPr>
      </w:pPr>
      <w:r>
        <w:rPr>
          <w:rFonts w:hint="eastAsia"/>
        </w:rPr>
        <w:t>相关数据表</w:t>
      </w:r>
    </w:p>
    <w:tbl>
      <w:tblPr>
        <w:tblStyle w:val="af4"/>
        <w:tblW w:w="9853" w:type="dxa"/>
        <w:tblLayout w:type="fixed"/>
        <w:tblLook w:val="04A0" w:firstRow="1" w:lastRow="0" w:firstColumn="1" w:lastColumn="0" w:noHBand="0" w:noVBand="1"/>
      </w:tblPr>
      <w:tblGrid>
        <w:gridCol w:w="1407"/>
        <w:gridCol w:w="1407"/>
        <w:gridCol w:w="1407"/>
        <w:gridCol w:w="1408"/>
        <w:gridCol w:w="1408"/>
        <w:gridCol w:w="1408"/>
        <w:gridCol w:w="1408"/>
      </w:tblGrid>
      <w:tr w:rsidR="00C72379">
        <w:tc>
          <w:tcPr>
            <w:tcW w:w="1407" w:type="dxa"/>
          </w:tcPr>
          <w:p w:rsidR="00C72379" w:rsidRDefault="00B67482">
            <w:pPr>
              <w:rPr>
                <w:rFonts w:ascii="宋体" w:hAnsi="宋体" w:cs="宋体"/>
                <w:sz w:val="24"/>
              </w:rPr>
            </w:pPr>
            <w:r>
              <w:rPr>
                <w:rFonts w:ascii="宋体" w:hAnsi="宋体" w:cs="宋体" w:hint="eastAsia"/>
                <w:sz w:val="24"/>
              </w:rPr>
              <w:t>数据名称</w:t>
            </w:r>
          </w:p>
        </w:tc>
        <w:tc>
          <w:tcPr>
            <w:tcW w:w="1407" w:type="dxa"/>
          </w:tcPr>
          <w:p w:rsidR="00C72379" w:rsidRDefault="00B67482">
            <w:pPr>
              <w:rPr>
                <w:rFonts w:ascii="宋体" w:hAnsi="宋体" w:cs="宋体"/>
                <w:sz w:val="24"/>
              </w:rPr>
            </w:pPr>
            <w:proofErr w:type="spellStart"/>
            <w:r>
              <w:rPr>
                <w:rFonts w:ascii="宋体" w:hAnsi="宋体" w:cs="宋体" w:hint="eastAsia"/>
                <w:sz w:val="24"/>
              </w:rPr>
              <w:t>strOfMistake</w:t>
            </w:r>
            <w:proofErr w:type="spellEnd"/>
          </w:p>
        </w:tc>
        <w:tc>
          <w:tcPr>
            <w:tcW w:w="1407" w:type="dxa"/>
          </w:tcPr>
          <w:p w:rsidR="00C72379" w:rsidRDefault="00B67482">
            <w:pPr>
              <w:rPr>
                <w:rFonts w:ascii="宋体" w:hAnsi="宋体" w:cs="宋体"/>
                <w:sz w:val="24"/>
              </w:rPr>
            </w:pPr>
            <w:proofErr w:type="spellStart"/>
            <w:r>
              <w:rPr>
                <w:rFonts w:ascii="宋体" w:hAnsi="宋体" w:cs="宋体" w:hint="eastAsia"/>
                <w:sz w:val="24"/>
              </w:rPr>
              <w:t>mistakeFileName</w:t>
            </w:r>
            <w:proofErr w:type="spellEnd"/>
          </w:p>
        </w:tc>
        <w:tc>
          <w:tcPr>
            <w:tcW w:w="1408" w:type="dxa"/>
          </w:tcPr>
          <w:p w:rsidR="00C72379" w:rsidRDefault="00B67482">
            <w:pPr>
              <w:rPr>
                <w:rFonts w:ascii="宋体" w:hAnsi="宋体" w:cs="宋体"/>
                <w:sz w:val="24"/>
              </w:rPr>
            </w:pPr>
            <w:proofErr w:type="spellStart"/>
            <w:r>
              <w:rPr>
                <w:rFonts w:ascii="宋体" w:hAnsi="宋体" w:cs="宋体" w:hint="eastAsia"/>
                <w:sz w:val="24"/>
              </w:rPr>
              <w:t>fout</w:t>
            </w:r>
            <w:proofErr w:type="spellEnd"/>
          </w:p>
        </w:tc>
        <w:tc>
          <w:tcPr>
            <w:tcW w:w="1408" w:type="dxa"/>
          </w:tcPr>
          <w:p w:rsidR="00C72379" w:rsidRDefault="00B67482">
            <w:pPr>
              <w:rPr>
                <w:rFonts w:ascii="宋体" w:hAnsi="宋体" w:cs="宋体"/>
                <w:sz w:val="24"/>
              </w:rPr>
            </w:pPr>
            <w:r>
              <w:rPr>
                <w:rFonts w:ascii="宋体" w:hAnsi="宋体" w:cs="宋体" w:hint="eastAsia"/>
                <w:sz w:val="24"/>
              </w:rPr>
              <w:t>fin</w:t>
            </w:r>
          </w:p>
        </w:tc>
        <w:tc>
          <w:tcPr>
            <w:tcW w:w="1408" w:type="dxa"/>
          </w:tcPr>
          <w:p w:rsidR="00C72379" w:rsidRDefault="00B67482">
            <w:pPr>
              <w:rPr>
                <w:rFonts w:ascii="宋体" w:hAnsi="宋体" w:cs="宋体"/>
                <w:sz w:val="24"/>
              </w:rPr>
            </w:pPr>
            <w:r>
              <w:rPr>
                <w:rFonts w:ascii="宋体" w:hAnsi="宋体" w:cs="宋体" w:hint="eastAsia"/>
                <w:sz w:val="24"/>
              </w:rPr>
              <w:t>strings</w:t>
            </w:r>
          </w:p>
        </w:tc>
        <w:tc>
          <w:tcPr>
            <w:tcW w:w="1408" w:type="dxa"/>
          </w:tcPr>
          <w:p w:rsidR="00C72379" w:rsidRDefault="00B67482">
            <w:pPr>
              <w:rPr>
                <w:rFonts w:ascii="宋体" w:hAnsi="宋体" w:cs="宋体"/>
                <w:sz w:val="24"/>
              </w:rPr>
            </w:pPr>
            <w:r>
              <w:rPr>
                <w:rFonts w:ascii="宋体" w:hAnsi="宋体" w:cs="宋体" w:hint="eastAsia"/>
                <w:sz w:val="24"/>
              </w:rPr>
              <w:t>size</w:t>
            </w:r>
          </w:p>
        </w:tc>
      </w:tr>
      <w:tr w:rsidR="00C72379">
        <w:tc>
          <w:tcPr>
            <w:tcW w:w="1407" w:type="dxa"/>
          </w:tcPr>
          <w:p w:rsidR="00C72379" w:rsidRDefault="00B67482">
            <w:pPr>
              <w:rPr>
                <w:rFonts w:ascii="宋体" w:hAnsi="宋体" w:cs="宋体"/>
                <w:sz w:val="24"/>
              </w:rPr>
            </w:pPr>
            <w:r>
              <w:rPr>
                <w:rFonts w:ascii="宋体" w:hAnsi="宋体" w:cs="宋体" w:hint="eastAsia"/>
                <w:sz w:val="24"/>
              </w:rPr>
              <w:t>数据类型</w:t>
            </w:r>
          </w:p>
        </w:tc>
        <w:tc>
          <w:tcPr>
            <w:tcW w:w="1407" w:type="dxa"/>
          </w:tcPr>
          <w:p w:rsidR="00C72379" w:rsidRDefault="00B67482">
            <w:pPr>
              <w:rPr>
                <w:rFonts w:ascii="宋体" w:hAnsi="宋体" w:cs="宋体"/>
                <w:sz w:val="24"/>
              </w:rPr>
            </w:pPr>
            <w:r>
              <w:rPr>
                <w:rFonts w:ascii="宋体" w:hAnsi="宋体" w:cs="宋体" w:hint="eastAsia"/>
                <w:sz w:val="24"/>
              </w:rPr>
              <w:t>char*</w:t>
            </w:r>
          </w:p>
        </w:tc>
        <w:tc>
          <w:tcPr>
            <w:tcW w:w="1407" w:type="dxa"/>
          </w:tcPr>
          <w:p w:rsidR="00C72379" w:rsidRDefault="00B67482">
            <w:pPr>
              <w:rPr>
                <w:rFonts w:ascii="宋体" w:hAnsi="宋体" w:cs="宋体"/>
                <w:sz w:val="24"/>
              </w:rPr>
            </w:pPr>
            <w:r>
              <w:rPr>
                <w:rFonts w:ascii="宋体" w:hAnsi="宋体" w:cs="宋体" w:hint="eastAsia"/>
                <w:sz w:val="24"/>
              </w:rPr>
              <w:t>char*</w:t>
            </w:r>
          </w:p>
        </w:tc>
        <w:tc>
          <w:tcPr>
            <w:tcW w:w="1408" w:type="dxa"/>
          </w:tcPr>
          <w:p w:rsidR="00C72379" w:rsidRDefault="00B67482">
            <w:pPr>
              <w:rPr>
                <w:rFonts w:ascii="宋体" w:hAnsi="宋体" w:cs="宋体"/>
                <w:sz w:val="24"/>
              </w:rPr>
            </w:pPr>
            <w:r>
              <w:rPr>
                <w:rFonts w:ascii="宋体" w:hAnsi="宋体" w:cs="宋体" w:hint="eastAsia"/>
                <w:sz w:val="24"/>
              </w:rPr>
              <w:t>FILE*</w:t>
            </w:r>
          </w:p>
        </w:tc>
        <w:tc>
          <w:tcPr>
            <w:tcW w:w="1408" w:type="dxa"/>
          </w:tcPr>
          <w:p w:rsidR="00C72379" w:rsidRDefault="00B67482">
            <w:pPr>
              <w:rPr>
                <w:rFonts w:ascii="宋体" w:hAnsi="宋体" w:cs="宋体"/>
                <w:sz w:val="24"/>
              </w:rPr>
            </w:pPr>
            <w:r>
              <w:rPr>
                <w:rFonts w:ascii="宋体" w:hAnsi="宋体" w:cs="宋体" w:hint="eastAsia"/>
                <w:sz w:val="24"/>
              </w:rPr>
              <w:t>FILE*</w:t>
            </w:r>
          </w:p>
        </w:tc>
        <w:tc>
          <w:tcPr>
            <w:tcW w:w="1408" w:type="dxa"/>
          </w:tcPr>
          <w:p w:rsidR="00C72379" w:rsidRDefault="00B67482">
            <w:pPr>
              <w:rPr>
                <w:rFonts w:ascii="宋体" w:hAnsi="宋体" w:cs="宋体"/>
                <w:sz w:val="24"/>
              </w:rPr>
            </w:pPr>
            <w:proofErr w:type="gramStart"/>
            <w:r>
              <w:rPr>
                <w:rFonts w:ascii="宋体" w:hAnsi="宋体" w:cs="宋体" w:hint="eastAsia"/>
                <w:sz w:val="24"/>
              </w:rPr>
              <w:t>char[</w:t>
            </w:r>
            <w:proofErr w:type="gramEnd"/>
            <w:r>
              <w:rPr>
                <w:rFonts w:ascii="宋体" w:hAnsi="宋体" w:cs="宋体" w:hint="eastAsia"/>
                <w:sz w:val="24"/>
              </w:rPr>
              <w:t>][]</w:t>
            </w:r>
          </w:p>
        </w:tc>
        <w:tc>
          <w:tcPr>
            <w:tcW w:w="1408" w:type="dxa"/>
          </w:tcPr>
          <w:p w:rsidR="00C72379" w:rsidRDefault="00B67482">
            <w:pPr>
              <w:rPr>
                <w:rFonts w:ascii="宋体" w:hAnsi="宋体" w:cs="宋体"/>
                <w:sz w:val="24"/>
              </w:rPr>
            </w:pPr>
            <w:r>
              <w:rPr>
                <w:rFonts w:ascii="宋体" w:hAnsi="宋体" w:cs="宋体" w:hint="eastAsia"/>
                <w:sz w:val="24"/>
              </w:rPr>
              <w:t>int</w:t>
            </w:r>
          </w:p>
        </w:tc>
      </w:tr>
      <w:tr w:rsidR="00C72379">
        <w:tc>
          <w:tcPr>
            <w:tcW w:w="1407" w:type="dxa"/>
          </w:tcPr>
          <w:p w:rsidR="00C72379" w:rsidRDefault="00B67482">
            <w:pPr>
              <w:rPr>
                <w:rFonts w:ascii="宋体" w:hAnsi="宋体" w:cs="宋体"/>
                <w:sz w:val="24"/>
              </w:rPr>
            </w:pPr>
            <w:r>
              <w:rPr>
                <w:rFonts w:ascii="宋体" w:hAnsi="宋体" w:cs="宋体" w:hint="eastAsia"/>
                <w:sz w:val="24"/>
              </w:rPr>
              <w:t>数据说明</w:t>
            </w:r>
          </w:p>
        </w:tc>
        <w:tc>
          <w:tcPr>
            <w:tcW w:w="1407" w:type="dxa"/>
          </w:tcPr>
          <w:p w:rsidR="00C72379" w:rsidRDefault="00B67482">
            <w:pPr>
              <w:rPr>
                <w:rFonts w:ascii="宋体" w:hAnsi="宋体" w:cs="宋体"/>
                <w:sz w:val="24"/>
              </w:rPr>
            </w:pPr>
            <w:r>
              <w:rPr>
                <w:rFonts w:ascii="宋体" w:hAnsi="宋体" w:cs="宋体" w:hint="eastAsia"/>
                <w:sz w:val="24"/>
              </w:rPr>
              <w:t>学生做错</w:t>
            </w:r>
            <w:r>
              <w:rPr>
                <w:rFonts w:ascii="宋体" w:hAnsi="宋体" w:cs="宋体" w:hint="eastAsia"/>
                <w:sz w:val="24"/>
              </w:rPr>
              <w:lastRenderedPageBreak/>
              <w:t>的题目</w:t>
            </w:r>
          </w:p>
        </w:tc>
        <w:tc>
          <w:tcPr>
            <w:tcW w:w="1407" w:type="dxa"/>
          </w:tcPr>
          <w:p w:rsidR="00C72379" w:rsidRDefault="00B67482">
            <w:pPr>
              <w:rPr>
                <w:rFonts w:ascii="宋体" w:hAnsi="宋体" w:cs="宋体"/>
                <w:sz w:val="24"/>
              </w:rPr>
            </w:pPr>
            <w:r>
              <w:rPr>
                <w:rFonts w:ascii="宋体" w:hAnsi="宋体" w:cs="宋体" w:hint="eastAsia"/>
                <w:sz w:val="24"/>
              </w:rPr>
              <w:lastRenderedPageBreak/>
              <w:t>该学生错</w:t>
            </w:r>
            <w:r>
              <w:rPr>
                <w:rFonts w:ascii="宋体" w:hAnsi="宋体" w:cs="宋体" w:hint="eastAsia"/>
                <w:sz w:val="24"/>
              </w:rPr>
              <w:lastRenderedPageBreak/>
              <w:t>题本文件的地址</w:t>
            </w:r>
          </w:p>
        </w:tc>
        <w:tc>
          <w:tcPr>
            <w:tcW w:w="1408" w:type="dxa"/>
          </w:tcPr>
          <w:p w:rsidR="00C72379" w:rsidRDefault="00B67482">
            <w:pPr>
              <w:rPr>
                <w:rFonts w:ascii="宋体" w:hAnsi="宋体" w:cs="宋体"/>
                <w:sz w:val="24"/>
              </w:rPr>
            </w:pPr>
            <w:r>
              <w:rPr>
                <w:rFonts w:ascii="宋体" w:hAnsi="宋体" w:cs="宋体" w:hint="eastAsia"/>
                <w:sz w:val="24"/>
              </w:rPr>
              <w:lastRenderedPageBreak/>
              <w:t>该学生文</w:t>
            </w:r>
            <w:r>
              <w:rPr>
                <w:rFonts w:ascii="宋体" w:hAnsi="宋体" w:cs="宋体" w:hint="eastAsia"/>
                <w:sz w:val="24"/>
              </w:rPr>
              <w:lastRenderedPageBreak/>
              <w:t>件指针</w:t>
            </w:r>
          </w:p>
        </w:tc>
        <w:tc>
          <w:tcPr>
            <w:tcW w:w="1408" w:type="dxa"/>
          </w:tcPr>
          <w:p w:rsidR="00C72379" w:rsidRDefault="00B67482">
            <w:pPr>
              <w:rPr>
                <w:rFonts w:ascii="宋体" w:hAnsi="宋体" w:cs="宋体"/>
                <w:sz w:val="24"/>
              </w:rPr>
            </w:pPr>
            <w:r>
              <w:rPr>
                <w:rFonts w:ascii="宋体" w:hAnsi="宋体" w:cs="宋体" w:hint="eastAsia"/>
                <w:sz w:val="24"/>
              </w:rPr>
              <w:lastRenderedPageBreak/>
              <w:t>该学生文</w:t>
            </w:r>
            <w:r>
              <w:rPr>
                <w:rFonts w:ascii="宋体" w:hAnsi="宋体" w:cs="宋体" w:hint="eastAsia"/>
                <w:sz w:val="24"/>
              </w:rPr>
              <w:lastRenderedPageBreak/>
              <w:t>件指针</w:t>
            </w:r>
          </w:p>
        </w:tc>
        <w:tc>
          <w:tcPr>
            <w:tcW w:w="1408" w:type="dxa"/>
          </w:tcPr>
          <w:p w:rsidR="00C72379" w:rsidRDefault="00B67482">
            <w:pPr>
              <w:rPr>
                <w:rFonts w:ascii="宋体" w:hAnsi="宋体" w:cs="宋体"/>
                <w:sz w:val="24"/>
              </w:rPr>
            </w:pPr>
            <w:r>
              <w:rPr>
                <w:rFonts w:ascii="宋体" w:hAnsi="宋体" w:cs="宋体" w:hint="eastAsia"/>
                <w:sz w:val="24"/>
              </w:rPr>
              <w:lastRenderedPageBreak/>
              <w:t>储存该学</w:t>
            </w:r>
            <w:r>
              <w:rPr>
                <w:rFonts w:ascii="宋体" w:hAnsi="宋体" w:cs="宋体" w:hint="eastAsia"/>
                <w:sz w:val="24"/>
              </w:rPr>
              <w:lastRenderedPageBreak/>
              <w:t>生的所有错题</w:t>
            </w:r>
          </w:p>
        </w:tc>
        <w:tc>
          <w:tcPr>
            <w:tcW w:w="1408" w:type="dxa"/>
          </w:tcPr>
          <w:p w:rsidR="00C72379" w:rsidRDefault="00B67482">
            <w:pPr>
              <w:rPr>
                <w:rFonts w:ascii="宋体" w:hAnsi="宋体" w:cs="宋体"/>
                <w:sz w:val="24"/>
              </w:rPr>
            </w:pPr>
            <w:r>
              <w:rPr>
                <w:rFonts w:ascii="宋体" w:hAnsi="宋体" w:cs="宋体" w:hint="eastAsia"/>
                <w:sz w:val="24"/>
              </w:rPr>
              <w:lastRenderedPageBreak/>
              <w:t>统计错题</w:t>
            </w:r>
            <w:r>
              <w:rPr>
                <w:rFonts w:ascii="宋体" w:hAnsi="宋体" w:cs="宋体" w:hint="eastAsia"/>
                <w:sz w:val="24"/>
              </w:rPr>
              <w:lastRenderedPageBreak/>
              <w:t>量</w:t>
            </w:r>
          </w:p>
        </w:tc>
      </w:tr>
    </w:tbl>
    <w:p w:rsidR="00C72379" w:rsidRDefault="00C72379">
      <w:pPr>
        <w:pStyle w:val="20"/>
        <w:numPr>
          <w:ilvl w:val="1"/>
          <w:numId w:val="0"/>
        </w:numPr>
        <w:rPr>
          <w:i/>
        </w:rPr>
      </w:pPr>
    </w:p>
    <w:p w:rsidR="00C72379" w:rsidRDefault="00B67482">
      <w:pPr>
        <w:pStyle w:val="20"/>
        <w:numPr>
          <w:ilvl w:val="0"/>
          <w:numId w:val="0"/>
        </w:numPr>
        <w:rPr>
          <w:i/>
        </w:rPr>
      </w:pPr>
      <w:r>
        <w:rPr>
          <w:rFonts w:hint="eastAsia"/>
          <w:i/>
        </w:rPr>
        <w:t>5</w:t>
      </w:r>
      <w:r>
        <w:rPr>
          <w:i/>
        </w:rPr>
        <w:t>.12</w:t>
      </w:r>
      <w:r>
        <w:rPr>
          <w:rFonts w:hint="eastAsia"/>
          <w:i/>
        </w:rPr>
        <w:t>综合自测模块</w:t>
      </w:r>
    </w:p>
    <w:p w:rsidR="00C72379" w:rsidRDefault="00B67482">
      <w:pPr>
        <w:pStyle w:val="3"/>
        <w:numPr>
          <w:ilvl w:val="0"/>
          <w:numId w:val="0"/>
        </w:numPr>
      </w:pPr>
      <w:r>
        <w:rPr>
          <w:rFonts w:hint="eastAsia"/>
        </w:rPr>
        <w:t>5</w:t>
      </w:r>
      <w:r>
        <w:t xml:space="preserve">.12.1 </w:t>
      </w:r>
      <w:r>
        <w:rPr>
          <w:rFonts w:hint="eastAsia"/>
        </w:rPr>
        <w:t>功能说明</w:t>
      </w:r>
    </w:p>
    <w:p w:rsidR="00C72379" w:rsidRDefault="00B67482">
      <w:pPr>
        <w:ind w:firstLine="420"/>
        <w:rPr>
          <w:sz w:val="24"/>
        </w:rPr>
      </w:pPr>
      <w:r>
        <w:rPr>
          <w:rFonts w:ascii="Frutiger LT 55 Roman" w:hAnsi="Frutiger LT 55 Roman" w:cs="Arial" w:hint="eastAsia"/>
          <w:sz w:val="24"/>
        </w:rPr>
        <w:t>学生首先选择综合自测模式，提示输入自定义题量，若输入为正整数，则调用出题函数</w:t>
      </w:r>
      <w:proofErr w:type="spellStart"/>
      <w:r>
        <w:rPr>
          <w:rFonts w:ascii="Frutiger LT 55 Roman" w:hAnsi="Frutiger LT 55 Roman" w:cs="Arial" w:hint="eastAsia"/>
          <w:sz w:val="24"/>
        </w:rPr>
        <w:t>com</w:t>
      </w:r>
      <w:r>
        <w:rPr>
          <w:rFonts w:ascii="Frutiger LT 55 Roman" w:hAnsi="Frutiger LT 55 Roman" w:cs="Arial"/>
          <w:sz w:val="24"/>
        </w:rPr>
        <w:t>T</w:t>
      </w:r>
      <w:r>
        <w:rPr>
          <w:rFonts w:ascii="Frutiger LT 55 Roman" w:hAnsi="Frutiger LT 55 Roman" w:cs="Arial" w:hint="eastAsia"/>
          <w:sz w:val="24"/>
        </w:rPr>
        <w:t>estdemo</w:t>
      </w:r>
      <w:proofErr w:type="spellEnd"/>
      <w:r>
        <w:rPr>
          <w:rFonts w:ascii="Frutiger LT 55 Roman" w:hAnsi="Frutiger LT 55 Roman" w:cs="Arial" w:hint="eastAsia"/>
          <w:sz w:val="24"/>
        </w:rPr>
        <w:t>按题量出题，否则提示重新输入。</w:t>
      </w:r>
      <w:r>
        <w:rPr>
          <w:rFonts w:hint="eastAsia"/>
          <w:sz w:val="24"/>
        </w:rPr>
        <w:t>在做题过程中，如果正确，将会提示正确并进入下一题，如果错误会显示正确答案，并提醒用户是否要保存到错题集当中，在用户输入指令后进入下一题。</w:t>
      </w:r>
    </w:p>
    <w:p w:rsidR="00C72379" w:rsidRDefault="00B67482">
      <w:pPr>
        <w:ind w:firstLine="420"/>
        <w:rPr>
          <w:sz w:val="24"/>
        </w:rPr>
      </w:pPr>
      <w:r>
        <w:rPr>
          <w:rFonts w:hint="eastAsia"/>
          <w:sz w:val="24"/>
        </w:rPr>
        <w:t>当答题结束时，会跳出结束界面，调用</w:t>
      </w:r>
      <w:r>
        <w:rPr>
          <w:rFonts w:hint="eastAsia"/>
          <w:sz w:val="24"/>
        </w:rPr>
        <w:t>judge</w:t>
      </w:r>
      <w:r>
        <w:rPr>
          <w:rFonts w:hint="eastAsia"/>
          <w:sz w:val="24"/>
        </w:rPr>
        <w:t>函数展示正确率和评价。</w:t>
      </w:r>
    </w:p>
    <w:p w:rsidR="00C72379" w:rsidRDefault="00B67482">
      <w:pPr>
        <w:pStyle w:val="3"/>
        <w:numPr>
          <w:ilvl w:val="0"/>
          <w:numId w:val="0"/>
        </w:numPr>
      </w:pPr>
      <w:r>
        <w:rPr>
          <w:rFonts w:hint="eastAsia"/>
        </w:rPr>
        <w:t>5</w:t>
      </w:r>
      <w:r>
        <w:t>.12.2</w:t>
      </w:r>
      <w:r>
        <w:rPr>
          <w:rFonts w:hint="eastAsia"/>
        </w:rPr>
        <w:t>函数、方法设计</w:t>
      </w:r>
    </w:p>
    <w:p w:rsidR="00C72379" w:rsidRDefault="00B67482">
      <w:pPr>
        <w:pStyle w:val="4"/>
        <w:numPr>
          <w:ilvl w:val="0"/>
          <w:numId w:val="0"/>
        </w:numPr>
        <w:ind w:firstLineChars="200" w:firstLine="482"/>
      </w:pPr>
      <w:proofErr w:type="spellStart"/>
      <w:r>
        <w:rPr>
          <w:rFonts w:hint="eastAsia"/>
        </w:rPr>
        <w:t>c</w:t>
      </w:r>
      <w:r>
        <w:t>omTest</w:t>
      </w:r>
      <w:proofErr w:type="spellEnd"/>
      <w:r>
        <w:rPr>
          <w:rFonts w:hint="eastAsia"/>
        </w:rPr>
        <w:t>函数</w:t>
      </w:r>
    </w:p>
    <w:p w:rsidR="00C72379" w:rsidRDefault="00B67482">
      <w:pPr>
        <w:pStyle w:val="4"/>
        <w:numPr>
          <w:ilvl w:val="0"/>
          <w:numId w:val="0"/>
        </w:numPr>
        <w:rPr>
          <w:rFonts w:ascii="宋体" w:hAnsi="宋体" w:cs="宋体"/>
          <w:iCs/>
          <w:szCs w:val="24"/>
        </w:rPr>
      </w:pPr>
      <w:r>
        <w:rPr>
          <w:rFonts w:hint="eastAsia"/>
          <w:b w:val="0"/>
        </w:rPr>
        <w:tab/>
      </w:r>
      <w:r>
        <w:rPr>
          <w:rFonts w:ascii="宋体" w:hAnsi="宋体" w:cs="宋体" w:hint="eastAsia"/>
          <w:b w:val="0"/>
          <w:iCs/>
          <w:szCs w:val="24"/>
        </w:rPr>
        <w:t>该函数的功能：</w:t>
      </w:r>
      <w:r>
        <w:rPr>
          <w:rFonts w:ascii="宋体" w:hAnsi="宋体" w:cs="宋体" w:hint="eastAsia"/>
          <w:b w:val="0"/>
          <w:bCs/>
          <w:iCs/>
          <w:szCs w:val="24"/>
        </w:rPr>
        <w:t>学生进行综合自测，并选择是否保存错题，是将结果更新</w:t>
      </w:r>
      <w:proofErr w:type="gramStart"/>
      <w:r>
        <w:rPr>
          <w:rFonts w:ascii="宋体" w:hAnsi="宋体" w:cs="宋体" w:hint="eastAsia"/>
          <w:b w:val="0"/>
          <w:bCs/>
          <w:iCs/>
          <w:szCs w:val="24"/>
        </w:rPr>
        <w:t>至学生</w:t>
      </w:r>
      <w:proofErr w:type="gramEnd"/>
      <w:r>
        <w:rPr>
          <w:rFonts w:ascii="宋体" w:hAnsi="宋体" w:cs="宋体" w:hint="eastAsia"/>
          <w:b w:val="0"/>
          <w:bCs/>
          <w:iCs/>
          <w:szCs w:val="24"/>
        </w:rPr>
        <w:t>错题文件中并返回菜单，否则直接返回菜单。</w:t>
      </w:r>
      <w:r>
        <w:rPr>
          <w:rFonts w:ascii="宋体" w:hAnsi="宋体" w:cs="宋体" w:hint="eastAsia"/>
          <w:b w:val="0"/>
          <w:iCs/>
          <w:szCs w:val="24"/>
        </w:rPr>
        <w:t>。</w:t>
      </w:r>
    </w:p>
    <w:tbl>
      <w:tblPr>
        <w:tblStyle w:val="af4"/>
        <w:tblW w:w="8644" w:type="dxa"/>
        <w:tblInd w:w="410" w:type="dxa"/>
        <w:tblLayout w:type="fixed"/>
        <w:tblLook w:val="04A0" w:firstRow="1" w:lastRow="0" w:firstColumn="1" w:lastColumn="0" w:noHBand="0" w:noVBand="1"/>
      </w:tblPr>
      <w:tblGrid>
        <w:gridCol w:w="1483"/>
        <w:gridCol w:w="1600"/>
        <w:gridCol w:w="3544"/>
        <w:gridCol w:w="2017"/>
      </w:tblGrid>
      <w:tr w:rsidR="00C72379">
        <w:trPr>
          <w:trHeight w:val="410"/>
        </w:trPr>
        <w:tc>
          <w:tcPr>
            <w:tcW w:w="1483" w:type="dxa"/>
            <w:shd w:val="clear" w:color="auto" w:fill="E0E0E0"/>
          </w:tcPr>
          <w:p w:rsidR="00C72379" w:rsidRDefault="00B67482">
            <w:pPr>
              <w:rPr>
                <w:rFonts w:ascii="宋体" w:hAnsi="宋体" w:cs="宋体"/>
                <w:iCs/>
                <w:sz w:val="24"/>
              </w:rPr>
            </w:pPr>
            <w:r>
              <w:rPr>
                <w:rFonts w:ascii="宋体" w:hAnsi="宋体" w:cs="宋体" w:hint="eastAsia"/>
                <w:iCs/>
                <w:sz w:val="24"/>
              </w:rPr>
              <w:t>返回值</w:t>
            </w:r>
          </w:p>
        </w:tc>
        <w:tc>
          <w:tcPr>
            <w:tcW w:w="1600" w:type="dxa"/>
            <w:shd w:val="clear" w:color="auto" w:fill="E0E0E0"/>
          </w:tcPr>
          <w:p w:rsidR="00C72379" w:rsidRDefault="00B67482">
            <w:pPr>
              <w:jc w:val="center"/>
              <w:rPr>
                <w:rFonts w:ascii="宋体" w:hAnsi="宋体" w:cs="宋体"/>
                <w:iCs/>
                <w:sz w:val="24"/>
              </w:rPr>
            </w:pPr>
            <w:r>
              <w:rPr>
                <w:rFonts w:ascii="宋体" w:hAnsi="宋体" w:cs="宋体" w:hint="eastAsia"/>
                <w:iCs/>
                <w:sz w:val="24"/>
              </w:rPr>
              <w:t>方法名</w:t>
            </w:r>
          </w:p>
        </w:tc>
        <w:tc>
          <w:tcPr>
            <w:tcW w:w="3544" w:type="dxa"/>
            <w:shd w:val="clear" w:color="auto" w:fill="E0E0E0"/>
          </w:tcPr>
          <w:p w:rsidR="00C72379" w:rsidRDefault="00B67482">
            <w:pPr>
              <w:jc w:val="center"/>
              <w:rPr>
                <w:rFonts w:ascii="宋体" w:hAnsi="宋体" w:cs="宋体"/>
                <w:iCs/>
                <w:sz w:val="24"/>
              </w:rPr>
            </w:pPr>
            <w:r>
              <w:rPr>
                <w:rFonts w:ascii="宋体" w:hAnsi="宋体" w:cs="宋体" w:hint="eastAsia"/>
                <w:iCs/>
                <w:sz w:val="24"/>
              </w:rPr>
              <w:t>功能</w:t>
            </w:r>
          </w:p>
        </w:tc>
        <w:tc>
          <w:tcPr>
            <w:tcW w:w="2017" w:type="dxa"/>
            <w:shd w:val="clear" w:color="auto" w:fill="E0E0E0"/>
          </w:tcPr>
          <w:p w:rsidR="00C72379" w:rsidRDefault="00B67482">
            <w:pPr>
              <w:jc w:val="center"/>
              <w:rPr>
                <w:rFonts w:ascii="宋体" w:hAnsi="宋体" w:cs="宋体"/>
                <w:iCs/>
                <w:sz w:val="24"/>
              </w:rPr>
            </w:pPr>
            <w:r>
              <w:rPr>
                <w:rFonts w:ascii="宋体" w:hAnsi="宋体" w:cs="宋体" w:hint="eastAsia"/>
                <w:iCs/>
                <w:sz w:val="24"/>
              </w:rPr>
              <w:t>参数说明</w:t>
            </w:r>
          </w:p>
        </w:tc>
      </w:tr>
      <w:tr w:rsidR="00C72379">
        <w:trPr>
          <w:trHeight w:val="805"/>
        </w:trPr>
        <w:tc>
          <w:tcPr>
            <w:tcW w:w="1483" w:type="dxa"/>
          </w:tcPr>
          <w:p w:rsidR="00C72379" w:rsidRDefault="00B67482">
            <w:pPr>
              <w:jc w:val="center"/>
              <w:rPr>
                <w:rFonts w:ascii="宋体" w:hAnsi="宋体" w:cs="宋体"/>
                <w:iCs/>
                <w:sz w:val="24"/>
              </w:rPr>
            </w:pPr>
            <w:r>
              <w:rPr>
                <w:rFonts w:ascii="宋体" w:hAnsi="宋体" w:cs="宋体" w:hint="eastAsia"/>
                <w:iCs/>
                <w:sz w:val="24"/>
              </w:rPr>
              <w:t>void</w:t>
            </w:r>
          </w:p>
        </w:tc>
        <w:tc>
          <w:tcPr>
            <w:tcW w:w="1600" w:type="dxa"/>
          </w:tcPr>
          <w:p w:rsidR="00C72379" w:rsidRDefault="00B67482">
            <w:pPr>
              <w:jc w:val="center"/>
              <w:rPr>
                <w:rFonts w:ascii="宋体" w:hAnsi="宋体" w:cs="宋体"/>
                <w:iCs/>
                <w:sz w:val="24"/>
              </w:rPr>
            </w:pPr>
            <w:proofErr w:type="spellStart"/>
            <w:r>
              <w:rPr>
                <w:rFonts w:ascii="宋体" w:hAnsi="宋体" w:cs="宋体" w:hint="eastAsia"/>
                <w:iCs/>
                <w:sz w:val="24"/>
              </w:rPr>
              <w:t>comTest</w:t>
            </w:r>
            <w:proofErr w:type="spellEnd"/>
          </w:p>
        </w:tc>
        <w:tc>
          <w:tcPr>
            <w:tcW w:w="3544" w:type="dxa"/>
            <w:vAlign w:val="center"/>
          </w:tcPr>
          <w:p w:rsidR="00C72379" w:rsidRDefault="00B67482">
            <w:pPr>
              <w:ind w:left="12"/>
              <w:rPr>
                <w:rFonts w:ascii="宋体" w:hAnsi="宋体" w:cs="宋体"/>
                <w:iCs/>
                <w:sz w:val="24"/>
              </w:rPr>
            </w:pPr>
            <w:r>
              <w:rPr>
                <w:rFonts w:ascii="宋体" w:hAnsi="宋体" w:cs="宋体" w:hint="eastAsia"/>
                <w:iCs/>
                <w:sz w:val="24"/>
              </w:rPr>
              <w:t>学生进行综合自测，将结果更新</w:t>
            </w:r>
            <w:proofErr w:type="gramStart"/>
            <w:r>
              <w:rPr>
                <w:rFonts w:ascii="宋体" w:hAnsi="宋体" w:cs="宋体" w:hint="eastAsia"/>
                <w:iCs/>
                <w:sz w:val="24"/>
              </w:rPr>
              <w:t>至学生</w:t>
            </w:r>
            <w:proofErr w:type="gramEnd"/>
            <w:r>
              <w:rPr>
                <w:rFonts w:ascii="宋体" w:hAnsi="宋体" w:cs="宋体" w:hint="eastAsia"/>
                <w:iCs/>
                <w:sz w:val="24"/>
              </w:rPr>
              <w:t>信息</w:t>
            </w:r>
          </w:p>
        </w:tc>
        <w:tc>
          <w:tcPr>
            <w:tcW w:w="2017" w:type="dxa"/>
          </w:tcPr>
          <w:p w:rsidR="00C72379" w:rsidRDefault="00B67482">
            <w:pPr>
              <w:rPr>
                <w:rFonts w:ascii="宋体" w:hAnsi="宋体" w:cs="宋体"/>
                <w:iCs/>
                <w:sz w:val="24"/>
              </w:rPr>
            </w:pPr>
            <w:r>
              <w:rPr>
                <w:rFonts w:ascii="宋体" w:hAnsi="宋体" w:cs="宋体" w:hint="eastAsia"/>
                <w:iCs/>
                <w:sz w:val="24"/>
              </w:rPr>
              <w:t>（void）无形参</w:t>
            </w:r>
          </w:p>
        </w:tc>
      </w:tr>
    </w:tbl>
    <w:p w:rsidR="00C72379" w:rsidRDefault="00C72379"/>
    <w:p w:rsidR="00C72379" w:rsidRDefault="00B67482">
      <w:pPr>
        <w:rPr>
          <w:rFonts w:ascii="宋体" w:hAnsi="宋体" w:cs="宋体"/>
          <w:iCs/>
          <w:sz w:val="24"/>
        </w:rPr>
      </w:pPr>
      <w:r>
        <w:rPr>
          <w:rFonts w:hint="eastAsia"/>
          <w:b/>
          <w:bCs/>
          <w:sz w:val="24"/>
        </w:rPr>
        <w:t xml:space="preserve"> </w:t>
      </w:r>
      <w:proofErr w:type="spellStart"/>
      <w:r>
        <w:rPr>
          <w:rFonts w:hint="eastAsia"/>
          <w:b/>
          <w:bCs/>
          <w:sz w:val="24"/>
        </w:rPr>
        <w:t>com</w:t>
      </w:r>
      <w:r>
        <w:rPr>
          <w:b/>
          <w:bCs/>
          <w:sz w:val="24"/>
        </w:rPr>
        <w:t>T</w:t>
      </w:r>
      <w:r>
        <w:rPr>
          <w:rFonts w:hint="eastAsia"/>
          <w:b/>
          <w:bCs/>
          <w:sz w:val="24"/>
        </w:rPr>
        <w:t>est</w:t>
      </w:r>
      <w:r>
        <w:rPr>
          <w:b/>
          <w:bCs/>
          <w:sz w:val="24"/>
        </w:rPr>
        <w:t>D</w:t>
      </w:r>
      <w:r>
        <w:rPr>
          <w:rFonts w:hint="eastAsia"/>
          <w:b/>
          <w:bCs/>
          <w:sz w:val="24"/>
        </w:rPr>
        <w:t>emo</w:t>
      </w:r>
      <w:proofErr w:type="spellEnd"/>
      <w:r>
        <w:rPr>
          <w:rFonts w:hint="eastAsia"/>
          <w:b/>
          <w:bCs/>
          <w:sz w:val="24"/>
        </w:rPr>
        <w:t>函数</w:t>
      </w:r>
    </w:p>
    <w:p w:rsidR="00C72379" w:rsidRDefault="00C72379">
      <w:pPr>
        <w:ind w:firstLineChars="100" w:firstLine="240"/>
        <w:rPr>
          <w:rFonts w:ascii="宋体" w:hAnsi="宋体" w:cs="宋体"/>
          <w:iCs/>
          <w:sz w:val="24"/>
        </w:rPr>
      </w:pPr>
    </w:p>
    <w:p w:rsidR="00C72379" w:rsidRDefault="00B67482">
      <w:pPr>
        <w:ind w:firstLineChars="200" w:firstLine="480"/>
        <w:rPr>
          <w:rFonts w:ascii="宋体" w:hAnsi="宋体" w:cs="宋体"/>
          <w:iCs/>
          <w:sz w:val="24"/>
        </w:rPr>
      </w:pPr>
      <w:r>
        <w:rPr>
          <w:rFonts w:ascii="宋体" w:hAnsi="宋体" w:cs="宋体" w:hint="eastAsia"/>
          <w:iCs/>
          <w:sz w:val="24"/>
        </w:rPr>
        <w:t>该函数的功能：综合测试的出题函数</w:t>
      </w:r>
    </w:p>
    <w:tbl>
      <w:tblPr>
        <w:tblStyle w:val="af4"/>
        <w:tblW w:w="8644" w:type="dxa"/>
        <w:tblInd w:w="410" w:type="dxa"/>
        <w:tblLayout w:type="fixed"/>
        <w:tblLook w:val="04A0" w:firstRow="1" w:lastRow="0" w:firstColumn="1" w:lastColumn="0" w:noHBand="0" w:noVBand="1"/>
      </w:tblPr>
      <w:tblGrid>
        <w:gridCol w:w="1483"/>
        <w:gridCol w:w="1600"/>
        <w:gridCol w:w="3544"/>
        <w:gridCol w:w="2017"/>
      </w:tblGrid>
      <w:tr w:rsidR="00C72379">
        <w:trPr>
          <w:trHeight w:val="410"/>
        </w:trPr>
        <w:tc>
          <w:tcPr>
            <w:tcW w:w="1483" w:type="dxa"/>
            <w:shd w:val="clear" w:color="auto" w:fill="E0E0E0"/>
          </w:tcPr>
          <w:p w:rsidR="00C72379" w:rsidRDefault="00B67482">
            <w:pPr>
              <w:rPr>
                <w:rFonts w:ascii="宋体" w:hAnsi="宋体" w:cs="宋体"/>
                <w:iCs/>
                <w:sz w:val="24"/>
              </w:rPr>
            </w:pPr>
            <w:r>
              <w:rPr>
                <w:rFonts w:ascii="宋体" w:hAnsi="宋体" w:cs="宋体" w:hint="eastAsia"/>
                <w:iCs/>
                <w:sz w:val="24"/>
              </w:rPr>
              <w:t>返回值</w:t>
            </w:r>
          </w:p>
        </w:tc>
        <w:tc>
          <w:tcPr>
            <w:tcW w:w="1600" w:type="dxa"/>
            <w:shd w:val="clear" w:color="auto" w:fill="E0E0E0"/>
          </w:tcPr>
          <w:p w:rsidR="00C72379" w:rsidRDefault="00B67482">
            <w:pPr>
              <w:jc w:val="center"/>
              <w:rPr>
                <w:rFonts w:ascii="宋体" w:hAnsi="宋体" w:cs="宋体"/>
                <w:iCs/>
                <w:sz w:val="24"/>
              </w:rPr>
            </w:pPr>
            <w:r>
              <w:rPr>
                <w:rFonts w:ascii="宋体" w:hAnsi="宋体" w:cs="宋体" w:hint="eastAsia"/>
                <w:iCs/>
                <w:sz w:val="24"/>
              </w:rPr>
              <w:t>方法名</w:t>
            </w:r>
          </w:p>
        </w:tc>
        <w:tc>
          <w:tcPr>
            <w:tcW w:w="3544" w:type="dxa"/>
            <w:shd w:val="clear" w:color="auto" w:fill="E0E0E0"/>
          </w:tcPr>
          <w:p w:rsidR="00C72379" w:rsidRDefault="00B67482">
            <w:pPr>
              <w:jc w:val="center"/>
              <w:rPr>
                <w:rFonts w:ascii="宋体" w:hAnsi="宋体" w:cs="宋体"/>
                <w:iCs/>
                <w:sz w:val="24"/>
              </w:rPr>
            </w:pPr>
            <w:r>
              <w:rPr>
                <w:rFonts w:ascii="宋体" w:hAnsi="宋体" w:cs="宋体" w:hint="eastAsia"/>
                <w:iCs/>
                <w:sz w:val="24"/>
              </w:rPr>
              <w:t>功能</w:t>
            </w:r>
          </w:p>
        </w:tc>
        <w:tc>
          <w:tcPr>
            <w:tcW w:w="2017" w:type="dxa"/>
            <w:shd w:val="clear" w:color="auto" w:fill="E0E0E0"/>
          </w:tcPr>
          <w:p w:rsidR="00C72379" w:rsidRDefault="00B67482">
            <w:pPr>
              <w:jc w:val="center"/>
              <w:rPr>
                <w:rFonts w:ascii="宋体" w:hAnsi="宋体" w:cs="宋体"/>
                <w:iCs/>
                <w:sz w:val="24"/>
              </w:rPr>
            </w:pPr>
            <w:r>
              <w:rPr>
                <w:rFonts w:ascii="宋体" w:hAnsi="宋体" w:cs="宋体" w:hint="eastAsia"/>
                <w:iCs/>
                <w:sz w:val="24"/>
              </w:rPr>
              <w:t>参数说明</w:t>
            </w:r>
          </w:p>
        </w:tc>
      </w:tr>
      <w:tr w:rsidR="00C72379">
        <w:trPr>
          <w:trHeight w:val="1993"/>
        </w:trPr>
        <w:tc>
          <w:tcPr>
            <w:tcW w:w="1483" w:type="dxa"/>
          </w:tcPr>
          <w:p w:rsidR="00C72379" w:rsidRDefault="00B67482">
            <w:pPr>
              <w:rPr>
                <w:rFonts w:ascii="宋体" w:hAnsi="宋体" w:cs="宋体"/>
                <w:sz w:val="24"/>
              </w:rPr>
            </w:pPr>
            <w:r>
              <w:rPr>
                <w:rFonts w:ascii="宋体" w:hAnsi="宋体" w:cs="宋体" w:hint="eastAsia"/>
                <w:sz w:val="24"/>
              </w:rPr>
              <w:t>int</w:t>
            </w:r>
          </w:p>
        </w:tc>
        <w:tc>
          <w:tcPr>
            <w:tcW w:w="1600" w:type="dxa"/>
          </w:tcPr>
          <w:p w:rsidR="00C72379" w:rsidRDefault="00B67482">
            <w:pPr>
              <w:rPr>
                <w:rFonts w:ascii="宋体" w:hAnsi="宋体" w:cs="宋体"/>
                <w:sz w:val="24"/>
              </w:rPr>
            </w:pPr>
            <w:proofErr w:type="spellStart"/>
            <w:r>
              <w:rPr>
                <w:rFonts w:ascii="宋体" w:hAnsi="宋体" w:cs="宋体" w:hint="eastAsia"/>
                <w:sz w:val="24"/>
              </w:rPr>
              <w:t>comTestDemo</w:t>
            </w:r>
            <w:proofErr w:type="spellEnd"/>
          </w:p>
        </w:tc>
        <w:tc>
          <w:tcPr>
            <w:tcW w:w="3544" w:type="dxa"/>
          </w:tcPr>
          <w:p w:rsidR="00C72379" w:rsidRDefault="00B67482">
            <w:pPr>
              <w:rPr>
                <w:rFonts w:ascii="宋体" w:hAnsi="宋体" w:cs="宋体"/>
                <w:sz w:val="24"/>
              </w:rPr>
            </w:pPr>
            <w:r>
              <w:rPr>
                <w:rFonts w:ascii="宋体" w:hAnsi="宋体" w:cs="宋体" w:hint="eastAsia"/>
                <w:sz w:val="24"/>
              </w:rPr>
              <w:t>综合自测的出题函数</w:t>
            </w:r>
          </w:p>
        </w:tc>
        <w:tc>
          <w:tcPr>
            <w:tcW w:w="2017" w:type="dxa"/>
          </w:tcPr>
          <w:p w:rsidR="00C72379" w:rsidRDefault="00B67482">
            <w:pPr>
              <w:rPr>
                <w:rFonts w:ascii="宋体" w:hAnsi="宋体" w:cs="宋体"/>
                <w:sz w:val="24"/>
              </w:rPr>
            </w:pPr>
            <w:r>
              <w:rPr>
                <w:rFonts w:ascii="宋体" w:hAnsi="宋体" w:cs="宋体" w:hint="eastAsia"/>
                <w:sz w:val="24"/>
              </w:rPr>
              <w:t>(int part , int difficulty，)part，</w:t>
            </w:r>
            <w:proofErr w:type="spellStart"/>
            <w:r>
              <w:rPr>
                <w:rFonts w:ascii="宋体" w:hAnsi="宋体" w:cs="宋体" w:hint="eastAsia"/>
                <w:sz w:val="24"/>
              </w:rPr>
              <w:t>diffculty</w:t>
            </w:r>
            <w:proofErr w:type="spellEnd"/>
            <w:r>
              <w:rPr>
                <w:rFonts w:ascii="宋体" w:hAnsi="宋体" w:cs="宋体" w:hint="eastAsia"/>
                <w:sz w:val="24"/>
              </w:rPr>
              <w:t>为两个随机数，随机决定测试部分和难度。part为1-5，</w:t>
            </w:r>
            <w:proofErr w:type="spellStart"/>
            <w:r>
              <w:rPr>
                <w:rFonts w:ascii="宋体" w:hAnsi="宋体" w:cs="宋体" w:hint="eastAsia"/>
                <w:sz w:val="24"/>
              </w:rPr>
              <w:t>diffculty</w:t>
            </w:r>
            <w:proofErr w:type="spellEnd"/>
            <w:r>
              <w:rPr>
                <w:rFonts w:ascii="宋体" w:hAnsi="宋体" w:cs="宋体" w:hint="eastAsia"/>
                <w:sz w:val="24"/>
              </w:rPr>
              <w:t>为1-3</w:t>
            </w:r>
          </w:p>
        </w:tc>
      </w:tr>
    </w:tbl>
    <w:p w:rsidR="00C72379" w:rsidRDefault="00C72379"/>
    <w:p w:rsidR="00C72379" w:rsidRDefault="00C72379"/>
    <w:p w:rsidR="00C72379" w:rsidRDefault="00B67482">
      <w:pPr>
        <w:ind w:firstLineChars="200" w:firstLine="480"/>
        <w:rPr>
          <w:rFonts w:ascii="宋体" w:hAnsi="宋体" w:cs="宋体"/>
          <w:sz w:val="24"/>
        </w:rPr>
      </w:pPr>
      <w:proofErr w:type="spellStart"/>
      <w:r>
        <w:rPr>
          <w:rFonts w:ascii="宋体" w:hAnsi="宋体" w:cs="宋体" w:hint="eastAsia"/>
          <w:sz w:val="24"/>
        </w:rPr>
        <w:t>comTest</w:t>
      </w:r>
      <w:proofErr w:type="spellEnd"/>
      <w:r>
        <w:rPr>
          <w:rFonts w:ascii="宋体" w:hAnsi="宋体" w:cs="宋体" w:hint="eastAsia"/>
          <w:sz w:val="24"/>
        </w:rPr>
        <w:t>，</w:t>
      </w:r>
      <w:proofErr w:type="spellStart"/>
      <w:r>
        <w:rPr>
          <w:rFonts w:ascii="宋体" w:hAnsi="宋体" w:cs="宋体" w:hint="eastAsia"/>
          <w:sz w:val="24"/>
        </w:rPr>
        <w:t>comTestDemo</w:t>
      </w:r>
      <w:proofErr w:type="spellEnd"/>
      <w:r>
        <w:rPr>
          <w:rFonts w:ascii="宋体" w:hAnsi="宋体" w:cs="宋体" w:hint="eastAsia"/>
          <w:sz w:val="24"/>
        </w:rPr>
        <w:t>函数流程图如图5-16所示：</w:t>
      </w:r>
    </w:p>
    <w:p w:rsidR="00C72379" w:rsidRDefault="00B45D3C">
      <w:pPr>
        <w:jc w:val="center"/>
      </w:pPr>
      <w:r>
        <w:lastRenderedPageBreak/>
        <w:pict>
          <v:shape id="_x0000_i1043" type="#_x0000_t75" style="width:450pt;height:654pt">
            <v:imagedata r:id="rId42" o:title=""/>
          </v:shape>
        </w:pict>
      </w:r>
    </w:p>
    <w:p w:rsidR="00C72379" w:rsidRDefault="00C72379"/>
    <w:p w:rsidR="00C72379" w:rsidRDefault="00C72379"/>
    <w:p w:rsidR="00C72379" w:rsidRDefault="00C72379"/>
    <w:p w:rsidR="00C72379" w:rsidRDefault="00C72379"/>
    <w:p w:rsidR="00C72379" w:rsidRDefault="00B67482">
      <w:pPr>
        <w:pStyle w:val="4"/>
      </w:pPr>
      <w:r>
        <w:rPr>
          <w:rFonts w:hint="eastAsia"/>
        </w:rPr>
        <w:lastRenderedPageBreak/>
        <w:t>相关数据表</w:t>
      </w:r>
    </w:p>
    <w:tbl>
      <w:tblPr>
        <w:tblStyle w:val="af4"/>
        <w:tblW w:w="9025" w:type="dxa"/>
        <w:tblInd w:w="410" w:type="dxa"/>
        <w:tblLayout w:type="fixed"/>
        <w:tblLook w:val="04A0" w:firstRow="1" w:lastRow="0" w:firstColumn="1" w:lastColumn="0" w:noHBand="0" w:noVBand="1"/>
      </w:tblPr>
      <w:tblGrid>
        <w:gridCol w:w="1307"/>
        <w:gridCol w:w="1409"/>
        <w:gridCol w:w="3123"/>
        <w:gridCol w:w="1777"/>
        <w:gridCol w:w="1409"/>
      </w:tblGrid>
      <w:tr w:rsidR="00C72379">
        <w:trPr>
          <w:trHeight w:val="262"/>
        </w:trPr>
        <w:tc>
          <w:tcPr>
            <w:tcW w:w="1307" w:type="dxa"/>
          </w:tcPr>
          <w:p w:rsidR="00C72379" w:rsidRDefault="00B67482">
            <w:pPr>
              <w:jc w:val="center"/>
              <w:rPr>
                <w:rFonts w:ascii="宋体" w:hAnsi="宋体" w:cs="宋体"/>
                <w:sz w:val="24"/>
              </w:rPr>
            </w:pPr>
            <w:r>
              <w:rPr>
                <w:rFonts w:ascii="宋体" w:hAnsi="宋体" w:cs="宋体" w:hint="eastAsia"/>
                <w:sz w:val="24"/>
              </w:rPr>
              <w:t>数据名称</w:t>
            </w:r>
          </w:p>
        </w:tc>
        <w:tc>
          <w:tcPr>
            <w:tcW w:w="1409" w:type="dxa"/>
          </w:tcPr>
          <w:p w:rsidR="00C72379" w:rsidRDefault="00B67482">
            <w:pPr>
              <w:jc w:val="center"/>
              <w:rPr>
                <w:rFonts w:ascii="宋体" w:hAnsi="宋体" w:cs="宋体"/>
                <w:sz w:val="24"/>
              </w:rPr>
            </w:pPr>
            <w:r>
              <w:rPr>
                <w:rFonts w:ascii="宋体" w:hAnsi="宋体" w:cs="宋体" w:hint="eastAsia"/>
                <w:sz w:val="24"/>
              </w:rPr>
              <w:t>flag</w:t>
            </w:r>
          </w:p>
        </w:tc>
        <w:tc>
          <w:tcPr>
            <w:tcW w:w="3123" w:type="dxa"/>
            <w:vAlign w:val="center"/>
          </w:tcPr>
          <w:p w:rsidR="00C72379" w:rsidRDefault="00B67482">
            <w:pPr>
              <w:ind w:left="12"/>
              <w:rPr>
                <w:rFonts w:ascii="宋体" w:hAnsi="宋体" w:cs="宋体"/>
                <w:sz w:val="24"/>
              </w:rPr>
            </w:pPr>
            <w:r>
              <w:rPr>
                <w:rFonts w:ascii="宋体" w:hAnsi="宋体" w:cs="宋体" w:hint="eastAsia"/>
                <w:sz w:val="24"/>
              </w:rPr>
              <w:t>number</w:t>
            </w:r>
          </w:p>
        </w:tc>
        <w:tc>
          <w:tcPr>
            <w:tcW w:w="1777" w:type="dxa"/>
            <w:vAlign w:val="center"/>
          </w:tcPr>
          <w:p w:rsidR="00C72379" w:rsidRDefault="00B67482">
            <w:pPr>
              <w:ind w:left="12"/>
              <w:rPr>
                <w:rFonts w:ascii="宋体" w:hAnsi="宋体" w:cs="宋体"/>
                <w:sz w:val="24"/>
              </w:rPr>
            </w:pPr>
            <w:r>
              <w:rPr>
                <w:rFonts w:ascii="宋体" w:hAnsi="宋体" w:cs="宋体" w:hint="eastAsia"/>
                <w:sz w:val="24"/>
              </w:rPr>
              <w:t>difficulty</w:t>
            </w:r>
          </w:p>
        </w:tc>
        <w:tc>
          <w:tcPr>
            <w:tcW w:w="1409" w:type="dxa"/>
          </w:tcPr>
          <w:p w:rsidR="00C72379" w:rsidRDefault="00B67482">
            <w:pPr>
              <w:jc w:val="center"/>
              <w:rPr>
                <w:rFonts w:ascii="宋体" w:hAnsi="宋体" w:cs="宋体"/>
                <w:sz w:val="24"/>
              </w:rPr>
            </w:pPr>
            <w:r>
              <w:rPr>
                <w:rFonts w:ascii="宋体" w:hAnsi="宋体" w:cs="宋体" w:hint="eastAsia"/>
                <w:sz w:val="24"/>
              </w:rPr>
              <w:t>part</w:t>
            </w:r>
          </w:p>
        </w:tc>
      </w:tr>
      <w:tr w:rsidR="00C72379">
        <w:trPr>
          <w:trHeight w:val="262"/>
        </w:trPr>
        <w:tc>
          <w:tcPr>
            <w:tcW w:w="1307" w:type="dxa"/>
          </w:tcPr>
          <w:p w:rsidR="00C72379" w:rsidRDefault="00B67482">
            <w:pPr>
              <w:jc w:val="center"/>
              <w:rPr>
                <w:rFonts w:ascii="宋体" w:hAnsi="宋体" w:cs="宋体"/>
                <w:sz w:val="24"/>
              </w:rPr>
            </w:pPr>
            <w:r>
              <w:rPr>
                <w:rFonts w:ascii="宋体" w:hAnsi="宋体" w:cs="宋体" w:hint="eastAsia"/>
                <w:sz w:val="24"/>
              </w:rPr>
              <w:t>数据类型</w:t>
            </w:r>
          </w:p>
        </w:tc>
        <w:tc>
          <w:tcPr>
            <w:tcW w:w="1409" w:type="dxa"/>
          </w:tcPr>
          <w:p w:rsidR="00C72379" w:rsidRDefault="00B67482">
            <w:pPr>
              <w:jc w:val="center"/>
              <w:rPr>
                <w:rFonts w:ascii="宋体" w:hAnsi="宋体" w:cs="宋体"/>
                <w:sz w:val="24"/>
              </w:rPr>
            </w:pPr>
            <w:r>
              <w:rPr>
                <w:rFonts w:ascii="宋体" w:hAnsi="宋体" w:cs="宋体" w:hint="eastAsia"/>
                <w:sz w:val="24"/>
              </w:rPr>
              <w:t>int</w:t>
            </w:r>
          </w:p>
        </w:tc>
        <w:tc>
          <w:tcPr>
            <w:tcW w:w="3123" w:type="dxa"/>
            <w:vAlign w:val="center"/>
          </w:tcPr>
          <w:p w:rsidR="00C72379" w:rsidRDefault="00B67482">
            <w:pPr>
              <w:ind w:left="12"/>
              <w:rPr>
                <w:rFonts w:ascii="宋体" w:hAnsi="宋体" w:cs="宋体"/>
                <w:sz w:val="24"/>
              </w:rPr>
            </w:pPr>
            <w:r>
              <w:rPr>
                <w:rFonts w:ascii="宋体" w:hAnsi="宋体" w:cs="宋体" w:hint="eastAsia"/>
                <w:sz w:val="24"/>
              </w:rPr>
              <w:t>int</w:t>
            </w:r>
          </w:p>
        </w:tc>
        <w:tc>
          <w:tcPr>
            <w:tcW w:w="1777" w:type="dxa"/>
            <w:vAlign w:val="center"/>
          </w:tcPr>
          <w:p w:rsidR="00C72379" w:rsidRDefault="00B67482">
            <w:pPr>
              <w:ind w:left="12"/>
              <w:rPr>
                <w:rFonts w:ascii="宋体" w:hAnsi="宋体" w:cs="宋体"/>
                <w:sz w:val="24"/>
              </w:rPr>
            </w:pPr>
            <w:r>
              <w:rPr>
                <w:rFonts w:ascii="宋体" w:hAnsi="宋体" w:cs="宋体" w:hint="eastAsia"/>
                <w:sz w:val="24"/>
              </w:rPr>
              <w:t>int</w:t>
            </w:r>
          </w:p>
        </w:tc>
        <w:tc>
          <w:tcPr>
            <w:tcW w:w="1409" w:type="dxa"/>
          </w:tcPr>
          <w:p w:rsidR="00C72379" w:rsidRDefault="00B67482">
            <w:pPr>
              <w:jc w:val="center"/>
              <w:rPr>
                <w:rFonts w:ascii="宋体" w:hAnsi="宋体" w:cs="宋体"/>
                <w:sz w:val="24"/>
              </w:rPr>
            </w:pPr>
            <w:r>
              <w:rPr>
                <w:rFonts w:ascii="宋体" w:hAnsi="宋体" w:cs="宋体" w:hint="eastAsia"/>
                <w:sz w:val="24"/>
              </w:rPr>
              <w:t>int</w:t>
            </w:r>
          </w:p>
        </w:tc>
      </w:tr>
      <w:tr w:rsidR="00C72379">
        <w:trPr>
          <w:trHeight w:val="777"/>
        </w:trPr>
        <w:tc>
          <w:tcPr>
            <w:tcW w:w="1307" w:type="dxa"/>
          </w:tcPr>
          <w:p w:rsidR="00C72379" w:rsidRDefault="00B67482">
            <w:pPr>
              <w:jc w:val="center"/>
              <w:rPr>
                <w:rFonts w:ascii="宋体" w:hAnsi="宋体" w:cs="宋体"/>
                <w:sz w:val="24"/>
              </w:rPr>
            </w:pPr>
            <w:r>
              <w:rPr>
                <w:rFonts w:ascii="宋体" w:hAnsi="宋体" w:cs="宋体" w:hint="eastAsia"/>
                <w:sz w:val="24"/>
              </w:rPr>
              <w:t>数据说明</w:t>
            </w:r>
          </w:p>
        </w:tc>
        <w:tc>
          <w:tcPr>
            <w:tcW w:w="1409" w:type="dxa"/>
          </w:tcPr>
          <w:p w:rsidR="00C72379" w:rsidRDefault="00B67482">
            <w:pPr>
              <w:jc w:val="center"/>
              <w:rPr>
                <w:rFonts w:ascii="宋体" w:hAnsi="宋体" w:cs="宋体"/>
                <w:sz w:val="24"/>
              </w:rPr>
            </w:pPr>
            <w:r>
              <w:rPr>
                <w:rFonts w:ascii="宋体" w:hAnsi="宋体" w:cs="宋体"/>
                <w:sz w:val="24"/>
              </w:rPr>
              <w:t>0</w:t>
            </w:r>
            <w:r>
              <w:rPr>
                <w:rFonts w:ascii="宋体" w:hAnsi="宋体" w:cs="宋体" w:hint="eastAsia"/>
                <w:sz w:val="24"/>
              </w:rPr>
              <w:t>代表错误，1代表正确</w:t>
            </w:r>
          </w:p>
        </w:tc>
        <w:tc>
          <w:tcPr>
            <w:tcW w:w="3123" w:type="dxa"/>
            <w:vAlign w:val="center"/>
          </w:tcPr>
          <w:p w:rsidR="00C72379" w:rsidRDefault="00B67482">
            <w:pPr>
              <w:ind w:left="12"/>
              <w:rPr>
                <w:rFonts w:ascii="宋体" w:hAnsi="宋体" w:cs="宋体"/>
                <w:sz w:val="24"/>
              </w:rPr>
            </w:pPr>
            <w:r>
              <w:rPr>
                <w:rFonts w:ascii="宋体" w:hAnsi="宋体" w:cs="宋体" w:hint="eastAsia"/>
                <w:sz w:val="24"/>
              </w:rPr>
              <w:t>学生输入定义的题量</w:t>
            </w:r>
          </w:p>
        </w:tc>
        <w:tc>
          <w:tcPr>
            <w:tcW w:w="1777" w:type="dxa"/>
            <w:vAlign w:val="center"/>
          </w:tcPr>
          <w:p w:rsidR="00C72379" w:rsidRDefault="00B67482">
            <w:pPr>
              <w:ind w:left="12"/>
              <w:rPr>
                <w:rFonts w:ascii="宋体" w:hAnsi="宋体" w:cs="宋体"/>
                <w:sz w:val="24"/>
              </w:rPr>
            </w:pPr>
            <w:r>
              <w:rPr>
                <w:rFonts w:ascii="宋体" w:hAnsi="宋体" w:cs="宋体" w:hint="eastAsia"/>
                <w:sz w:val="24"/>
              </w:rPr>
              <w:t>作为1-3的随机数标记出题难度</w:t>
            </w:r>
          </w:p>
        </w:tc>
        <w:tc>
          <w:tcPr>
            <w:tcW w:w="1409" w:type="dxa"/>
          </w:tcPr>
          <w:p w:rsidR="00C72379" w:rsidRDefault="00B67482">
            <w:pPr>
              <w:jc w:val="center"/>
              <w:rPr>
                <w:rFonts w:ascii="宋体" w:hAnsi="宋体" w:cs="宋体"/>
                <w:sz w:val="24"/>
              </w:rPr>
            </w:pPr>
            <w:r>
              <w:rPr>
                <w:rFonts w:ascii="宋体" w:hAnsi="宋体" w:cs="宋体" w:hint="eastAsia"/>
                <w:sz w:val="24"/>
              </w:rPr>
              <w:t>作为1-5的随机数编辑测试的部分</w:t>
            </w:r>
          </w:p>
        </w:tc>
      </w:tr>
    </w:tbl>
    <w:p w:rsidR="00C72379" w:rsidRDefault="00C72379">
      <w:pPr>
        <w:ind w:firstLineChars="200" w:firstLine="420"/>
        <w:rPr>
          <w:i/>
        </w:rPr>
      </w:pPr>
    </w:p>
    <w:p w:rsidR="00C72379" w:rsidRDefault="00B67482">
      <w:pPr>
        <w:pStyle w:val="20"/>
        <w:numPr>
          <w:ilvl w:val="0"/>
          <w:numId w:val="0"/>
        </w:numPr>
        <w:rPr>
          <w:i/>
        </w:rPr>
      </w:pPr>
      <w:r>
        <w:rPr>
          <w:rFonts w:hint="eastAsia"/>
          <w:i/>
        </w:rPr>
        <w:t>5</w:t>
      </w:r>
      <w:r>
        <w:rPr>
          <w:i/>
        </w:rPr>
        <w:t>.13</w:t>
      </w:r>
      <w:r>
        <w:rPr>
          <w:rFonts w:hint="eastAsia"/>
          <w:i/>
        </w:rPr>
        <w:t>游戏模块</w:t>
      </w:r>
    </w:p>
    <w:p w:rsidR="00C72379" w:rsidRDefault="00B67482">
      <w:pPr>
        <w:pStyle w:val="3"/>
        <w:numPr>
          <w:ilvl w:val="0"/>
          <w:numId w:val="0"/>
        </w:numPr>
      </w:pPr>
      <w:r>
        <w:rPr>
          <w:rFonts w:hint="eastAsia"/>
        </w:rPr>
        <w:t>5</w:t>
      </w:r>
      <w:r>
        <w:t>.13.1</w:t>
      </w:r>
      <w:r>
        <w:rPr>
          <w:rFonts w:hint="eastAsia"/>
        </w:rPr>
        <w:t>功能说明</w:t>
      </w:r>
    </w:p>
    <w:p w:rsidR="00C72379" w:rsidRDefault="00B67482">
      <w:pPr>
        <w:ind w:firstLineChars="200" w:firstLine="480"/>
        <w:rPr>
          <w:sz w:val="24"/>
        </w:rPr>
      </w:pPr>
      <w:r>
        <w:rPr>
          <w:rFonts w:hint="eastAsia"/>
          <w:sz w:val="24"/>
        </w:rPr>
        <w:t>学生首先选择游戏模式，然后选择无尽模式或闯关模式，无尽模式系统循环出题，直到答错一道题后失败，打印游戏结果，错题信息并选择保存到错题本。游戏成绩若超过历史记录，则更新记录。</w:t>
      </w:r>
    </w:p>
    <w:p w:rsidR="00C72379" w:rsidRDefault="00B67482">
      <w:pPr>
        <w:pStyle w:val="3"/>
        <w:numPr>
          <w:ilvl w:val="0"/>
          <w:numId w:val="0"/>
        </w:numPr>
      </w:pPr>
      <w:r>
        <w:rPr>
          <w:rFonts w:hint="eastAsia"/>
        </w:rPr>
        <w:t>5</w:t>
      </w:r>
      <w:r>
        <w:t>.13.2</w:t>
      </w:r>
      <w:r>
        <w:rPr>
          <w:rFonts w:hint="eastAsia"/>
        </w:rPr>
        <w:t>函数、方法设计</w:t>
      </w:r>
    </w:p>
    <w:p w:rsidR="00C72379" w:rsidRDefault="00C72379">
      <w:pPr>
        <w:pStyle w:val="3"/>
        <w:numPr>
          <w:ilvl w:val="0"/>
          <w:numId w:val="0"/>
        </w:numPr>
        <w:ind w:firstLineChars="200" w:firstLine="480"/>
      </w:pPr>
    </w:p>
    <w:p w:rsidR="00C72379" w:rsidRDefault="00B67482">
      <w:pPr>
        <w:pStyle w:val="3"/>
        <w:numPr>
          <w:ilvl w:val="0"/>
          <w:numId w:val="0"/>
        </w:numPr>
        <w:ind w:firstLineChars="200" w:firstLine="480"/>
      </w:pPr>
      <w:r>
        <w:rPr>
          <w:rFonts w:hint="eastAsia"/>
        </w:rPr>
        <w:t>g</w:t>
      </w:r>
      <w:r>
        <w:t>ame</w:t>
      </w:r>
      <w:r>
        <w:rPr>
          <w:rFonts w:hint="eastAsia"/>
        </w:rPr>
        <w:t>函数</w:t>
      </w:r>
    </w:p>
    <w:p w:rsidR="00C72379" w:rsidRDefault="00B67482">
      <w:pPr>
        <w:pStyle w:val="4"/>
        <w:numPr>
          <w:ilvl w:val="0"/>
          <w:numId w:val="0"/>
        </w:numPr>
        <w:rPr>
          <w:i/>
          <w:iCs/>
        </w:rPr>
      </w:pPr>
      <w:r>
        <w:rPr>
          <w:rFonts w:hint="eastAsia"/>
          <w:b w:val="0"/>
        </w:rPr>
        <w:tab/>
      </w:r>
      <w:r>
        <w:rPr>
          <w:rFonts w:hint="eastAsia"/>
          <w:b w:val="0"/>
          <w:iCs/>
        </w:rPr>
        <w:t>该函数的功能：</w:t>
      </w:r>
      <w:r>
        <w:rPr>
          <w:rFonts w:hint="eastAsia"/>
          <w:b w:val="0"/>
          <w:bCs/>
          <w:iCs/>
        </w:rPr>
        <w:t>学生进行算数游戏，分为无尽模式和闯关模式。</w:t>
      </w:r>
    </w:p>
    <w:tbl>
      <w:tblPr>
        <w:tblStyle w:val="af4"/>
        <w:tblW w:w="8742" w:type="dxa"/>
        <w:tblInd w:w="410"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rPr>
                <w:sz w:val="24"/>
              </w:rPr>
            </w:pPr>
            <w:r>
              <w:rPr>
                <w:rFonts w:hint="eastAsia"/>
                <w:sz w:val="24"/>
              </w:rPr>
              <w:t>返回值</w:t>
            </w:r>
          </w:p>
        </w:tc>
        <w:tc>
          <w:tcPr>
            <w:tcW w:w="1618" w:type="dxa"/>
            <w:shd w:val="clear" w:color="auto" w:fill="E0E0E0"/>
          </w:tcPr>
          <w:p w:rsidR="00C72379" w:rsidRDefault="00B67482">
            <w:pPr>
              <w:jc w:val="center"/>
              <w:rPr>
                <w:sz w:val="24"/>
              </w:rPr>
            </w:pPr>
            <w:r>
              <w:rPr>
                <w:rFonts w:hint="eastAsia"/>
                <w:sz w:val="24"/>
              </w:rPr>
              <w:t>方法名</w:t>
            </w:r>
          </w:p>
        </w:tc>
        <w:tc>
          <w:tcPr>
            <w:tcW w:w="3584" w:type="dxa"/>
            <w:shd w:val="clear" w:color="auto" w:fill="E0E0E0"/>
          </w:tcPr>
          <w:p w:rsidR="00C72379" w:rsidRDefault="00B67482">
            <w:pPr>
              <w:jc w:val="center"/>
              <w:rPr>
                <w:sz w:val="24"/>
              </w:rPr>
            </w:pPr>
            <w:r>
              <w:rPr>
                <w:rFonts w:hint="eastAsia"/>
                <w:sz w:val="24"/>
              </w:rPr>
              <w:t>功能</w:t>
            </w:r>
          </w:p>
        </w:tc>
        <w:tc>
          <w:tcPr>
            <w:tcW w:w="2040" w:type="dxa"/>
            <w:shd w:val="clear" w:color="auto" w:fill="E0E0E0"/>
          </w:tcPr>
          <w:p w:rsidR="00C72379" w:rsidRDefault="00B67482">
            <w:pPr>
              <w:jc w:val="center"/>
              <w:rPr>
                <w:sz w:val="24"/>
              </w:rPr>
            </w:pPr>
            <w:r>
              <w:rPr>
                <w:rFonts w:hint="eastAsia"/>
                <w:sz w:val="24"/>
              </w:rPr>
              <w:t>参数说明</w:t>
            </w:r>
          </w:p>
        </w:tc>
      </w:tr>
      <w:tr w:rsidR="00C72379">
        <w:tc>
          <w:tcPr>
            <w:tcW w:w="1500" w:type="dxa"/>
          </w:tcPr>
          <w:p w:rsidR="00C72379" w:rsidRDefault="00B67482">
            <w:pPr>
              <w:jc w:val="center"/>
              <w:rPr>
                <w:sz w:val="24"/>
              </w:rPr>
            </w:pPr>
            <w:r>
              <w:rPr>
                <w:rFonts w:hint="eastAsia"/>
                <w:sz w:val="24"/>
              </w:rPr>
              <w:t>v</w:t>
            </w:r>
            <w:r>
              <w:rPr>
                <w:sz w:val="24"/>
              </w:rPr>
              <w:t>oid</w:t>
            </w:r>
          </w:p>
        </w:tc>
        <w:tc>
          <w:tcPr>
            <w:tcW w:w="1618" w:type="dxa"/>
          </w:tcPr>
          <w:p w:rsidR="00C72379" w:rsidRDefault="00B67482">
            <w:pPr>
              <w:jc w:val="center"/>
              <w:rPr>
                <w:sz w:val="24"/>
              </w:rPr>
            </w:pPr>
            <w:r>
              <w:rPr>
                <w:rFonts w:hint="eastAsia"/>
                <w:sz w:val="24"/>
              </w:rPr>
              <w:t>game</w:t>
            </w:r>
          </w:p>
        </w:tc>
        <w:tc>
          <w:tcPr>
            <w:tcW w:w="3584" w:type="dxa"/>
            <w:vAlign w:val="center"/>
          </w:tcPr>
          <w:p w:rsidR="00C72379" w:rsidRDefault="00B67482">
            <w:pPr>
              <w:ind w:left="12"/>
              <w:rPr>
                <w:sz w:val="24"/>
              </w:rPr>
            </w:pPr>
            <w:r>
              <w:rPr>
                <w:rFonts w:hint="eastAsia"/>
                <w:sz w:val="24"/>
              </w:rPr>
              <w:t>学生进行算数游戏，分为无尽模式和闯关模式</w:t>
            </w:r>
          </w:p>
        </w:tc>
        <w:tc>
          <w:tcPr>
            <w:tcW w:w="2040" w:type="dxa"/>
          </w:tcPr>
          <w:p w:rsidR="00C72379" w:rsidRDefault="00B67482">
            <w:pPr>
              <w:jc w:val="center"/>
              <w:rPr>
                <w:sz w:val="24"/>
              </w:rPr>
            </w:pPr>
            <w:r>
              <w:rPr>
                <w:sz w:val="24"/>
              </w:rPr>
              <w:t>V</w:t>
            </w:r>
            <w:r>
              <w:rPr>
                <w:rFonts w:hint="eastAsia"/>
                <w:sz w:val="24"/>
              </w:rPr>
              <w:t>oid</w:t>
            </w:r>
            <w:r>
              <w:rPr>
                <w:sz w:val="24"/>
              </w:rPr>
              <w:t>(</w:t>
            </w:r>
            <w:r>
              <w:rPr>
                <w:rFonts w:hint="eastAsia"/>
                <w:sz w:val="24"/>
              </w:rPr>
              <w:t>无参数</w:t>
            </w:r>
            <w:r>
              <w:rPr>
                <w:sz w:val="24"/>
              </w:rPr>
              <w:t>)</w:t>
            </w:r>
          </w:p>
        </w:tc>
      </w:tr>
    </w:tbl>
    <w:p w:rsidR="00C72379" w:rsidRDefault="00C72379"/>
    <w:p w:rsidR="00C72379" w:rsidRDefault="00B67482">
      <w:pPr>
        <w:rPr>
          <w:sz w:val="24"/>
        </w:rPr>
      </w:pPr>
      <w:r>
        <w:rPr>
          <w:rFonts w:hint="eastAsia"/>
          <w:sz w:val="24"/>
        </w:rPr>
        <w:t>game</w:t>
      </w:r>
      <w:r>
        <w:rPr>
          <w:rFonts w:hint="eastAsia"/>
          <w:sz w:val="24"/>
        </w:rPr>
        <w:t>函数流程图如图</w:t>
      </w:r>
      <w:r>
        <w:rPr>
          <w:rFonts w:hint="eastAsia"/>
          <w:sz w:val="24"/>
        </w:rPr>
        <w:t>5</w:t>
      </w:r>
      <w:r>
        <w:rPr>
          <w:sz w:val="24"/>
        </w:rPr>
        <w:t>-17</w:t>
      </w:r>
      <w:r>
        <w:rPr>
          <w:rFonts w:hint="eastAsia"/>
          <w:sz w:val="24"/>
        </w:rPr>
        <w:t>所示：</w:t>
      </w:r>
    </w:p>
    <w:p w:rsidR="00C72379" w:rsidRDefault="00C72379"/>
    <w:p w:rsidR="00C72379" w:rsidRDefault="00B45D3C">
      <w:pPr>
        <w:pStyle w:val="afa"/>
        <w:spacing w:afterLines="100" w:after="312" w:line="240" w:lineRule="auto"/>
        <w:ind w:left="510"/>
        <w:jc w:val="center"/>
        <w:rPr>
          <w:rFonts w:ascii="Frutiger LT 55 Roman" w:hAnsi="Frutiger LT 55 Roman" w:cs="Arial"/>
          <w:i/>
          <w:iCs/>
          <w:sz w:val="21"/>
          <w:szCs w:val="21"/>
        </w:rPr>
      </w:pPr>
      <w:r>
        <w:lastRenderedPageBreak/>
        <w:pict>
          <v:shape id="_x0000_i1044" type="#_x0000_t75" style="width:321.75pt;height:375.75pt">
            <v:imagedata r:id="rId43" o:title=""/>
          </v:shape>
        </w:pict>
      </w:r>
    </w:p>
    <w:p w:rsidR="00C72379" w:rsidRDefault="00C72379"/>
    <w:p w:rsidR="00C72379" w:rsidRDefault="00C72379"/>
    <w:p w:rsidR="00C72379" w:rsidRDefault="00B67482">
      <w:pPr>
        <w:pStyle w:val="4"/>
        <w:numPr>
          <w:ilvl w:val="0"/>
          <w:numId w:val="0"/>
        </w:numPr>
        <w:rPr>
          <w:b w:val="0"/>
          <w:bCs/>
        </w:rPr>
      </w:pPr>
      <w:r>
        <w:rPr>
          <w:b w:val="0"/>
          <w:bCs/>
        </w:rPr>
        <w:t>5.13.2.1</w:t>
      </w:r>
      <w:r>
        <w:rPr>
          <w:rFonts w:hint="eastAsia"/>
          <w:b w:val="0"/>
          <w:bCs/>
        </w:rPr>
        <w:t>数据表</w:t>
      </w:r>
    </w:p>
    <w:tbl>
      <w:tblPr>
        <w:tblStyle w:val="af4"/>
        <w:tblW w:w="9345" w:type="dxa"/>
        <w:tblInd w:w="410" w:type="dxa"/>
        <w:tblLayout w:type="fixed"/>
        <w:tblLook w:val="04A0" w:firstRow="1" w:lastRow="0" w:firstColumn="1" w:lastColumn="0" w:noHBand="0" w:noVBand="1"/>
      </w:tblPr>
      <w:tblGrid>
        <w:gridCol w:w="1739"/>
        <w:gridCol w:w="1875"/>
        <w:gridCol w:w="1985"/>
        <w:gridCol w:w="1873"/>
        <w:gridCol w:w="1873"/>
      </w:tblGrid>
      <w:tr w:rsidR="00C72379">
        <w:trPr>
          <w:trHeight w:val="269"/>
        </w:trPr>
        <w:tc>
          <w:tcPr>
            <w:tcW w:w="1739" w:type="dxa"/>
          </w:tcPr>
          <w:p w:rsidR="00C72379" w:rsidRDefault="00B67482">
            <w:pPr>
              <w:jc w:val="center"/>
              <w:rPr>
                <w:sz w:val="24"/>
              </w:rPr>
            </w:pPr>
            <w:r>
              <w:rPr>
                <w:rFonts w:hint="eastAsia"/>
                <w:sz w:val="24"/>
              </w:rPr>
              <w:t>数据名称</w:t>
            </w:r>
          </w:p>
        </w:tc>
        <w:tc>
          <w:tcPr>
            <w:tcW w:w="1875" w:type="dxa"/>
          </w:tcPr>
          <w:p w:rsidR="00C72379" w:rsidRDefault="00B67482">
            <w:pPr>
              <w:jc w:val="center"/>
              <w:rPr>
                <w:sz w:val="24"/>
              </w:rPr>
            </w:pPr>
            <w:proofErr w:type="spellStart"/>
            <w:r>
              <w:rPr>
                <w:rFonts w:hint="eastAsia"/>
                <w:sz w:val="24"/>
              </w:rPr>
              <w:t>game</w:t>
            </w:r>
            <w:r>
              <w:rPr>
                <w:sz w:val="24"/>
              </w:rPr>
              <w:t>N</w:t>
            </w:r>
            <w:r>
              <w:rPr>
                <w:rFonts w:hint="eastAsia"/>
                <w:sz w:val="24"/>
              </w:rPr>
              <w:t>ume</w:t>
            </w:r>
            <w:proofErr w:type="spellEnd"/>
          </w:p>
        </w:tc>
        <w:tc>
          <w:tcPr>
            <w:tcW w:w="1985" w:type="dxa"/>
            <w:vAlign w:val="center"/>
          </w:tcPr>
          <w:p w:rsidR="00C72379" w:rsidRDefault="00B67482">
            <w:pPr>
              <w:ind w:left="12"/>
              <w:rPr>
                <w:sz w:val="24"/>
              </w:rPr>
            </w:pPr>
            <w:proofErr w:type="spellStart"/>
            <w:r>
              <w:rPr>
                <w:rFonts w:hint="eastAsia"/>
                <w:sz w:val="24"/>
              </w:rPr>
              <w:t>game</w:t>
            </w:r>
            <w:r>
              <w:rPr>
                <w:sz w:val="24"/>
              </w:rPr>
              <w:t>L</w:t>
            </w:r>
            <w:r>
              <w:rPr>
                <w:rFonts w:hint="eastAsia"/>
                <w:sz w:val="24"/>
              </w:rPr>
              <w:t>evel</w:t>
            </w:r>
            <w:proofErr w:type="spellEnd"/>
          </w:p>
        </w:tc>
        <w:tc>
          <w:tcPr>
            <w:tcW w:w="1873" w:type="dxa"/>
          </w:tcPr>
          <w:p w:rsidR="00C72379" w:rsidRDefault="00B67482">
            <w:pPr>
              <w:jc w:val="center"/>
              <w:rPr>
                <w:sz w:val="24"/>
              </w:rPr>
            </w:pPr>
            <w:proofErr w:type="spellStart"/>
            <w:r>
              <w:rPr>
                <w:rFonts w:hint="eastAsia"/>
                <w:sz w:val="24"/>
              </w:rPr>
              <w:t>game</w:t>
            </w:r>
            <w:r>
              <w:rPr>
                <w:sz w:val="24"/>
              </w:rPr>
              <w:t>N</w:t>
            </w:r>
            <w:r>
              <w:rPr>
                <w:rFonts w:hint="eastAsia"/>
                <w:sz w:val="24"/>
              </w:rPr>
              <w:t>um</w:t>
            </w:r>
            <w:proofErr w:type="spellEnd"/>
          </w:p>
        </w:tc>
        <w:tc>
          <w:tcPr>
            <w:tcW w:w="1873" w:type="dxa"/>
          </w:tcPr>
          <w:p w:rsidR="00C72379" w:rsidRDefault="00B67482">
            <w:pPr>
              <w:jc w:val="center"/>
              <w:rPr>
                <w:sz w:val="24"/>
              </w:rPr>
            </w:pPr>
            <w:r>
              <w:rPr>
                <w:rFonts w:hint="eastAsia"/>
                <w:sz w:val="24"/>
              </w:rPr>
              <w:t>flag</w:t>
            </w:r>
          </w:p>
        </w:tc>
      </w:tr>
      <w:tr w:rsidR="00C72379">
        <w:trPr>
          <w:trHeight w:val="269"/>
        </w:trPr>
        <w:tc>
          <w:tcPr>
            <w:tcW w:w="1739" w:type="dxa"/>
          </w:tcPr>
          <w:p w:rsidR="00C72379" w:rsidRDefault="00B67482">
            <w:pPr>
              <w:jc w:val="center"/>
              <w:rPr>
                <w:sz w:val="24"/>
              </w:rPr>
            </w:pPr>
            <w:r>
              <w:rPr>
                <w:rFonts w:hint="eastAsia"/>
                <w:sz w:val="24"/>
              </w:rPr>
              <w:t>数据类型</w:t>
            </w:r>
          </w:p>
        </w:tc>
        <w:tc>
          <w:tcPr>
            <w:tcW w:w="1875" w:type="dxa"/>
          </w:tcPr>
          <w:p w:rsidR="00C72379" w:rsidRDefault="00B67482">
            <w:pPr>
              <w:jc w:val="center"/>
              <w:rPr>
                <w:sz w:val="24"/>
              </w:rPr>
            </w:pPr>
            <w:r>
              <w:rPr>
                <w:rFonts w:hint="eastAsia"/>
                <w:sz w:val="24"/>
              </w:rPr>
              <w:t>int</w:t>
            </w:r>
          </w:p>
        </w:tc>
        <w:tc>
          <w:tcPr>
            <w:tcW w:w="1985" w:type="dxa"/>
            <w:vAlign w:val="center"/>
          </w:tcPr>
          <w:p w:rsidR="00C72379" w:rsidRDefault="00B67482">
            <w:pPr>
              <w:ind w:left="12"/>
              <w:rPr>
                <w:sz w:val="24"/>
              </w:rPr>
            </w:pPr>
            <w:r>
              <w:rPr>
                <w:rFonts w:hint="eastAsia"/>
                <w:sz w:val="24"/>
              </w:rPr>
              <w:t>int</w:t>
            </w:r>
          </w:p>
        </w:tc>
        <w:tc>
          <w:tcPr>
            <w:tcW w:w="1873" w:type="dxa"/>
          </w:tcPr>
          <w:p w:rsidR="00C72379" w:rsidRDefault="00B67482">
            <w:pPr>
              <w:jc w:val="center"/>
              <w:rPr>
                <w:sz w:val="24"/>
              </w:rPr>
            </w:pPr>
            <w:r>
              <w:rPr>
                <w:rFonts w:hint="eastAsia"/>
                <w:sz w:val="24"/>
              </w:rPr>
              <w:t>int</w:t>
            </w:r>
          </w:p>
        </w:tc>
        <w:tc>
          <w:tcPr>
            <w:tcW w:w="1873" w:type="dxa"/>
          </w:tcPr>
          <w:p w:rsidR="00C72379" w:rsidRDefault="00B67482">
            <w:pPr>
              <w:jc w:val="center"/>
              <w:rPr>
                <w:sz w:val="24"/>
              </w:rPr>
            </w:pPr>
            <w:r>
              <w:rPr>
                <w:rFonts w:hint="eastAsia"/>
                <w:sz w:val="24"/>
              </w:rPr>
              <w:t>int</w:t>
            </w:r>
          </w:p>
        </w:tc>
      </w:tr>
      <w:tr w:rsidR="00C72379">
        <w:trPr>
          <w:trHeight w:val="530"/>
        </w:trPr>
        <w:tc>
          <w:tcPr>
            <w:tcW w:w="1739" w:type="dxa"/>
          </w:tcPr>
          <w:p w:rsidR="00C72379" w:rsidRDefault="00B67482">
            <w:pPr>
              <w:jc w:val="center"/>
              <w:rPr>
                <w:sz w:val="24"/>
              </w:rPr>
            </w:pPr>
            <w:r>
              <w:rPr>
                <w:rFonts w:hint="eastAsia"/>
                <w:sz w:val="24"/>
              </w:rPr>
              <w:t>数据说明</w:t>
            </w:r>
          </w:p>
        </w:tc>
        <w:tc>
          <w:tcPr>
            <w:tcW w:w="1875" w:type="dxa"/>
          </w:tcPr>
          <w:p w:rsidR="00C72379" w:rsidRDefault="00B67482">
            <w:pPr>
              <w:jc w:val="center"/>
              <w:rPr>
                <w:sz w:val="24"/>
              </w:rPr>
            </w:pPr>
            <w:r>
              <w:rPr>
                <w:rFonts w:hint="eastAsia"/>
                <w:sz w:val="24"/>
              </w:rPr>
              <w:t>学生在无尽模式中最高答题数</w:t>
            </w:r>
          </w:p>
        </w:tc>
        <w:tc>
          <w:tcPr>
            <w:tcW w:w="1985" w:type="dxa"/>
            <w:vAlign w:val="center"/>
          </w:tcPr>
          <w:p w:rsidR="00C72379" w:rsidRDefault="00B67482">
            <w:pPr>
              <w:ind w:left="12"/>
              <w:rPr>
                <w:sz w:val="24"/>
              </w:rPr>
            </w:pPr>
            <w:r>
              <w:rPr>
                <w:rFonts w:hint="eastAsia"/>
                <w:sz w:val="24"/>
              </w:rPr>
              <w:t>闯过的关卡数</w:t>
            </w:r>
          </w:p>
        </w:tc>
        <w:tc>
          <w:tcPr>
            <w:tcW w:w="1873" w:type="dxa"/>
          </w:tcPr>
          <w:p w:rsidR="00C72379" w:rsidRDefault="00B67482">
            <w:pPr>
              <w:jc w:val="center"/>
              <w:rPr>
                <w:sz w:val="24"/>
              </w:rPr>
            </w:pPr>
            <w:r>
              <w:rPr>
                <w:rFonts w:hint="eastAsia"/>
                <w:sz w:val="24"/>
              </w:rPr>
              <w:t>出错为止正确的题目数</w:t>
            </w:r>
          </w:p>
        </w:tc>
        <w:tc>
          <w:tcPr>
            <w:tcW w:w="1873" w:type="dxa"/>
          </w:tcPr>
          <w:p w:rsidR="00C72379" w:rsidRDefault="00B67482">
            <w:pPr>
              <w:jc w:val="center"/>
              <w:rPr>
                <w:sz w:val="24"/>
              </w:rPr>
            </w:pPr>
            <w:r>
              <w:rPr>
                <w:rFonts w:hint="eastAsia"/>
                <w:sz w:val="24"/>
              </w:rPr>
              <w:t>记录题目正误，</w:t>
            </w:r>
            <w:r>
              <w:rPr>
                <w:rFonts w:hint="eastAsia"/>
                <w:sz w:val="24"/>
              </w:rPr>
              <w:t>0</w:t>
            </w:r>
            <w:r>
              <w:rPr>
                <w:sz w:val="24"/>
              </w:rPr>
              <w:t>-</w:t>
            </w:r>
            <w:r>
              <w:rPr>
                <w:rFonts w:hint="eastAsia"/>
                <w:sz w:val="24"/>
              </w:rPr>
              <w:t>错，</w:t>
            </w:r>
            <w:r>
              <w:rPr>
                <w:rFonts w:hint="eastAsia"/>
                <w:sz w:val="24"/>
              </w:rPr>
              <w:t>1</w:t>
            </w:r>
            <w:r>
              <w:rPr>
                <w:sz w:val="24"/>
              </w:rPr>
              <w:t>-</w:t>
            </w:r>
            <w:r>
              <w:rPr>
                <w:rFonts w:hint="eastAsia"/>
                <w:sz w:val="24"/>
              </w:rPr>
              <w:t>对</w:t>
            </w:r>
          </w:p>
        </w:tc>
      </w:tr>
    </w:tbl>
    <w:p w:rsidR="00C72379" w:rsidRDefault="00B67482">
      <w:pPr>
        <w:pStyle w:val="20"/>
        <w:numPr>
          <w:ilvl w:val="0"/>
          <w:numId w:val="0"/>
        </w:numPr>
        <w:rPr>
          <w:i/>
        </w:rPr>
      </w:pPr>
      <w:r>
        <w:rPr>
          <w:rFonts w:hint="eastAsia"/>
          <w:i/>
        </w:rPr>
        <w:t>5</w:t>
      </w:r>
      <w:r>
        <w:rPr>
          <w:i/>
        </w:rPr>
        <w:t>.14</w:t>
      </w:r>
      <w:r>
        <w:rPr>
          <w:rFonts w:hint="eastAsia"/>
          <w:i/>
        </w:rPr>
        <w:t>小测模块</w:t>
      </w:r>
    </w:p>
    <w:p w:rsidR="00C72379" w:rsidRDefault="00B67482">
      <w:pPr>
        <w:pStyle w:val="3"/>
        <w:numPr>
          <w:ilvl w:val="0"/>
          <w:numId w:val="0"/>
        </w:numPr>
      </w:pPr>
      <w:r>
        <w:rPr>
          <w:rFonts w:hint="eastAsia"/>
        </w:rPr>
        <w:t>5</w:t>
      </w:r>
      <w:r>
        <w:t xml:space="preserve">.14.1 </w:t>
      </w:r>
      <w:r>
        <w:rPr>
          <w:rFonts w:hint="eastAsia"/>
        </w:rPr>
        <w:t>功能说明</w:t>
      </w:r>
    </w:p>
    <w:p w:rsidR="00C72379" w:rsidRDefault="00B67482">
      <w:pPr>
        <w:pStyle w:val="afa"/>
        <w:spacing w:afterLines="100" w:after="312" w:line="240" w:lineRule="auto"/>
        <w:ind w:left="510"/>
        <w:rPr>
          <w:rFonts w:ascii="Frutiger LT 55 Roman" w:hAnsi="Frutiger LT 55 Roman" w:cs="Arial"/>
          <w:szCs w:val="24"/>
        </w:rPr>
      </w:pPr>
      <w:r>
        <w:rPr>
          <w:rFonts w:ascii="Frutiger LT 55 Roman" w:hAnsi="Frutiger LT 55 Roman" w:cs="Arial" w:hint="eastAsia"/>
          <w:szCs w:val="24"/>
        </w:rPr>
        <w:t>学生选择的小测模块，调用</w:t>
      </w:r>
      <w:proofErr w:type="spellStart"/>
      <w:r>
        <w:rPr>
          <w:rFonts w:ascii="Frutiger LT 55 Roman" w:hAnsi="Frutiger LT 55 Roman" w:cs="Arial" w:hint="eastAsia"/>
          <w:szCs w:val="24"/>
        </w:rPr>
        <w:t>comTest</w:t>
      </w:r>
      <w:r>
        <w:rPr>
          <w:rFonts w:ascii="Frutiger LT 55 Roman" w:hAnsi="Frutiger LT 55 Roman" w:cs="Arial"/>
          <w:szCs w:val="24"/>
        </w:rPr>
        <w:t>D</w:t>
      </w:r>
      <w:r>
        <w:rPr>
          <w:rFonts w:ascii="Frutiger LT 55 Roman" w:hAnsi="Frutiger LT 55 Roman" w:cs="Arial" w:hint="eastAsia"/>
          <w:szCs w:val="24"/>
        </w:rPr>
        <w:t>emo</w:t>
      </w:r>
      <w:proofErr w:type="spellEnd"/>
      <w:r>
        <w:rPr>
          <w:rFonts w:ascii="Frutiger LT 55 Roman" w:hAnsi="Frutiger LT 55 Roman" w:cs="Arial" w:hint="eastAsia"/>
          <w:szCs w:val="24"/>
        </w:rPr>
        <w:t>函数出</w:t>
      </w:r>
      <w:r>
        <w:rPr>
          <w:rFonts w:ascii="Frutiger LT 55 Roman" w:hAnsi="Frutiger LT 55 Roman" w:cs="Arial" w:hint="eastAsia"/>
          <w:szCs w:val="24"/>
        </w:rPr>
        <w:t>2</w:t>
      </w:r>
      <w:r>
        <w:rPr>
          <w:rFonts w:ascii="Frutiger LT 55 Roman" w:hAnsi="Frutiger LT 55 Roman" w:cs="Arial"/>
          <w:szCs w:val="24"/>
        </w:rPr>
        <w:t>0</w:t>
      </w:r>
      <w:r>
        <w:rPr>
          <w:rFonts w:ascii="Frutiger LT 55 Roman" w:hAnsi="Frutiger LT 55 Roman" w:cs="Arial" w:hint="eastAsia"/>
          <w:szCs w:val="24"/>
        </w:rPr>
        <w:t>题</w:t>
      </w:r>
      <w:r>
        <w:rPr>
          <w:rFonts w:ascii="Frutiger LT 55 Roman" w:hAnsi="Frutiger LT 55 Roman" w:cs="Arial" w:hint="eastAsia"/>
          <w:szCs w:val="24"/>
        </w:rPr>
        <w:t xml:space="preserve"> </w:t>
      </w:r>
      <w:r>
        <w:rPr>
          <w:rFonts w:ascii="Frutiger LT 55 Roman" w:hAnsi="Frutiger LT 55 Roman" w:cs="Arial" w:hint="eastAsia"/>
          <w:szCs w:val="24"/>
        </w:rPr>
        <w:t>，全部作答后给出评价请选择是否保存错题，最后将小测成绩上传。</w:t>
      </w:r>
    </w:p>
    <w:p w:rsidR="00C72379" w:rsidRDefault="00B67482">
      <w:pPr>
        <w:pStyle w:val="3"/>
        <w:numPr>
          <w:ilvl w:val="0"/>
          <w:numId w:val="0"/>
        </w:numPr>
      </w:pPr>
      <w:r>
        <w:rPr>
          <w:rFonts w:hint="eastAsia"/>
        </w:rPr>
        <w:lastRenderedPageBreak/>
        <w:t>5</w:t>
      </w:r>
      <w:r>
        <w:t>.14.2</w:t>
      </w:r>
      <w:r>
        <w:rPr>
          <w:rFonts w:hint="eastAsia"/>
        </w:rPr>
        <w:t>函数、方法设计</w:t>
      </w:r>
    </w:p>
    <w:p w:rsidR="00C72379" w:rsidRDefault="00B67482">
      <w:pPr>
        <w:pStyle w:val="4"/>
        <w:numPr>
          <w:ilvl w:val="0"/>
          <w:numId w:val="0"/>
        </w:numPr>
        <w:rPr>
          <w:b w:val="0"/>
        </w:rPr>
      </w:pPr>
      <w:r>
        <w:rPr>
          <w:rFonts w:hint="eastAsia"/>
        </w:rPr>
        <w:t>test</w:t>
      </w:r>
      <w:r>
        <w:rPr>
          <w:rFonts w:hint="eastAsia"/>
          <w:b w:val="0"/>
        </w:rPr>
        <w:tab/>
      </w:r>
      <w:r>
        <w:rPr>
          <w:rFonts w:hint="eastAsia"/>
          <w:b w:val="0"/>
        </w:rPr>
        <w:t>函数</w:t>
      </w:r>
    </w:p>
    <w:p w:rsidR="00C72379" w:rsidRDefault="00C72379"/>
    <w:p w:rsidR="00C72379" w:rsidRDefault="00B67482">
      <w:pPr>
        <w:rPr>
          <w:sz w:val="24"/>
        </w:rPr>
      </w:pPr>
      <w:r>
        <w:rPr>
          <w:rFonts w:hint="eastAsia"/>
          <w:sz w:val="24"/>
        </w:rPr>
        <w:t>test</w:t>
      </w:r>
      <w:r>
        <w:rPr>
          <w:rFonts w:hint="eastAsia"/>
          <w:sz w:val="24"/>
        </w:rPr>
        <w:t>函数流程图如图</w:t>
      </w:r>
      <w:r>
        <w:rPr>
          <w:rFonts w:hint="eastAsia"/>
          <w:sz w:val="24"/>
        </w:rPr>
        <w:t>5</w:t>
      </w:r>
      <w:r>
        <w:rPr>
          <w:sz w:val="24"/>
        </w:rPr>
        <w:t>-18</w:t>
      </w:r>
      <w:r>
        <w:rPr>
          <w:rFonts w:hint="eastAsia"/>
          <w:sz w:val="24"/>
        </w:rPr>
        <w:t>所示：</w:t>
      </w:r>
    </w:p>
    <w:p w:rsidR="00C72379" w:rsidRDefault="00B45D3C">
      <w:pPr>
        <w:pStyle w:val="afa"/>
        <w:spacing w:afterLines="100" w:after="312" w:line="240" w:lineRule="auto"/>
        <w:ind w:left="510"/>
        <w:jc w:val="center"/>
        <w:rPr>
          <w:rFonts w:ascii="Frutiger LT 55 Roman" w:hAnsi="Frutiger LT 55 Roman" w:cs="Arial"/>
          <w:i/>
          <w:iCs/>
          <w:sz w:val="21"/>
          <w:szCs w:val="21"/>
        </w:rPr>
      </w:pPr>
      <w:r>
        <w:pict>
          <v:shape id="_x0000_i1045" type="#_x0000_t75" style="width:142.5pt;height:471.75pt">
            <v:imagedata r:id="rId44" o:title=""/>
          </v:shape>
        </w:pict>
      </w:r>
    </w:p>
    <w:p w:rsidR="00C72379" w:rsidRDefault="00C72379"/>
    <w:p w:rsidR="00C72379" w:rsidRDefault="00B67482">
      <w:pPr>
        <w:pStyle w:val="4"/>
        <w:numPr>
          <w:ilvl w:val="0"/>
          <w:numId w:val="0"/>
        </w:numPr>
        <w:ind w:firstLineChars="200" w:firstLine="480"/>
        <w:rPr>
          <w:rFonts w:ascii="宋体" w:hAnsi="宋体" w:cs="宋体"/>
          <w:iCs/>
          <w:szCs w:val="24"/>
        </w:rPr>
      </w:pPr>
      <w:r>
        <w:rPr>
          <w:rFonts w:ascii="宋体" w:hAnsi="宋体" w:cs="宋体" w:hint="eastAsia"/>
          <w:b w:val="0"/>
          <w:iCs/>
          <w:szCs w:val="24"/>
        </w:rPr>
        <w:t>该函数的功能：学生进行加减乘除综合小测，小测成绩作为排名依据。</w:t>
      </w:r>
    </w:p>
    <w:tbl>
      <w:tblPr>
        <w:tblStyle w:val="af4"/>
        <w:tblW w:w="8742" w:type="dxa"/>
        <w:tblInd w:w="410" w:type="dxa"/>
        <w:tblLayout w:type="fixed"/>
        <w:tblLook w:val="04A0" w:firstRow="1" w:lastRow="0" w:firstColumn="1" w:lastColumn="0" w:noHBand="0" w:noVBand="1"/>
      </w:tblPr>
      <w:tblGrid>
        <w:gridCol w:w="1500"/>
        <w:gridCol w:w="1618"/>
        <w:gridCol w:w="3584"/>
        <w:gridCol w:w="2040"/>
      </w:tblGrid>
      <w:tr w:rsidR="00C72379">
        <w:tc>
          <w:tcPr>
            <w:tcW w:w="1500" w:type="dxa"/>
            <w:shd w:val="clear" w:color="auto" w:fill="E0E0E0"/>
          </w:tcPr>
          <w:p w:rsidR="00C72379" w:rsidRDefault="00B67482">
            <w:pPr>
              <w:jc w:val="center"/>
            </w:pPr>
            <w:r>
              <w:rPr>
                <w:rFonts w:hint="eastAsia"/>
              </w:rPr>
              <w:t>返回值</w:t>
            </w:r>
          </w:p>
        </w:tc>
        <w:tc>
          <w:tcPr>
            <w:tcW w:w="1618" w:type="dxa"/>
            <w:shd w:val="clear" w:color="auto" w:fill="E0E0E0"/>
          </w:tcPr>
          <w:p w:rsidR="00C72379" w:rsidRDefault="00B67482">
            <w:pPr>
              <w:jc w:val="center"/>
            </w:pPr>
            <w:r>
              <w:rPr>
                <w:rFonts w:hint="eastAsia"/>
              </w:rPr>
              <w:t>方法名</w:t>
            </w:r>
          </w:p>
        </w:tc>
        <w:tc>
          <w:tcPr>
            <w:tcW w:w="3584" w:type="dxa"/>
            <w:shd w:val="clear" w:color="auto" w:fill="E0E0E0"/>
          </w:tcPr>
          <w:p w:rsidR="00C72379" w:rsidRDefault="00B67482">
            <w:pPr>
              <w:jc w:val="center"/>
            </w:pPr>
            <w:r>
              <w:rPr>
                <w:rFonts w:hint="eastAsia"/>
              </w:rPr>
              <w:t>功能</w:t>
            </w:r>
          </w:p>
        </w:tc>
        <w:tc>
          <w:tcPr>
            <w:tcW w:w="2040" w:type="dxa"/>
            <w:shd w:val="clear" w:color="auto" w:fill="E0E0E0"/>
          </w:tcPr>
          <w:p w:rsidR="00C72379" w:rsidRDefault="00B67482">
            <w:pPr>
              <w:jc w:val="center"/>
            </w:pPr>
            <w:r>
              <w:rPr>
                <w:rFonts w:hint="eastAsia"/>
              </w:rPr>
              <w:t>参数说明</w:t>
            </w:r>
          </w:p>
        </w:tc>
      </w:tr>
      <w:tr w:rsidR="00C72379">
        <w:tc>
          <w:tcPr>
            <w:tcW w:w="1500" w:type="dxa"/>
          </w:tcPr>
          <w:p w:rsidR="00C72379" w:rsidRPr="00B67482" w:rsidRDefault="00B67482">
            <w:pPr>
              <w:jc w:val="center"/>
              <w:rPr>
                <w:sz w:val="24"/>
              </w:rPr>
            </w:pPr>
            <w:r w:rsidRPr="00B67482">
              <w:rPr>
                <w:rFonts w:hint="eastAsia"/>
                <w:sz w:val="24"/>
              </w:rPr>
              <w:t>v</w:t>
            </w:r>
            <w:r w:rsidRPr="00B67482">
              <w:rPr>
                <w:sz w:val="24"/>
              </w:rPr>
              <w:t>oid</w:t>
            </w:r>
          </w:p>
        </w:tc>
        <w:tc>
          <w:tcPr>
            <w:tcW w:w="1618" w:type="dxa"/>
          </w:tcPr>
          <w:p w:rsidR="00C72379" w:rsidRPr="00B67482" w:rsidRDefault="00B67482">
            <w:pPr>
              <w:jc w:val="center"/>
              <w:rPr>
                <w:sz w:val="24"/>
              </w:rPr>
            </w:pPr>
            <w:r w:rsidRPr="00B67482">
              <w:rPr>
                <w:rFonts w:hint="eastAsia"/>
                <w:sz w:val="24"/>
              </w:rPr>
              <w:t>test</w:t>
            </w:r>
            <w:r w:rsidRPr="00B67482">
              <w:rPr>
                <w:sz w:val="24"/>
              </w:rPr>
              <w:t xml:space="preserve"> </w:t>
            </w:r>
          </w:p>
        </w:tc>
        <w:tc>
          <w:tcPr>
            <w:tcW w:w="3584" w:type="dxa"/>
            <w:vAlign w:val="center"/>
          </w:tcPr>
          <w:p w:rsidR="00C72379" w:rsidRPr="00B67482" w:rsidRDefault="00B67482">
            <w:pPr>
              <w:ind w:left="12"/>
              <w:rPr>
                <w:sz w:val="24"/>
              </w:rPr>
            </w:pPr>
            <w:r w:rsidRPr="00B67482">
              <w:rPr>
                <w:rFonts w:ascii="Frutiger LT 55 Roman" w:hAnsi="Frutiger LT 55 Roman" w:cs="Arial" w:hint="eastAsia"/>
                <w:sz w:val="24"/>
              </w:rPr>
              <w:t>学生进行加减乘除综合小测，小测成绩作为排名依据。</w:t>
            </w:r>
          </w:p>
        </w:tc>
        <w:tc>
          <w:tcPr>
            <w:tcW w:w="2040" w:type="dxa"/>
          </w:tcPr>
          <w:p w:rsidR="00C72379" w:rsidRPr="00B67482" w:rsidRDefault="00B67482">
            <w:pPr>
              <w:jc w:val="center"/>
              <w:rPr>
                <w:sz w:val="24"/>
              </w:rPr>
            </w:pPr>
            <w:r w:rsidRPr="00B67482">
              <w:rPr>
                <w:sz w:val="24"/>
              </w:rPr>
              <w:t>(S</w:t>
            </w:r>
            <w:r w:rsidRPr="00B67482">
              <w:rPr>
                <w:rFonts w:hint="eastAsia"/>
                <w:sz w:val="24"/>
              </w:rPr>
              <w:t>tudent</w:t>
            </w:r>
            <w:r w:rsidRPr="00B67482">
              <w:rPr>
                <w:sz w:val="24"/>
              </w:rPr>
              <w:t xml:space="preserve">* </w:t>
            </w:r>
            <w:r w:rsidRPr="00B67482">
              <w:rPr>
                <w:rFonts w:hint="eastAsia"/>
                <w:sz w:val="24"/>
              </w:rPr>
              <w:t>p</w:t>
            </w:r>
            <w:r w:rsidRPr="00B67482">
              <w:rPr>
                <w:sz w:val="24"/>
              </w:rPr>
              <w:t>)</w:t>
            </w:r>
            <w:r w:rsidRPr="00B67482">
              <w:rPr>
                <w:rFonts w:hint="eastAsia"/>
                <w:sz w:val="24"/>
              </w:rPr>
              <w:t>为学生所在链表的头指针</w:t>
            </w:r>
          </w:p>
        </w:tc>
      </w:tr>
    </w:tbl>
    <w:p w:rsidR="00C72379" w:rsidRDefault="00C72379"/>
    <w:p w:rsidR="00C72379" w:rsidRDefault="00B67482">
      <w:pPr>
        <w:pStyle w:val="3"/>
        <w:numPr>
          <w:ilvl w:val="0"/>
          <w:numId w:val="0"/>
        </w:numPr>
      </w:pPr>
      <w:r>
        <w:rPr>
          <w:rFonts w:hint="eastAsia"/>
        </w:rPr>
        <w:lastRenderedPageBreak/>
        <w:t>5</w:t>
      </w:r>
      <w:r>
        <w:t>.14.3</w:t>
      </w:r>
      <w:r>
        <w:rPr>
          <w:rFonts w:hint="eastAsia"/>
        </w:rPr>
        <w:t>相关数据表</w:t>
      </w:r>
    </w:p>
    <w:tbl>
      <w:tblPr>
        <w:tblStyle w:val="af4"/>
        <w:tblW w:w="8799" w:type="dxa"/>
        <w:tblInd w:w="410" w:type="dxa"/>
        <w:tblLayout w:type="fixed"/>
        <w:tblLook w:val="04A0" w:firstRow="1" w:lastRow="0" w:firstColumn="1" w:lastColumn="0" w:noHBand="0" w:noVBand="1"/>
      </w:tblPr>
      <w:tblGrid>
        <w:gridCol w:w="1286"/>
        <w:gridCol w:w="1560"/>
        <w:gridCol w:w="2835"/>
        <w:gridCol w:w="3118"/>
      </w:tblGrid>
      <w:tr w:rsidR="00C72379">
        <w:trPr>
          <w:trHeight w:val="567"/>
        </w:trPr>
        <w:tc>
          <w:tcPr>
            <w:tcW w:w="1286" w:type="dxa"/>
          </w:tcPr>
          <w:p w:rsidR="00C72379" w:rsidRDefault="00B67482">
            <w:pPr>
              <w:jc w:val="center"/>
              <w:rPr>
                <w:sz w:val="24"/>
              </w:rPr>
            </w:pPr>
            <w:r>
              <w:rPr>
                <w:rFonts w:hint="eastAsia"/>
                <w:sz w:val="24"/>
              </w:rPr>
              <w:t>数据名称</w:t>
            </w:r>
          </w:p>
        </w:tc>
        <w:tc>
          <w:tcPr>
            <w:tcW w:w="1560" w:type="dxa"/>
          </w:tcPr>
          <w:p w:rsidR="00C72379" w:rsidRDefault="00B67482">
            <w:pPr>
              <w:jc w:val="center"/>
              <w:rPr>
                <w:sz w:val="24"/>
              </w:rPr>
            </w:pPr>
            <w:proofErr w:type="spellStart"/>
            <w:r>
              <w:rPr>
                <w:rFonts w:hint="eastAsia"/>
                <w:sz w:val="24"/>
              </w:rPr>
              <w:t>starTime</w:t>
            </w:r>
            <w:proofErr w:type="spellEnd"/>
          </w:p>
        </w:tc>
        <w:tc>
          <w:tcPr>
            <w:tcW w:w="2835" w:type="dxa"/>
            <w:vAlign w:val="center"/>
          </w:tcPr>
          <w:p w:rsidR="00C72379" w:rsidRDefault="00B67482">
            <w:pPr>
              <w:ind w:left="12"/>
              <w:rPr>
                <w:sz w:val="24"/>
              </w:rPr>
            </w:pPr>
            <w:proofErr w:type="spellStart"/>
            <w:r>
              <w:rPr>
                <w:rFonts w:hint="eastAsia"/>
                <w:sz w:val="24"/>
              </w:rPr>
              <w:t>endTime</w:t>
            </w:r>
            <w:proofErr w:type="spellEnd"/>
          </w:p>
        </w:tc>
        <w:tc>
          <w:tcPr>
            <w:tcW w:w="3118" w:type="dxa"/>
          </w:tcPr>
          <w:p w:rsidR="00C72379" w:rsidRDefault="00B67482">
            <w:pPr>
              <w:jc w:val="center"/>
              <w:rPr>
                <w:sz w:val="24"/>
              </w:rPr>
            </w:pPr>
            <w:r>
              <w:rPr>
                <w:rFonts w:hint="eastAsia"/>
                <w:sz w:val="24"/>
              </w:rPr>
              <w:t>flag</w:t>
            </w:r>
          </w:p>
        </w:tc>
      </w:tr>
      <w:tr w:rsidR="00C72379">
        <w:trPr>
          <w:trHeight w:val="491"/>
        </w:trPr>
        <w:tc>
          <w:tcPr>
            <w:tcW w:w="1286" w:type="dxa"/>
          </w:tcPr>
          <w:p w:rsidR="00C72379" w:rsidRDefault="00B67482">
            <w:pPr>
              <w:jc w:val="center"/>
              <w:rPr>
                <w:sz w:val="24"/>
              </w:rPr>
            </w:pPr>
            <w:r>
              <w:rPr>
                <w:rFonts w:hint="eastAsia"/>
                <w:sz w:val="24"/>
              </w:rPr>
              <w:t>数据类型</w:t>
            </w:r>
          </w:p>
        </w:tc>
        <w:tc>
          <w:tcPr>
            <w:tcW w:w="1560" w:type="dxa"/>
          </w:tcPr>
          <w:p w:rsidR="00C72379" w:rsidRDefault="00B67482">
            <w:pPr>
              <w:jc w:val="center"/>
              <w:rPr>
                <w:sz w:val="24"/>
              </w:rPr>
            </w:pPr>
            <w:r>
              <w:rPr>
                <w:rFonts w:hint="eastAsia"/>
                <w:sz w:val="24"/>
              </w:rPr>
              <w:t>double</w:t>
            </w:r>
          </w:p>
        </w:tc>
        <w:tc>
          <w:tcPr>
            <w:tcW w:w="2835" w:type="dxa"/>
            <w:vAlign w:val="center"/>
          </w:tcPr>
          <w:p w:rsidR="00C72379" w:rsidRDefault="00B67482">
            <w:pPr>
              <w:ind w:left="12"/>
              <w:rPr>
                <w:sz w:val="24"/>
              </w:rPr>
            </w:pPr>
            <w:r>
              <w:rPr>
                <w:rFonts w:hint="eastAsia"/>
                <w:sz w:val="24"/>
              </w:rPr>
              <w:t>double</w:t>
            </w:r>
          </w:p>
        </w:tc>
        <w:tc>
          <w:tcPr>
            <w:tcW w:w="3118" w:type="dxa"/>
          </w:tcPr>
          <w:p w:rsidR="00C72379" w:rsidRDefault="00B67482">
            <w:pPr>
              <w:jc w:val="center"/>
              <w:rPr>
                <w:sz w:val="24"/>
              </w:rPr>
            </w:pPr>
            <w:r>
              <w:rPr>
                <w:rFonts w:hint="eastAsia"/>
                <w:sz w:val="24"/>
              </w:rPr>
              <w:t>int</w:t>
            </w:r>
          </w:p>
        </w:tc>
      </w:tr>
      <w:tr w:rsidR="00C72379">
        <w:trPr>
          <w:trHeight w:val="340"/>
        </w:trPr>
        <w:tc>
          <w:tcPr>
            <w:tcW w:w="1286" w:type="dxa"/>
          </w:tcPr>
          <w:p w:rsidR="00C72379" w:rsidRDefault="00B67482">
            <w:pPr>
              <w:jc w:val="center"/>
              <w:rPr>
                <w:sz w:val="24"/>
              </w:rPr>
            </w:pPr>
            <w:r>
              <w:rPr>
                <w:rFonts w:hint="eastAsia"/>
                <w:sz w:val="24"/>
              </w:rPr>
              <w:t>数据说明</w:t>
            </w:r>
          </w:p>
        </w:tc>
        <w:tc>
          <w:tcPr>
            <w:tcW w:w="1560" w:type="dxa"/>
          </w:tcPr>
          <w:p w:rsidR="00C72379" w:rsidRDefault="00B67482">
            <w:pPr>
              <w:jc w:val="center"/>
              <w:rPr>
                <w:sz w:val="24"/>
              </w:rPr>
            </w:pPr>
            <w:r>
              <w:rPr>
                <w:rFonts w:hint="eastAsia"/>
                <w:sz w:val="24"/>
              </w:rPr>
              <w:t>小</w:t>
            </w:r>
            <w:proofErr w:type="gramStart"/>
            <w:r>
              <w:rPr>
                <w:rFonts w:hint="eastAsia"/>
                <w:sz w:val="24"/>
              </w:rPr>
              <w:t>测开始</w:t>
            </w:r>
            <w:proofErr w:type="gramEnd"/>
            <w:r>
              <w:rPr>
                <w:rFonts w:hint="eastAsia"/>
                <w:sz w:val="24"/>
              </w:rPr>
              <w:t>时的时间</w:t>
            </w:r>
          </w:p>
        </w:tc>
        <w:tc>
          <w:tcPr>
            <w:tcW w:w="2835" w:type="dxa"/>
            <w:vAlign w:val="center"/>
          </w:tcPr>
          <w:p w:rsidR="00C72379" w:rsidRDefault="00B67482">
            <w:pPr>
              <w:ind w:left="12"/>
              <w:rPr>
                <w:sz w:val="24"/>
              </w:rPr>
            </w:pPr>
            <w:r>
              <w:rPr>
                <w:rFonts w:hint="eastAsia"/>
                <w:sz w:val="24"/>
              </w:rPr>
              <w:t>计算结束的时间</w:t>
            </w:r>
          </w:p>
        </w:tc>
        <w:tc>
          <w:tcPr>
            <w:tcW w:w="3118" w:type="dxa"/>
          </w:tcPr>
          <w:p w:rsidR="00C72379" w:rsidRDefault="00B67482">
            <w:pPr>
              <w:jc w:val="center"/>
              <w:rPr>
                <w:sz w:val="24"/>
              </w:rPr>
            </w:pPr>
            <w:r>
              <w:rPr>
                <w:rFonts w:hint="eastAsia"/>
                <w:sz w:val="24"/>
              </w:rPr>
              <w:t>记录题目正误，</w:t>
            </w:r>
            <w:r>
              <w:rPr>
                <w:rFonts w:hint="eastAsia"/>
                <w:sz w:val="24"/>
              </w:rPr>
              <w:t>0</w:t>
            </w:r>
            <w:r>
              <w:rPr>
                <w:sz w:val="24"/>
              </w:rPr>
              <w:t>-</w:t>
            </w:r>
            <w:r>
              <w:rPr>
                <w:rFonts w:hint="eastAsia"/>
                <w:sz w:val="24"/>
              </w:rPr>
              <w:t>错，</w:t>
            </w:r>
            <w:r>
              <w:rPr>
                <w:rFonts w:hint="eastAsia"/>
                <w:sz w:val="24"/>
              </w:rPr>
              <w:t>1</w:t>
            </w:r>
            <w:r>
              <w:rPr>
                <w:sz w:val="24"/>
              </w:rPr>
              <w:t>-</w:t>
            </w:r>
            <w:r>
              <w:rPr>
                <w:rFonts w:hint="eastAsia"/>
                <w:sz w:val="24"/>
              </w:rPr>
              <w:t>对</w:t>
            </w:r>
          </w:p>
        </w:tc>
      </w:tr>
    </w:tbl>
    <w:p w:rsidR="00C72379" w:rsidRDefault="00C72379"/>
    <w:p w:rsidR="00C72379" w:rsidRDefault="00C72379"/>
    <w:p w:rsidR="00C72379" w:rsidRDefault="00C72379">
      <w:pPr>
        <w:rPr>
          <w:ins w:id="37" w:author="Lan Angus" w:date="2019-07-22T20:39:00Z"/>
        </w:rPr>
      </w:pPr>
    </w:p>
    <w:p w:rsidR="00C72379" w:rsidRDefault="00C72379">
      <w:pPr>
        <w:rPr>
          <w:ins w:id="38" w:author="Lan Angus" w:date="2019-07-22T20:39:00Z"/>
        </w:rPr>
      </w:pPr>
    </w:p>
    <w:p w:rsidR="00C72379" w:rsidRDefault="00B67482">
      <w:pPr>
        <w:pStyle w:val="10"/>
      </w:pPr>
      <w:bookmarkStart w:id="39" w:name="_Toc213250482"/>
      <w:bookmarkStart w:id="40" w:name="_Toc29107"/>
      <w:r>
        <w:rPr>
          <w:rFonts w:hint="eastAsia"/>
        </w:rPr>
        <w:t>数据结构设计</w:t>
      </w:r>
      <w:bookmarkEnd w:id="39"/>
      <w:bookmarkEnd w:id="40"/>
    </w:p>
    <w:p w:rsidR="00C72379" w:rsidRDefault="00B67482">
      <w:pPr>
        <w:pStyle w:val="20"/>
      </w:pPr>
      <w:r>
        <w:rPr>
          <w:rFonts w:hint="eastAsia"/>
        </w:rPr>
        <w:t xml:space="preserve"> </w:t>
      </w:r>
      <w:bookmarkStart w:id="41" w:name="_Toc2343"/>
      <w:bookmarkStart w:id="42" w:name="_Toc213250483"/>
      <w:r>
        <w:rPr>
          <w:rFonts w:hint="eastAsia"/>
        </w:rPr>
        <w:t>功能说明</w:t>
      </w:r>
      <w:bookmarkEnd w:id="41"/>
      <w:bookmarkEnd w:id="42"/>
    </w:p>
    <w:p w:rsidR="00C72379" w:rsidRDefault="00B67482">
      <w:pPr>
        <w:rPr>
          <w:rFonts w:ascii="Frutiger LT 55 Roman" w:hAnsi="Frutiger LT 55 Roman" w:cs="Arial"/>
          <w:sz w:val="24"/>
        </w:rPr>
      </w:pPr>
      <w:r>
        <w:rPr>
          <w:rFonts w:ascii="Frutiger LT 55 Roman" w:hAnsi="Frutiger LT 55 Roman" w:cs="Arial" w:hint="eastAsia"/>
          <w:sz w:val="24"/>
        </w:rPr>
        <w:t>学生结构体储存学生相关基本信息及成绩等，采用链表实现对学生的增删查改</w:t>
      </w:r>
    </w:p>
    <w:p w:rsidR="00C72379" w:rsidRDefault="00B67482">
      <w:pPr>
        <w:rPr>
          <w:rFonts w:ascii="Frutiger LT 55 Roman" w:hAnsi="Frutiger LT 55 Roman"/>
          <w:sz w:val="24"/>
        </w:rPr>
      </w:pPr>
      <w:r>
        <w:rPr>
          <w:rFonts w:ascii="Frutiger LT 55 Roman" w:hAnsi="Frutiger LT 55 Roman" w:cs="Arial" w:hint="eastAsia"/>
          <w:sz w:val="24"/>
        </w:rPr>
        <w:t>老师结构体则主要储存老师基本信息。</w:t>
      </w:r>
    </w:p>
    <w:p w:rsidR="00C72379" w:rsidRDefault="00B67482">
      <w:pPr>
        <w:pStyle w:val="20"/>
      </w:pPr>
      <w:bookmarkStart w:id="43" w:name="_Toc31439"/>
      <w:bookmarkStart w:id="44" w:name="_Toc213250485"/>
      <w:r>
        <w:rPr>
          <w:rFonts w:hint="eastAsia"/>
        </w:rPr>
        <w:t>数据表设计</w:t>
      </w:r>
      <w:bookmarkEnd w:id="43"/>
      <w:bookmarkEnd w:id="44"/>
    </w:p>
    <w:p w:rsidR="00C72379" w:rsidRDefault="00B67482">
      <w:pPr>
        <w:pStyle w:val="3"/>
        <w:rPr>
          <w:i/>
        </w:rPr>
      </w:pPr>
      <w:r>
        <w:rPr>
          <w:rFonts w:hint="eastAsia"/>
          <w:i/>
        </w:rPr>
        <w:t>表名：学生结构体数据表</w:t>
      </w:r>
      <w:r>
        <w:rPr>
          <w:rFonts w:hint="eastAsia"/>
          <w:i/>
        </w:rPr>
        <w:tab/>
      </w:r>
    </w:p>
    <w:tbl>
      <w:tblPr>
        <w:tblW w:w="7830" w:type="dxa"/>
        <w:tblInd w:w="256" w:type="dxa"/>
        <w:tblLayout w:type="fixed"/>
        <w:tblLook w:val="04A0" w:firstRow="1" w:lastRow="0" w:firstColumn="1" w:lastColumn="0" w:noHBand="0" w:noVBand="1"/>
      </w:tblPr>
      <w:tblGrid>
        <w:gridCol w:w="1812"/>
        <w:gridCol w:w="1782"/>
        <w:gridCol w:w="859"/>
        <w:gridCol w:w="817"/>
        <w:gridCol w:w="2560"/>
      </w:tblGrid>
      <w:tr w:rsidR="00C72379">
        <w:trPr>
          <w:trHeight w:val="285"/>
        </w:trPr>
        <w:tc>
          <w:tcPr>
            <w:tcW w:w="1812" w:type="dxa"/>
            <w:tcBorders>
              <w:top w:val="single" w:sz="8" w:space="0" w:color="auto"/>
              <w:left w:val="single" w:sz="8" w:space="0" w:color="auto"/>
              <w:bottom w:val="single" w:sz="4" w:space="0" w:color="auto"/>
              <w:right w:val="single" w:sz="4" w:space="0" w:color="auto"/>
            </w:tcBorders>
            <w:shd w:val="clear" w:color="auto" w:fill="99CCFF"/>
          </w:tcPr>
          <w:p w:rsidR="00C72379" w:rsidRDefault="00B67482">
            <w:pPr>
              <w:widowControl/>
              <w:rPr>
                <w:rFonts w:ascii="宋体" w:hAnsi="宋体" w:cs="宋体"/>
                <w:b/>
                <w:bCs/>
                <w:kern w:val="0"/>
                <w:sz w:val="24"/>
              </w:rPr>
            </w:pPr>
            <w:bookmarkStart w:id="45" w:name="RANGE!A1"/>
            <w:r>
              <w:rPr>
                <w:rFonts w:ascii="宋体" w:hAnsi="宋体" w:cs="宋体" w:hint="eastAsia"/>
                <w:b/>
                <w:bCs/>
                <w:kern w:val="0"/>
                <w:sz w:val="24"/>
              </w:rPr>
              <w:t>字段名</w:t>
            </w:r>
            <w:bookmarkEnd w:id="45"/>
          </w:p>
        </w:tc>
        <w:tc>
          <w:tcPr>
            <w:tcW w:w="1782" w:type="dxa"/>
            <w:tcBorders>
              <w:top w:val="single" w:sz="8" w:space="0" w:color="auto"/>
              <w:left w:val="nil"/>
              <w:bottom w:val="single" w:sz="4" w:space="0" w:color="auto"/>
              <w:right w:val="single" w:sz="4" w:space="0" w:color="auto"/>
            </w:tcBorders>
            <w:shd w:val="clear" w:color="auto" w:fill="99CCFF"/>
          </w:tcPr>
          <w:p w:rsidR="00C72379" w:rsidRDefault="00B67482">
            <w:pPr>
              <w:widowControl/>
              <w:rPr>
                <w:rFonts w:ascii="宋体" w:hAnsi="宋体" w:cs="宋体"/>
                <w:b/>
                <w:bCs/>
                <w:kern w:val="0"/>
                <w:sz w:val="24"/>
              </w:rPr>
            </w:pPr>
            <w:r>
              <w:rPr>
                <w:rFonts w:ascii="宋体" w:hAnsi="宋体" w:cs="宋体" w:hint="eastAsia"/>
                <w:b/>
                <w:bCs/>
                <w:kern w:val="0"/>
                <w:sz w:val="24"/>
              </w:rPr>
              <w:t>函数型</w:t>
            </w:r>
          </w:p>
        </w:tc>
        <w:tc>
          <w:tcPr>
            <w:tcW w:w="859" w:type="dxa"/>
            <w:tcBorders>
              <w:top w:val="single" w:sz="8" w:space="0" w:color="auto"/>
              <w:left w:val="nil"/>
              <w:bottom w:val="single" w:sz="4" w:space="0" w:color="auto"/>
              <w:right w:val="single" w:sz="4" w:space="0" w:color="auto"/>
            </w:tcBorders>
            <w:shd w:val="clear" w:color="auto" w:fill="99CCFF"/>
          </w:tcPr>
          <w:p w:rsidR="00C72379" w:rsidRDefault="00B67482">
            <w:pPr>
              <w:widowControl/>
              <w:rPr>
                <w:rFonts w:ascii="宋体" w:hAnsi="宋体" w:cs="宋体"/>
                <w:b/>
                <w:bCs/>
                <w:kern w:val="0"/>
                <w:sz w:val="24"/>
              </w:rPr>
            </w:pPr>
            <w:r>
              <w:rPr>
                <w:rFonts w:ascii="宋体" w:hAnsi="宋体" w:cs="宋体" w:hint="eastAsia"/>
                <w:b/>
                <w:bCs/>
                <w:kern w:val="0"/>
                <w:sz w:val="24"/>
              </w:rPr>
              <w:t>可为空</w:t>
            </w:r>
          </w:p>
        </w:tc>
        <w:tc>
          <w:tcPr>
            <w:tcW w:w="817" w:type="dxa"/>
            <w:tcBorders>
              <w:top w:val="single" w:sz="8" w:space="0" w:color="auto"/>
              <w:left w:val="nil"/>
              <w:bottom w:val="single" w:sz="4" w:space="0" w:color="auto"/>
              <w:right w:val="single" w:sz="4" w:space="0" w:color="auto"/>
            </w:tcBorders>
            <w:shd w:val="clear" w:color="auto" w:fill="99CCFF"/>
          </w:tcPr>
          <w:p w:rsidR="00C72379" w:rsidRDefault="00B67482">
            <w:pPr>
              <w:widowControl/>
              <w:rPr>
                <w:rFonts w:ascii="宋体" w:hAnsi="宋体" w:cs="宋体"/>
                <w:b/>
                <w:bCs/>
                <w:kern w:val="0"/>
                <w:sz w:val="24"/>
              </w:rPr>
            </w:pPr>
            <w:r>
              <w:rPr>
                <w:rFonts w:ascii="宋体" w:hAnsi="宋体" w:cs="宋体" w:hint="eastAsia"/>
                <w:b/>
                <w:bCs/>
                <w:kern w:val="0"/>
                <w:sz w:val="24"/>
              </w:rPr>
              <w:t>默认</w:t>
            </w:r>
          </w:p>
        </w:tc>
        <w:tc>
          <w:tcPr>
            <w:tcW w:w="2560" w:type="dxa"/>
            <w:tcBorders>
              <w:top w:val="single" w:sz="8" w:space="0" w:color="auto"/>
              <w:left w:val="nil"/>
              <w:bottom w:val="single" w:sz="4" w:space="0" w:color="auto"/>
              <w:right w:val="single" w:sz="8" w:space="0" w:color="auto"/>
            </w:tcBorders>
            <w:shd w:val="clear" w:color="auto" w:fill="99CCFF"/>
          </w:tcPr>
          <w:p w:rsidR="00C72379" w:rsidRDefault="00B67482">
            <w:pPr>
              <w:widowControl/>
              <w:rPr>
                <w:rFonts w:ascii="宋体" w:hAnsi="宋体" w:cs="宋体"/>
                <w:b/>
                <w:bCs/>
                <w:kern w:val="0"/>
                <w:sz w:val="24"/>
              </w:rPr>
            </w:pPr>
            <w:r>
              <w:rPr>
                <w:rFonts w:ascii="宋体" w:hAnsi="宋体" w:cs="宋体" w:hint="eastAsia"/>
                <w:b/>
                <w:bCs/>
                <w:kern w:val="0"/>
                <w:sz w:val="24"/>
              </w:rPr>
              <w:t>注释</w:t>
            </w:r>
          </w:p>
        </w:tc>
      </w:tr>
      <w:tr w:rsidR="00C72379">
        <w:trPr>
          <w:trHeight w:val="285"/>
        </w:trPr>
        <w:tc>
          <w:tcPr>
            <w:tcW w:w="1812" w:type="dxa"/>
            <w:tcBorders>
              <w:top w:val="nil"/>
              <w:left w:val="single" w:sz="8" w:space="0" w:color="auto"/>
              <w:bottom w:val="single" w:sz="4" w:space="0" w:color="auto"/>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name</w:t>
            </w:r>
          </w:p>
        </w:tc>
        <w:tc>
          <w:tcPr>
            <w:tcW w:w="1782" w:type="dxa"/>
            <w:tcBorders>
              <w:top w:val="nil"/>
              <w:left w:val="nil"/>
              <w:bottom w:val="single" w:sz="4" w:space="0" w:color="auto"/>
              <w:right w:val="single" w:sz="4" w:space="0" w:color="auto"/>
            </w:tcBorders>
            <w:shd w:val="clear" w:color="auto" w:fill="auto"/>
          </w:tcPr>
          <w:p w:rsidR="00C72379" w:rsidRDefault="00B67482">
            <w:pPr>
              <w:widowControl/>
              <w:rPr>
                <w:rFonts w:ascii="宋体" w:hAnsi="宋体" w:cs="宋体"/>
                <w:kern w:val="0"/>
                <w:sz w:val="24"/>
              </w:rPr>
            </w:pPr>
            <w:proofErr w:type="gramStart"/>
            <w:r>
              <w:rPr>
                <w:rFonts w:ascii="宋体" w:hAnsi="宋体" w:cs="宋体" w:hint="eastAsia"/>
                <w:kern w:val="0"/>
                <w:sz w:val="24"/>
              </w:rPr>
              <w:t>Char[</w:t>
            </w:r>
            <w:proofErr w:type="gramEnd"/>
            <w:r>
              <w:rPr>
                <w:rFonts w:ascii="宋体" w:hAnsi="宋体" w:cs="宋体" w:hint="eastAsia"/>
                <w:kern w:val="0"/>
                <w:sz w:val="24"/>
              </w:rPr>
              <w:t>]</w:t>
            </w:r>
          </w:p>
        </w:tc>
        <w:tc>
          <w:tcPr>
            <w:tcW w:w="859" w:type="dxa"/>
            <w:tcBorders>
              <w:top w:val="nil"/>
              <w:left w:val="nil"/>
              <w:bottom w:val="single" w:sz="4" w:space="0" w:color="auto"/>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不可</w:t>
            </w:r>
          </w:p>
        </w:tc>
        <w:tc>
          <w:tcPr>
            <w:tcW w:w="817" w:type="dxa"/>
            <w:tcBorders>
              <w:top w:val="nil"/>
              <w:left w:val="nil"/>
              <w:bottom w:val="single" w:sz="4" w:space="0" w:color="auto"/>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 ”</w:t>
            </w:r>
          </w:p>
        </w:tc>
        <w:tc>
          <w:tcPr>
            <w:tcW w:w="2560" w:type="dxa"/>
            <w:tcBorders>
              <w:top w:val="nil"/>
              <w:left w:val="nil"/>
              <w:bottom w:val="single" w:sz="4" w:space="0" w:color="auto"/>
              <w:right w:val="single" w:sz="8" w:space="0" w:color="auto"/>
            </w:tcBorders>
            <w:shd w:val="clear" w:color="auto" w:fill="auto"/>
          </w:tcPr>
          <w:p w:rsidR="00C72379" w:rsidRDefault="00C72379">
            <w:pPr>
              <w:widowControl/>
              <w:rPr>
                <w:rFonts w:ascii="宋体" w:hAnsi="宋体" w:cs="宋体"/>
                <w:kern w:val="0"/>
                <w:sz w:val="24"/>
              </w:rPr>
            </w:pPr>
          </w:p>
        </w:tc>
      </w:tr>
      <w:tr w:rsidR="00C72379">
        <w:trPr>
          <w:trHeight w:val="285"/>
        </w:trPr>
        <w:tc>
          <w:tcPr>
            <w:tcW w:w="1812" w:type="dxa"/>
            <w:tcBorders>
              <w:top w:val="nil"/>
              <w:left w:val="single" w:sz="8" w:space="0" w:color="auto"/>
              <w:bottom w:val="single" w:sz="4" w:space="0" w:color="auto"/>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id</w:t>
            </w:r>
          </w:p>
        </w:tc>
        <w:tc>
          <w:tcPr>
            <w:tcW w:w="1782" w:type="dxa"/>
            <w:tcBorders>
              <w:top w:val="nil"/>
              <w:left w:val="nil"/>
              <w:bottom w:val="single" w:sz="4" w:space="0" w:color="auto"/>
              <w:right w:val="single" w:sz="4" w:space="0" w:color="auto"/>
            </w:tcBorders>
            <w:shd w:val="clear" w:color="auto" w:fill="auto"/>
          </w:tcPr>
          <w:p w:rsidR="00C72379" w:rsidRDefault="00B67482">
            <w:pPr>
              <w:widowControl/>
              <w:rPr>
                <w:rFonts w:ascii="宋体" w:hAnsi="宋体" w:cs="宋体"/>
                <w:kern w:val="0"/>
                <w:sz w:val="24"/>
              </w:rPr>
            </w:pPr>
            <w:proofErr w:type="gramStart"/>
            <w:r>
              <w:rPr>
                <w:rFonts w:ascii="宋体" w:hAnsi="宋体" w:cs="宋体" w:hint="eastAsia"/>
                <w:kern w:val="0"/>
                <w:sz w:val="24"/>
              </w:rPr>
              <w:t>Char[</w:t>
            </w:r>
            <w:proofErr w:type="gramEnd"/>
            <w:r>
              <w:rPr>
                <w:rFonts w:ascii="宋体" w:hAnsi="宋体" w:cs="宋体" w:hint="eastAsia"/>
                <w:kern w:val="0"/>
                <w:sz w:val="24"/>
              </w:rPr>
              <w:t>]</w:t>
            </w:r>
          </w:p>
        </w:tc>
        <w:tc>
          <w:tcPr>
            <w:tcW w:w="859" w:type="dxa"/>
            <w:tcBorders>
              <w:top w:val="nil"/>
              <w:left w:val="nil"/>
              <w:bottom w:val="single" w:sz="4" w:space="0" w:color="auto"/>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不可</w:t>
            </w:r>
          </w:p>
        </w:tc>
        <w:tc>
          <w:tcPr>
            <w:tcW w:w="817" w:type="dxa"/>
            <w:tcBorders>
              <w:top w:val="nil"/>
              <w:left w:val="nil"/>
              <w:bottom w:val="single" w:sz="4" w:space="0" w:color="auto"/>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 ”</w:t>
            </w:r>
          </w:p>
        </w:tc>
        <w:tc>
          <w:tcPr>
            <w:tcW w:w="2560" w:type="dxa"/>
            <w:tcBorders>
              <w:top w:val="nil"/>
              <w:left w:val="nil"/>
              <w:bottom w:val="single" w:sz="4" w:space="0" w:color="auto"/>
              <w:right w:val="single" w:sz="8" w:space="0" w:color="auto"/>
            </w:tcBorders>
            <w:shd w:val="clear" w:color="auto" w:fill="auto"/>
          </w:tcPr>
          <w:p w:rsidR="00C72379" w:rsidRDefault="00C72379">
            <w:pPr>
              <w:widowControl/>
              <w:rPr>
                <w:rFonts w:ascii="宋体" w:hAnsi="宋体" w:cs="宋体"/>
                <w:kern w:val="0"/>
                <w:sz w:val="24"/>
              </w:rPr>
            </w:pPr>
          </w:p>
        </w:tc>
      </w:tr>
      <w:tr w:rsidR="00C72379">
        <w:trPr>
          <w:trHeight w:val="300"/>
        </w:trPr>
        <w:tc>
          <w:tcPr>
            <w:tcW w:w="1812" w:type="dxa"/>
            <w:tcBorders>
              <w:top w:val="nil"/>
              <w:left w:val="single" w:sz="8" w:space="0" w:color="auto"/>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pin</w:t>
            </w:r>
          </w:p>
        </w:tc>
        <w:tc>
          <w:tcPr>
            <w:tcW w:w="1782"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proofErr w:type="gramStart"/>
            <w:r>
              <w:rPr>
                <w:rFonts w:ascii="宋体" w:hAnsi="宋体" w:cs="宋体" w:hint="eastAsia"/>
                <w:kern w:val="0"/>
                <w:sz w:val="24"/>
              </w:rPr>
              <w:t>Char[</w:t>
            </w:r>
            <w:proofErr w:type="gramEnd"/>
            <w:r>
              <w:rPr>
                <w:rFonts w:ascii="宋体" w:hAnsi="宋体" w:cs="宋体" w:hint="eastAsia"/>
                <w:kern w:val="0"/>
                <w:sz w:val="24"/>
              </w:rPr>
              <w:t>]</w:t>
            </w:r>
          </w:p>
        </w:tc>
        <w:tc>
          <w:tcPr>
            <w:tcW w:w="859"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不可</w:t>
            </w:r>
          </w:p>
        </w:tc>
        <w:tc>
          <w:tcPr>
            <w:tcW w:w="817"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 ”</w:t>
            </w:r>
          </w:p>
        </w:tc>
        <w:tc>
          <w:tcPr>
            <w:tcW w:w="2560" w:type="dxa"/>
            <w:tcBorders>
              <w:top w:val="nil"/>
              <w:left w:val="nil"/>
              <w:bottom w:val="nil"/>
              <w:right w:val="single" w:sz="8" w:space="0" w:color="auto"/>
            </w:tcBorders>
            <w:shd w:val="clear" w:color="auto" w:fill="auto"/>
          </w:tcPr>
          <w:p w:rsidR="00C72379" w:rsidRDefault="00C72379">
            <w:pPr>
              <w:widowControl/>
              <w:rPr>
                <w:rFonts w:ascii="宋体" w:hAnsi="宋体" w:cs="宋体"/>
                <w:kern w:val="0"/>
                <w:sz w:val="24"/>
                <w:u w:val="single"/>
              </w:rPr>
            </w:pPr>
          </w:p>
        </w:tc>
      </w:tr>
      <w:tr w:rsidR="00C72379">
        <w:trPr>
          <w:trHeight w:val="300"/>
        </w:trPr>
        <w:tc>
          <w:tcPr>
            <w:tcW w:w="1812" w:type="dxa"/>
            <w:tcBorders>
              <w:top w:val="nil"/>
              <w:left w:val="single" w:sz="8" w:space="0" w:color="auto"/>
              <w:bottom w:val="nil"/>
              <w:right w:val="single" w:sz="4" w:space="0" w:color="auto"/>
            </w:tcBorders>
            <w:shd w:val="clear" w:color="auto" w:fill="auto"/>
          </w:tcPr>
          <w:p w:rsidR="00C72379" w:rsidRDefault="00B67482">
            <w:pPr>
              <w:widowControl/>
              <w:rPr>
                <w:rFonts w:ascii="宋体" w:hAnsi="宋体" w:cs="宋体"/>
                <w:kern w:val="0"/>
                <w:sz w:val="24"/>
              </w:rPr>
            </w:pPr>
            <w:proofErr w:type="spellStart"/>
            <w:r>
              <w:rPr>
                <w:rFonts w:ascii="宋体" w:hAnsi="宋体" w:cs="宋体" w:hint="eastAsia"/>
                <w:kern w:val="0"/>
                <w:sz w:val="24"/>
              </w:rPr>
              <w:t>plusCorrect</w:t>
            </w:r>
            <w:proofErr w:type="spellEnd"/>
          </w:p>
        </w:tc>
        <w:tc>
          <w:tcPr>
            <w:tcW w:w="1782"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double</w:t>
            </w:r>
          </w:p>
        </w:tc>
        <w:tc>
          <w:tcPr>
            <w:tcW w:w="859"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可</w:t>
            </w:r>
          </w:p>
        </w:tc>
        <w:tc>
          <w:tcPr>
            <w:tcW w:w="817" w:type="dxa"/>
            <w:tcBorders>
              <w:top w:val="nil"/>
              <w:left w:val="nil"/>
              <w:bottom w:val="nil"/>
              <w:right w:val="single" w:sz="4" w:space="0" w:color="auto"/>
            </w:tcBorders>
            <w:shd w:val="clear" w:color="auto" w:fill="auto"/>
            <w:vAlign w:val="bottom"/>
          </w:tcPr>
          <w:p w:rsidR="00C72379" w:rsidRDefault="00B67482">
            <w:pPr>
              <w:widowControl/>
              <w:jc w:val="left"/>
              <w:rPr>
                <w:rFonts w:ascii="宋体" w:hAnsi="宋体" w:cs="宋体"/>
                <w:kern w:val="0"/>
                <w:sz w:val="24"/>
              </w:rPr>
            </w:pPr>
            <w:r>
              <w:rPr>
                <w:rFonts w:ascii="宋体" w:hAnsi="宋体" w:cs="宋体" w:hint="eastAsia"/>
                <w:kern w:val="0"/>
                <w:sz w:val="24"/>
              </w:rPr>
              <w:t>0</w:t>
            </w:r>
          </w:p>
        </w:tc>
        <w:tc>
          <w:tcPr>
            <w:tcW w:w="2560" w:type="dxa"/>
            <w:tcBorders>
              <w:top w:val="nil"/>
              <w:left w:val="nil"/>
              <w:bottom w:val="nil"/>
              <w:right w:val="single" w:sz="8" w:space="0" w:color="auto"/>
            </w:tcBorders>
            <w:shd w:val="clear" w:color="auto" w:fill="auto"/>
          </w:tcPr>
          <w:p w:rsidR="00C72379" w:rsidRDefault="00B67482">
            <w:pPr>
              <w:widowControl/>
              <w:rPr>
                <w:rFonts w:ascii="宋体" w:hAnsi="宋体" w:cs="宋体"/>
                <w:color w:val="000000" w:themeColor="text1"/>
                <w:kern w:val="0"/>
                <w:sz w:val="24"/>
                <w:u w:val="single"/>
              </w:rPr>
            </w:pPr>
            <w:r>
              <w:rPr>
                <w:rFonts w:ascii="宋体" w:hAnsi="宋体" w:cs="宋体" w:hint="eastAsia"/>
                <w:color w:val="000000" w:themeColor="text1"/>
                <w:kern w:val="0"/>
                <w:sz w:val="24"/>
              </w:rPr>
              <w:t>加法自测正确率</w:t>
            </w:r>
          </w:p>
        </w:tc>
      </w:tr>
      <w:tr w:rsidR="00C72379">
        <w:trPr>
          <w:trHeight w:val="300"/>
        </w:trPr>
        <w:tc>
          <w:tcPr>
            <w:tcW w:w="1812" w:type="dxa"/>
            <w:tcBorders>
              <w:top w:val="nil"/>
              <w:left w:val="single" w:sz="8" w:space="0" w:color="auto"/>
              <w:bottom w:val="nil"/>
              <w:right w:val="single" w:sz="4" w:space="0" w:color="auto"/>
            </w:tcBorders>
            <w:shd w:val="clear" w:color="auto" w:fill="auto"/>
          </w:tcPr>
          <w:p w:rsidR="00C72379" w:rsidRDefault="00B67482">
            <w:pPr>
              <w:widowControl/>
              <w:rPr>
                <w:rFonts w:ascii="宋体" w:hAnsi="宋体" w:cs="宋体"/>
                <w:kern w:val="0"/>
                <w:sz w:val="24"/>
              </w:rPr>
            </w:pPr>
            <w:proofErr w:type="spellStart"/>
            <w:r>
              <w:rPr>
                <w:rFonts w:ascii="宋体" w:hAnsi="宋体" w:cs="宋体" w:hint="eastAsia"/>
                <w:kern w:val="0"/>
                <w:sz w:val="24"/>
              </w:rPr>
              <w:t>plusNum</w:t>
            </w:r>
            <w:proofErr w:type="spellEnd"/>
          </w:p>
        </w:tc>
        <w:tc>
          <w:tcPr>
            <w:tcW w:w="1782"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int</w:t>
            </w:r>
          </w:p>
        </w:tc>
        <w:tc>
          <w:tcPr>
            <w:tcW w:w="859"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可</w:t>
            </w:r>
          </w:p>
        </w:tc>
        <w:tc>
          <w:tcPr>
            <w:tcW w:w="817" w:type="dxa"/>
            <w:tcBorders>
              <w:top w:val="nil"/>
              <w:left w:val="nil"/>
              <w:bottom w:val="nil"/>
              <w:right w:val="single" w:sz="4" w:space="0" w:color="auto"/>
            </w:tcBorders>
            <w:shd w:val="clear" w:color="auto" w:fill="auto"/>
            <w:vAlign w:val="bottom"/>
          </w:tcPr>
          <w:p w:rsidR="00C72379" w:rsidRDefault="00B67482">
            <w:pPr>
              <w:widowControl/>
              <w:jc w:val="left"/>
              <w:rPr>
                <w:rFonts w:ascii="宋体" w:hAnsi="宋体" w:cs="宋体"/>
                <w:kern w:val="0"/>
                <w:sz w:val="24"/>
              </w:rPr>
            </w:pPr>
            <w:r>
              <w:rPr>
                <w:rFonts w:ascii="宋体" w:hAnsi="宋体" w:cs="宋体" w:hint="eastAsia"/>
                <w:kern w:val="0"/>
                <w:sz w:val="24"/>
              </w:rPr>
              <w:t>0</w:t>
            </w:r>
          </w:p>
        </w:tc>
        <w:tc>
          <w:tcPr>
            <w:tcW w:w="2560" w:type="dxa"/>
            <w:tcBorders>
              <w:top w:val="nil"/>
              <w:left w:val="nil"/>
              <w:bottom w:val="nil"/>
              <w:right w:val="single" w:sz="8" w:space="0" w:color="auto"/>
            </w:tcBorders>
            <w:shd w:val="clear" w:color="auto" w:fill="auto"/>
          </w:tcPr>
          <w:p w:rsidR="00C72379" w:rsidRDefault="00B67482">
            <w:pPr>
              <w:widowControl/>
              <w:rPr>
                <w:rFonts w:ascii="宋体" w:hAnsi="宋体" w:cs="宋体"/>
                <w:color w:val="000000" w:themeColor="text1"/>
                <w:kern w:val="0"/>
                <w:sz w:val="24"/>
              </w:rPr>
            </w:pPr>
            <w:r>
              <w:rPr>
                <w:rFonts w:ascii="宋体" w:hAnsi="宋体" w:cs="宋体" w:hint="eastAsia"/>
                <w:color w:val="000000" w:themeColor="text1"/>
                <w:kern w:val="0"/>
                <w:sz w:val="24"/>
              </w:rPr>
              <w:t>加法自测做题数</w:t>
            </w:r>
          </w:p>
        </w:tc>
      </w:tr>
      <w:tr w:rsidR="00C72379">
        <w:trPr>
          <w:trHeight w:val="300"/>
        </w:trPr>
        <w:tc>
          <w:tcPr>
            <w:tcW w:w="1812" w:type="dxa"/>
            <w:tcBorders>
              <w:top w:val="nil"/>
              <w:left w:val="single" w:sz="8" w:space="0" w:color="auto"/>
              <w:bottom w:val="nil"/>
              <w:right w:val="single" w:sz="4" w:space="0" w:color="auto"/>
            </w:tcBorders>
            <w:shd w:val="clear" w:color="auto" w:fill="auto"/>
          </w:tcPr>
          <w:p w:rsidR="00C72379" w:rsidRDefault="00B67482">
            <w:pPr>
              <w:widowControl/>
              <w:rPr>
                <w:rFonts w:ascii="宋体" w:hAnsi="宋体" w:cs="宋体"/>
                <w:kern w:val="0"/>
                <w:sz w:val="24"/>
              </w:rPr>
            </w:pPr>
            <w:proofErr w:type="spellStart"/>
            <w:r>
              <w:rPr>
                <w:rFonts w:ascii="宋体" w:hAnsi="宋体" w:cs="宋体" w:hint="eastAsia"/>
                <w:kern w:val="0"/>
                <w:sz w:val="24"/>
              </w:rPr>
              <w:t>minusCorrect</w:t>
            </w:r>
            <w:proofErr w:type="spellEnd"/>
          </w:p>
        </w:tc>
        <w:tc>
          <w:tcPr>
            <w:tcW w:w="1782"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double</w:t>
            </w:r>
          </w:p>
        </w:tc>
        <w:tc>
          <w:tcPr>
            <w:tcW w:w="859"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可</w:t>
            </w:r>
          </w:p>
        </w:tc>
        <w:tc>
          <w:tcPr>
            <w:tcW w:w="817" w:type="dxa"/>
            <w:tcBorders>
              <w:top w:val="nil"/>
              <w:left w:val="nil"/>
              <w:bottom w:val="nil"/>
              <w:right w:val="single" w:sz="4" w:space="0" w:color="auto"/>
            </w:tcBorders>
            <w:shd w:val="clear" w:color="auto" w:fill="auto"/>
            <w:vAlign w:val="bottom"/>
          </w:tcPr>
          <w:p w:rsidR="00C72379" w:rsidRDefault="00B67482">
            <w:pPr>
              <w:widowControl/>
              <w:jc w:val="left"/>
              <w:rPr>
                <w:rFonts w:ascii="宋体" w:hAnsi="宋体" w:cs="宋体"/>
                <w:kern w:val="0"/>
                <w:sz w:val="24"/>
              </w:rPr>
            </w:pPr>
            <w:r>
              <w:rPr>
                <w:rFonts w:ascii="宋体" w:hAnsi="宋体" w:cs="宋体" w:hint="eastAsia"/>
                <w:kern w:val="0"/>
                <w:sz w:val="24"/>
              </w:rPr>
              <w:t>0</w:t>
            </w:r>
          </w:p>
        </w:tc>
        <w:tc>
          <w:tcPr>
            <w:tcW w:w="2560" w:type="dxa"/>
            <w:tcBorders>
              <w:top w:val="nil"/>
              <w:left w:val="nil"/>
              <w:bottom w:val="nil"/>
              <w:right w:val="single" w:sz="8" w:space="0" w:color="auto"/>
            </w:tcBorders>
            <w:shd w:val="clear" w:color="auto" w:fill="auto"/>
          </w:tcPr>
          <w:p w:rsidR="00C72379" w:rsidRDefault="00C72379">
            <w:pPr>
              <w:widowControl/>
              <w:rPr>
                <w:rFonts w:ascii="宋体" w:hAnsi="宋体" w:cs="宋体"/>
                <w:color w:val="000000" w:themeColor="text1"/>
                <w:kern w:val="0"/>
                <w:sz w:val="24"/>
                <w:u w:val="single"/>
              </w:rPr>
            </w:pPr>
          </w:p>
        </w:tc>
      </w:tr>
      <w:tr w:rsidR="00C72379">
        <w:trPr>
          <w:trHeight w:val="300"/>
        </w:trPr>
        <w:tc>
          <w:tcPr>
            <w:tcW w:w="1812" w:type="dxa"/>
            <w:tcBorders>
              <w:top w:val="nil"/>
              <w:left w:val="single" w:sz="8" w:space="0" w:color="auto"/>
              <w:bottom w:val="nil"/>
              <w:right w:val="single" w:sz="4" w:space="0" w:color="auto"/>
            </w:tcBorders>
            <w:shd w:val="clear" w:color="auto" w:fill="auto"/>
          </w:tcPr>
          <w:p w:rsidR="00C72379" w:rsidRDefault="00B67482">
            <w:pPr>
              <w:widowControl/>
              <w:rPr>
                <w:rFonts w:ascii="宋体" w:hAnsi="宋体" w:cs="宋体"/>
                <w:kern w:val="0"/>
                <w:sz w:val="24"/>
              </w:rPr>
            </w:pPr>
            <w:proofErr w:type="spellStart"/>
            <w:r>
              <w:rPr>
                <w:rFonts w:ascii="宋体" w:hAnsi="宋体" w:cs="宋体" w:hint="eastAsia"/>
                <w:kern w:val="0"/>
                <w:sz w:val="24"/>
              </w:rPr>
              <w:t>minusNum</w:t>
            </w:r>
            <w:proofErr w:type="spellEnd"/>
          </w:p>
        </w:tc>
        <w:tc>
          <w:tcPr>
            <w:tcW w:w="1782"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int</w:t>
            </w:r>
          </w:p>
        </w:tc>
        <w:tc>
          <w:tcPr>
            <w:tcW w:w="859"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可</w:t>
            </w:r>
          </w:p>
        </w:tc>
        <w:tc>
          <w:tcPr>
            <w:tcW w:w="817" w:type="dxa"/>
            <w:tcBorders>
              <w:top w:val="nil"/>
              <w:left w:val="nil"/>
              <w:bottom w:val="nil"/>
              <w:right w:val="single" w:sz="4" w:space="0" w:color="auto"/>
            </w:tcBorders>
            <w:shd w:val="clear" w:color="auto" w:fill="auto"/>
            <w:vAlign w:val="bottom"/>
          </w:tcPr>
          <w:p w:rsidR="00C72379" w:rsidRDefault="00B67482">
            <w:pPr>
              <w:widowControl/>
              <w:jc w:val="left"/>
              <w:rPr>
                <w:rFonts w:ascii="宋体" w:hAnsi="宋体" w:cs="宋体"/>
                <w:kern w:val="0"/>
                <w:sz w:val="24"/>
              </w:rPr>
            </w:pPr>
            <w:r>
              <w:rPr>
                <w:rFonts w:ascii="宋体" w:hAnsi="宋体" w:cs="宋体" w:hint="eastAsia"/>
                <w:kern w:val="0"/>
                <w:sz w:val="24"/>
              </w:rPr>
              <w:t>0</w:t>
            </w:r>
          </w:p>
        </w:tc>
        <w:tc>
          <w:tcPr>
            <w:tcW w:w="2560" w:type="dxa"/>
            <w:tcBorders>
              <w:top w:val="nil"/>
              <w:left w:val="nil"/>
              <w:bottom w:val="nil"/>
              <w:right w:val="single" w:sz="8" w:space="0" w:color="auto"/>
            </w:tcBorders>
            <w:shd w:val="clear" w:color="auto" w:fill="auto"/>
          </w:tcPr>
          <w:p w:rsidR="00C72379" w:rsidRDefault="00C72379">
            <w:pPr>
              <w:widowControl/>
              <w:rPr>
                <w:rFonts w:ascii="宋体" w:hAnsi="宋体" w:cs="宋体"/>
                <w:color w:val="000000" w:themeColor="text1"/>
                <w:kern w:val="0"/>
                <w:sz w:val="24"/>
                <w:u w:val="single"/>
              </w:rPr>
            </w:pPr>
          </w:p>
        </w:tc>
      </w:tr>
      <w:tr w:rsidR="00C72379">
        <w:trPr>
          <w:trHeight w:val="300"/>
        </w:trPr>
        <w:tc>
          <w:tcPr>
            <w:tcW w:w="1812" w:type="dxa"/>
            <w:tcBorders>
              <w:top w:val="nil"/>
              <w:left w:val="single" w:sz="8" w:space="0" w:color="auto"/>
              <w:bottom w:val="nil"/>
              <w:right w:val="single" w:sz="4" w:space="0" w:color="auto"/>
            </w:tcBorders>
            <w:shd w:val="clear" w:color="auto" w:fill="auto"/>
          </w:tcPr>
          <w:p w:rsidR="00C72379" w:rsidRDefault="00B67482">
            <w:pPr>
              <w:widowControl/>
              <w:rPr>
                <w:rFonts w:ascii="宋体" w:hAnsi="宋体" w:cs="宋体"/>
                <w:kern w:val="0"/>
                <w:sz w:val="24"/>
              </w:rPr>
            </w:pPr>
            <w:proofErr w:type="spellStart"/>
            <w:r>
              <w:rPr>
                <w:rFonts w:ascii="宋体" w:hAnsi="宋体" w:cs="宋体" w:hint="eastAsia"/>
                <w:kern w:val="0"/>
                <w:sz w:val="24"/>
              </w:rPr>
              <w:t>multiplyCorrect</w:t>
            </w:r>
            <w:proofErr w:type="spellEnd"/>
          </w:p>
        </w:tc>
        <w:tc>
          <w:tcPr>
            <w:tcW w:w="1782"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double</w:t>
            </w:r>
          </w:p>
        </w:tc>
        <w:tc>
          <w:tcPr>
            <w:tcW w:w="859"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可</w:t>
            </w:r>
          </w:p>
        </w:tc>
        <w:tc>
          <w:tcPr>
            <w:tcW w:w="817" w:type="dxa"/>
            <w:tcBorders>
              <w:top w:val="nil"/>
              <w:left w:val="nil"/>
              <w:bottom w:val="nil"/>
              <w:right w:val="single" w:sz="4" w:space="0" w:color="auto"/>
            </w:tcBorders>
            <w:shd w:val="clear" w:color="auto" w:fill="auto"/>
            <w:vAlign w:val="bottom"/>
          </w:tcPr>
          <w:p w:rsidR="00C72379" w:rsidRDefault="00B67482">
            <w:pPr>
              <w:widowControl/>
              <w:jc w:val="left"/>
              <w:rPr>
                <w:rFonts w:ascii="宋体" w:hAnsi="宋体" w:cs="宋体"/>
                <w:kern w:val="0"/>
                <w:sz w:val="24"/>
              </w:rPr>
            </w:pPr>
            <w:r>
              <w:rPr>
                <w:rFonts w:ascii="宋体" w:hAnsi="宋体" w:cs="宋体" w:hint="eastAsia"/>
                <w:kern w:val="0"/>
                <w:sz w:val="24"/>
              </w:rPr>
              <w:t>0</w:t>
            </w:r>
          </w:p>
        </w:tc>
        <w:tc>
          <w:tcPr>
            <w:tcW w:w="2560" w:type="dxa"/>
            <w:tcBorders>
              <w:top w:val="nil"/>
              <w:left w:val="nil"/>
              <w:bottom w:val="nil"/>
              <w:right w:val="single" w:sz="8" w:space="0" w:color="auto"/>
            </w:tcBorders>
            <w:shd w:val="clear" w:color="auto" w:fill="auto"/>
          </w:tcPr>
          <w:p w:rsidR="00C72379" w:rsidRDefault="00C72379">
            <w:pPr>
              <w:widowControl/>
              <w:rPr>
                <w:rFonts w:ascii="宋体" w:hAnsi="宋体" w:cs="宋体"/>
                <w:color w:val="000000" w:themeColor="text1"/>
                <w:kern w:val="0"/>
                <w:sz w:val="24"/>
                <w:u w:val="single"/>
              </w:rPr>
            </w:pPr>
          </w:p>
        </w:tc>
      </w:tr>
      <w:tr w:rsidR="00C72379">
        <w:trPr>
          <w:trHeight w:val="300"/>
        </w:trPr>
        <w:tc>
          <w:tcPr>
            <w:tcW w:w="1812" w:type="dxa"/>
            <w:tcBorders>
              <w:top w:val="nil"/>
              <w:left w:val="single" w:sz="8" w:space="0" w:color="auto"/>
              <w:bottom w:val="nil"/>
              <w:right w:val="single" w:sz="4" w:space="0" w:color="auto"/>
            </w:tcBorders>
            <w:shd w:val="clear" w:color="auto" w:fill="auto"/>
          </w:tcPr>
          <w:p w:rsidR="00C72379" w:rsidRDefault="00B67482">
            <w:pPr>
              <w:widowControl/>
              <w:rPr>
                <w:rFonts w:ascii="宋体" w:hAnsi="宋体" w:cs="宋体"/>
                <w:kern w:val="0"/>
                <w:sz w:val="24"/>
              </w:rPr>
            </w:pPr>
            <w:proofErr w:type="spellStart"/>
            <w:r>
              <w:rPr>
                <w:rFonts w:ascii="宋体" w:hAnsi="宋体" w:cs="宋体" w:hint="eastAsia"/>
                <w:kern w:val="0"/>
                <w:sz w:val="24"/>
              </w:rPr>
              <w:t>multiplyNum</w:t>
            </w:r>
            <w:proofErr w:type="spellEnd"/>
          </w:p>
        </w:tc>
        <w:tc>
          <w:tcPr>
            <w:tcW w:w="1782"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int</w:t>
            </w:r>
          </w:p>
        </w:tc>
        <w:tc>
          <w:tcPr>
            <w:tcW w:w="859"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可</w:t>
            </w:r>
          </w:p>
        </w:tc>
        <w:tc>
          <w:tcPr>
            <w:tcW w:w="817" w:type="dxa"/>
            <w:tcBorders>
              <w:top w:val="nil"/>
              <w:left w:val="nil"/>
              <w:bottom w:val="nil"/>
              <w:right w:val="single" w:sz="4" w:space="0" w:color="auto"/>
            </w:tcBorders>
            <w:shd w:val="clear" w:color="auto" w:fill="auto"/>
            <w:vAlign w:val="bottom"/>
          </w:tcPr>
          <w:p w:rsidR="00C72379" w:rsidRDefault="00B67482">
            <w:pPr>
              <w:widowControl/>
              <w:jc w:val="left"/>
              <w:rPr>
                <w:rFonts w:ascii="宋体" w:hAnsi="宋体" w:cs="宋体"/>
                <w:kern w:val="0"/>
                <w:sz w:val="24"/>
              </w:rPr>
            </w:pPr>
            <w:r>
              <w:rPr>
                <w:rFonts w:ascii="宋体" w:hAnsi="宋体" w:cs="宋体" w:hint="eastAsia"/>
                <w:kern w:val="0"/>
                <w:sz w:val="24"/>
              </w:rPr>
              <w:t>0</w:t>
            </w:r>
          </w:p>
        </w:tc>
        <w:tc>
          <w:tcPr>
            <w:tcW w:w="2560" w:type="dxa"/>
            <w:tcBorders>
              <w:top w:val="nil"/>
              <w:left w:val="nil"/>
              <w:bottom w:val="nil"/>
              <w:right w:val="single" w:sz="8" w:space="0" w:color="auto"/>
            </w:tcBorders>
            <w:shd w:val="clear" w:color="auto" w:fill="auto"/>
          </w:tcPr>
          <w:p w:rsidR="00C72379" w:rsidRDefault="00C72379">
            <w:pPr>
              <w:widowControl/>
              <w:rPr>
                <w:rFonts w:ascii="宋体" w:hAnsi="宋体" w:cs="宋体"/>
                <w:color w:val="000000" w:themeColor="text1"/>
                <w:kern w:val="0"/>
                <w:sz w:val="24"/>
                <w:u w:val="single"/>
              </w:rPr>
            </w:pPr>
          </w:p>
        </w:tc>
      </w:tr>
      <w:tr w:rsidR="00C72379">
        <w:trPr>
          <w:trHeight w:val="300"/>
        </w:trPr>
        <w:tc>
          <w:tcPr>
            <w:tcW w:w="1812" w:type="dxa"/>
            <w:tcBorders>
              <w:top w:val="nil"/>
              <w:left w:val="single" w:sz="8" w:space="0" w:color="auto"/>
              <w:bottom w:val="nil"/>
              <w:right w:val="single" w:sz="4" w:space="0" w:color="auto"/>
            </w:tcBorders>
            <w:shd w:val="clear" w:color="auto" w:fill="auto"/>
          </w:tcPr>
          <w:p w:rsidR="00C72379" w:rsidRDefault="00B67482">
            <w:pPr>
              <w:widowControl/>
              <w:rPr>
                <w:rFonts w:ascii="宋体" w:hAnsi="宋体" w:cs="宋体"/>
                <w:kern w:val="0"/>
                <w:sz w:val="24"/>
              </w:rPr>
            </w:pPr>
            <w:proofErr w:type="spellStart"/>
            <w:r>
              <w:rPr>
                <w:rFonts w:ascii="宋体" w:hAnsi="宋体" w:cs="宋体" w:hint="eastAsia"/>
                <w:kern w:val="0"/>
                <w:sz w:val="24"/>
              </w:rPr>
              <w:t>divideCorrect</w:t>
            </w:r>
            <w:proofErr w:type="spellEnd"/>
          </w:p>
        </w:tc>
        <w:tc>
          <w:tcPr>
            <w:tcW w:w="1782"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double</w:t>
            </w:r>
          </w:p>
        </w:tc>
        <w:tc>
          <w:tcPr>
            <w:tcW w:w="859"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可</w:t>
            </w:r>
          </w:p>
        </w:tc>
        <w:tc>
          <w:tcPr>
            <w:tcW w:w="817" w:type="dxa"/>
            <w:tcBorders>
              <w:top w:val="nil"/>
              <w:left w:val="nil"/>
              <w:bottom w:val="nil"/>
              <w:right w:val="single" w:sz="4" w:space="0" w:color="auto"/>
            </w:tcBorders>
            <w:shd w:val="clear" w:color="auto" w:fill="auto"/>
            <w:vAlign w:val="bottom"/>
          </w:tcPr>
          <w:p w:rsidR="00C72379" w:rsidRDefault="00B67482">
            <w:pPr>
              <w:widowControl/>
              <w:jc w:val="left"/>
              <w:rPr>
                <w:rFonts w:ascii="宋体" w:hAnsi="宋体" w:cs="宋体"/>
                <w:kern w:val="0"/>
                <w:sz w:val="24"/>
              </w:rPr>
            </w:pPr>
            <w:r>
              <w:rPr>
                <w:rFonts w:ascii="宋体" w:hAnsi="宋体" w:cs="宋体" w:hint="eastAsia"/>
                <w:kern w:val="0"/>
                <w:sz w:val="24"/>
              </w:rPr>
              <w:t>0</w:t>
            </w:r>
          </w:p>
        </w:tc>
        <w:tc>
          <w:tcPr>
            <w:tcW w:w="2560" w:type="dxa"/>
            <w:tcBorders>
              <w:top w:val="nil"/>
              <w:left w:val="nil"/>
              <w:bottom w:val="nil"/>
              <w:right w:val="single" w:sz="8" w:space="0" w:color="auto"/>
            </w:tcBorders>
            <w:shd w:val="clear" w:color="auto" w:fill="auto"/>
          </w:tcPr>
          <w:p w:rsidR="00C72379" w:rsidRDefault="00C72379">
            <w:pPr>
              <w:widowControl/>
              <w:rPr>
                <w:rFonts w:ascii="宋体" w:hAnsi="宋体" w:cs="宋体"/>
                <w:color w:val="000000" w:themeColor="text1"/>
                <w:kern w:val="0"/>
                <w:sz w:val="24"/>
                <w:u w:val="single"/>
              </w:rPr>
            </w:pPr>
          </w:p>
        </w:tc>
      </w:tr>
      <w:tr w:rsidR="00C72379">
        <w:trPr>
          <w:trHeight w:val="300"/>
        </w:trPr>
        <w:tc>
          <w:tcPr>
            <w:tcW w:w="1812" w:type="dxa"/>
            <w:tcBorders>
              <w:top w:val="nil"/>
              <w:left w:val="single" w:sz="8" w:space="0" w:color="auto"/>
              <w:bottom w:val="nil"/>
              <w:right w:val="single" w:sz="4" w:space="0" w:color="auto"/>
            </w:tcBorders>
            <w:shd w:val="clear" w:color="auto" w:fill="auto"/>
          </w:tcPr>
          <w:p w:rsidR="00C72379" w:rsidRDefault="00B67482">
            <w:pPr>
              <w:widowControl/>
              <w:rPr>
                <w:rFonts w:ascii="宋体" w:hAnsi="宋体" w:cs="宋体"/>
                <w:kern w:val="0"/>
                <w:sz w:val="24"/>
              </w:rPr>
            </w:pPr>
            <w:proofErr w:type="spellStart"/>
            <w:r>
              <w:rPr>
                <w:rFonts w:ascii="宋体" w:hAnsi="宋体" w:cs="宋体" w:hint="eastAsia"/>
                <w:kern w:val="0"/>
                <w:sz w:val="24"/>
              </w:rPr>
              <w:t>divideNum</w:t>
            </w:r>
            <w:proofErr w:type="spellEnd"/>
          </w:p>
        </w:tc>
        <w:tc>
          <w:tcPr>
            <w:tcW w:w="1782"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int</w:t>
            </w:r>
          </w:p>
        </w:tc>
        <w:tc>
          <w:tcPr>
            <w:tcW w:w="859"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可</w:t>
            </w:r>
          </w:p>
        </w:tc>
        <w:tc>
          <w:tcPr>
            <w:tcW w:w="817" w:type="dxa"/>
            <w:tcBorders>
              <w:top w:val="nil"/>
              <w:left w:val="nil"/>
              <w:bottom w:val="nil"/>
              <w:right w:val="single" w:sz="4" w:space="0" w:color="auto"/>
            </w:tcBorders>
            <w:shd w:val="clear" w:color="auto" w:fill="auto"/>
            <w:vAlign w:val="bottom"/>
          </w:tcPr>
          <w:p w:rsidR="00C72379" w:rsidRDefault="00B67482">
            <w:pPr>
              <w:widowControl/>
              <w:jc w:val="left"/>
              <w:rPr>
                <w:rFonts w:ascii="宋体" w:hAnsi="宋体" w:cs="宋体"/>
                <w:kern w:val="0"/>
                <w:sz w:val="24"/>
              </w:rPr>
            </w:pPr>
            <w:r>
              <w:rPr>
                <w:rFonts w:ascii="宋体" w:hAnsi="宋体" w:cs="宋体" w:hint="eastAsia"/>
                <w:kern w:val="0"/>
                <w:sz w:val="24"/>
              </w:rPr>
              <w:t>0</w:t>
            </w:r>
          </w:p>
        </w:tc>
        <w:tc>
          <w:tcPr>
            <w:tcW w:w="2560" w:type="dxa"/>
            <w:tcBorders>
              <w:top w:val="nil"/>
              <w:left w:val="nil"/>
              <w:bottom w:val="nil"/>
              <w:right w:val="single" w:sz="8" w:space="0" w:color="auto"/>
            </w:tcBorders>
            <w:shd w:val="clear" w:color="auto" w:fill="auto"/>
          </w:tcPr>
          <w:p w:rsidR="00C72379" w:rsidRDefault="00C72379">
            <w:pPr>
              <w:widowControl/>
              <w:rPr>
                <w:rFonts w:ascii="宋体" w:hAnsi="宋体" w:cs="宋体"/>
                <w:color w:val="000000" w:themeColor="text1"/>
                <w:kern w:val="0"/>
                <w:sz w:val="24"/>
                <w:u w:val="single"/>
              </w:rPr>
            </w:pPr>
          </w:p>
        </w:tc>
      </w:tr>
      <w:tr w:rsidR="00C72379">
        <w:trPr>
          <w:trHeight w:val="300"/>
        </w:trPr>
        <w:tc>
          <w:tcPr>
            <w:tcW w:w="1812" w:type="dxa"/>
            <w:tcBorders>
              <w:top w:val="nil"/>
              <w:left w:val="single" w:sz="8" w:space="0" w:color="auto"/>
              <w:bottom w:val="nil"/>
              <w:right w:val="single" w:sz="4" w:space="0" w:color="auto"/>
            </w:tcBorders>
            <w:shd w:val="clear" w:color="auto" w:fill="auto"/>
          </w:tcPr>
          <w:p w:rsidR="00C72379" w:rsidRDefault="00B67482">
            <w:pPr>
              <w:widowControl/>
              <w:rPr>
                <w:rFonts w:ascii="宋体" w:hAnsi="宋体" w:cs="宋体"/>
                <w:kern w:val="0"/>
                <w:sz w:val="24"/>
              </w:rPr>
            </w:pPr>
            <w:proofErr w:type="spellStart"/>
            <w:r>
              <w:rPr>
                <w:rFonts w:ascii="宋体" w:hAnsi="宋体" w:cs="宋体" w:hint="eastAsia"/>
                <w:kern w:val="0"/>
                <w:sz w:val="24"/>
              </w:rPr>
              <w:t>testGrade</w:t>
            </w:r>
            <w:proofErr w:type="spellEnd"/>
          </w:p>
        </w:tc>
        <w:tc>
          <w:tcPr>
            <w:tcW w:w="1782"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double</w:t>
            </w:r>
          </w:p>
        </w:tc>
        <w:tc>
          <w:tcPr>
            <w:tcW w:w="859"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可</w:t>
            </w:r>
          </w:p>
        </w:tc>
        <w:tc>
          <w:tcPr>
            <w:tcW w:w="817" w:type="dxa"/>
            <w:tcBorders>
              <w:top w:val="nil"/>
              <w:left w:val="nil"/>
              <w:bottom w:val="nil"/>
              <w:right w:val="single" w:sz="4" w:space="0" w:color="auto"/>
            </w:tcBorders>
            <w:shd w:val="clear" w:color="auto" w:fill="auto"/>
            <w:vAlign w:val="bottom"/>
          </w:tcPr>
          <w:p w:rsidR="00C72379" w:rsidRDefault="00B67482">
            <w:pPr>
              <w:widowControl/>
              <w:jc w:val="left"/>
              <w:rPr>
                <w:rFonts w:ascii="宋体" w:hAnsi="宋体" w:cs="宋体"/>
                <w:kern w:val="0"/>
                <w:sz w:val="24"/>
              </w:rPr>
            </w:pPr>
            <w:r>
              <w:rPr>
                <w:rFonts w:ascii="宋体" w:hAnsi="宋体" w:cs="宋体" w:hint="eastAsia"/>
                <w:kern w:val="0"/>
                <w:sz w:val="24"/>
              </w:rPr>
              <w:t>0</w:t>
            </w:r>
          </w:p>
        </w:tc>
        <w:tc>
          <w:tcPr>
            <w:tcW w:w="2560" w:type="dxa"/>
            <w:tcBorders>
              <w:top w:val="nil"/>
              <w:left w:val="nil"/>
              <w:bottom w:val="nil"/>
              <w:right w:val="single" w:sz="8" w:space="0" w:color="auto"/>
            </w:tcBorders>
            <w:shd w:val="clear" w:color="auto" w:fill="auto"/>
          </w:tcPr>
          <w:p w:rsidR="00C72379" w:rsidRDefault="00B67482">
            <w:pPr>
              <w:widowControl/>
              <w:rPr>
                <w:rFonts w:ascii="宋体" w:hAnsi="宋体" w:cs="宋体"/>
                <w:color w:val="000000" w:themeColor="text1"/>
                <w:kern w:val="0"/>
                <w:sz w:val="24"/>
              </w:rPr>
            </w:pPr>
            <w:r>
              <w:rPr>
                <w:rFonts w:ascii="宋体" w:hAnsi="宋体" w:cs="宋体" w:hint="eastAsia"/>
                <w:color w:val="000000" w:themeColor="text1"/>
                <w:kern w:val="0"/>
                <w:sz w:val="24"/>
              </w:rPr>
              <w:t>小</w:t>
            </w:r>
            <w:proofErr w:type="gramStart"/>
            <w:r>
              <w:rPr>
                <w:rFonts w:ascii="宋体" w:hAnsi="宋体" w:cs="宋体" w:hint="eastAsia"/>
                <w:color w:val="000000" w:themeColor="text1"/>
                <w:kern w:val="0"/>
                <w:sz w:val="24"/>
              </w:rPr>
              <w:t>测平均</w:t>
            </w:r>
            <w:proofErr w:type="gramEnd"/>
            <w:r>
              <w:rPr>
                <w:rFonts w:ascii="宋体" w:hAnsi="宋体" w:cs="宋体" w:hint="eastAsia"/>
                <w:color w:val="000000" w:themeColor="text1"/>
                <w:kern w:val="0"/>
                <w:sz w:val="24"/>
              </w:rPr>
              <w:t>成绩</w:t>
            </w:r>
          </w:p>
        </w:tc>
      </w:tr>
      <w:tr w:rsidR="00C72379">
        <w:trPr>
          <w:trHeight w:val="300"/>
        </w:trPr>
        <w:tc>
          <w:tcPr>
            <w:tcW w:w="1812" w:type="dxa"/>
            <w:tcBorders>
              <w:top w:val="nil"/>
              <w:left w:val="single" w:sz="8" w:space="0" w:color="auto"/>
              <w:bottom w:val="nil"/>
              <w:right w:val="single" w:sz="4" w:space="0" w:color="auto"/>
            </w:tcBorders>
            <w:shd w:val="clear" w:color="auto" w:fill="auto"/>
          </w:tcPr>
          <w:p w:rsidR="00C72379" w:rsidRDefault="00B67482">
            <w:pPr>
              <w:widowControl/>
              <w:rPr>
                <w:rFonts w:ascii="宋体" w:hAnsi="宋体" w:cs="宋体"/>
                <w:kern w:val="0"/>
                <w:sz w:val="24"/>
              </w:rPr>
            </w:pPr>
            <w:proofErr w:type="spellStart"/>
            <w:r>
              <w:rPr>
                <w:rFonts w:ascii="宋体" w:hAnsi="宋体" w:cs="宋体" w:hint="eastAsia"/>
                <w:kern w:val="0"/>
                <w:sz w:val="24"/>
              </w:rPr>
              <w:t>testNum</w:t>
            </w:r>
            <w:proofErr w:type="spellEnd"/>
          </w:p>
        </w:tc>
        <w:tc>
          <w:tcPr>
            <w:tcW w:w="1782"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int</w:t>
            </w:r>
          </w:p>
        </w:tc>
        <w:tc>
          <w:tcPr>
            <w:tcW w:w="859"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可</w:t>
            </w:r>
          </w:p>
        </w:tc>
        <w:tc>
          <w:tcPr>
            <w:tcW w:w="817" w:type="dxa"/>
            <w:tcBorders>
              <w:top w:val="nil"/>
              <w:left w:val="nil"/>
              <w:bottom w:val="nil"/>
              <w:right w:val="single" w:sz="4" w:space="0" w:color="auto"/>
            </w:tcBorders>
            <w:shd w:val="clear" w:color="auto" w:fill="auto"/>
            <w:vAlign w:val="bottom"/>
          </w:tcPr>
          <w:p w:rsidR="00C72379" w:rsidRDefault="00B67482">
            <w:pPr>
              <w:widowControl/>
              <w:jc w:val="left"/>
              <w:rPr>
                <w:rFonts w:ascii="宋体" w:hAnsi="宋体" w:cs="宋体"/>
                <w:kern w:val="0"/>
                <w:sz w:val="24"/>
              </w:rPr>
            </w:pPr>
            <w:r>
              <w:rPr>
                <w:rFonts w:ascii="宋体" w:hAnsi="宋体" w:cs="宋体" w:hint="eastAsia"/>
                <w:kern w:val="0"/>
                <w:sz w:val="24"/>
              </w:rPr>
              <w:t>0</w:t>
            </w:r>
          </w:p>
        </w:tc>
        <w:tc>
          <w:tcPr>
            <w:tcW w:w="2560" w:type="dxa"/>
            <w:tcBorders>
              <w:top w:val="nil"/>
              <w:left w:val="nil"/>
              <w:bottom w:val="nil"/>
              <w:right w:val="single" w:sz="8" w:space="0" w:color="auto"/>
            </w:tcBorders>
            <w:shd w:val="clear" w:color="auto" w:fill="auto"/>
          </w:tcPr>
          <w:p w:rsidR="00C72379" w:rsidRDefault="00B67482">
            <w:pPr>
              <w:widowControl/>
              <w:rPr>
                <w:rFonts w:ascii="宋体" w:hAnsi="宋体" w:cs="宋体"/>
                <w:color w:val="000000" w:themeColor="text1"/>
                <w:kern w:val="0"/>
                <w:sz w:val="24"/>
              </w:rPr>
            </w:pPr>
            <w:r>
              <w:rPr>
                <w:rFonts w:ascii="宋体" w:hAnsi="宋体" w:cs="宋体" w:hint="eastAsia"/>
                <w:color w:val="000000" w:themeColor="text1"/>
                <w:kern w:val="0"/>
                <w:sz w:val="24"/>
              </w:rPr>
              <w:t>已做小测次数</w:t>
            </w:r>
          </w:p>
        </w:tc>
      </w:tr>
      <w:tr w:rsidR="00C72379">
        <w:trPr>
          <w:trHeight w:val="300"/>
        </w:trPr>
        <w:tc>
          <w:tcPr>
            <w:tcW w:w="1812" w:type="dxa"/>
            <w:tcBorders>
              <w:top w:val="nil"/>
              <w:left w:val="single" w:sz="8" w:space="0" w:color="auto"/>
              <w:bottom w:val="nil"/>
              <w:right w:val="single" w:sz="4" w:space="0" w:color="auto"/>
            </w:tcBorders>
            <w:shd w:val="clear" w:color="auto" w:fill="auto"/>
          </w:tcPr>
          <w:p w:rsidR="00C72379" w:rsidRDefault="00B67482">
            <w:pPr>
              <w:widowControl/>
              <w:rPr>
                <w:rFonts w:ascii="宋体" w:hAnsi="宋体" w:cs="宋体"/>
                <w:kern w:val="0"/>
                <w:sz w:val="24"/>
              </w:rPr>
            </w:pPr>
            <w:proofErr w:type="spellStart"/>
            <w:r>
              <w:rPr>
                <w:rFonts w:ascii="宋体" w:hAnsi="宋体" w:cs="宋体" w:hint="eastAsia"/>
                <w:kern w:val="0"/>
                <w:sz w:val="24"/>
              </w:rPr>
              <w:t>mistakeFileName</w:t>
            </w:r>
            <w:proofErr w:type="spellEnd"/>
          </w:p>
        </w:tc>
        <w:tc>
          <w:tcPr>
            <w:tcW w:w="1782"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proofErr w:type="gramStart"/>
            <w:r>
              <w:rPr>
                <w:rFonts w:ascii="宋体" w:hAnsi="宋体" w:cs="宋体" w:hint="eastAsia"/>
                <w:kern w:val="0"/>
                <w:sz w:val="24"/>
              </w:rPr>
              <w:t>Char[</w:t>
            </w:r>
            <w:proofErr w:type="gramEnd"/>
            <w:r>
              <w:rPr>
                <w:rFonts w:ascii="宋体" w:hAnsi="宋体" w:cs="宋体" w:hint="eastAsia"/>
                <w:kern w:val="0"/>
                <w:sz w:val="24"/>
              </w:rPr>
              <w:t>]</w:t>
            </w:r>
          </w:p>
        </w:tc>
        <w:tc>
          <w:tcPr>
            <w:tcW w:w="859"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可</w:t>
            </w:r>
          </w:p>
        </w:tc>
        <w:tc>
          <w:tcPr>
            <w:tcW w:w="817" w:type="dxa"/>
            <w:tcBorders>
              <w:top w:val="nil"/>
              <w:left w:val="nil"/>
              <w:bottom w:val="nil"/>
              <w:right w:val="single" w:sz="4" w:space="0" w:color="auto"/>
            </w:tcBorders>
            <w:shd w:val="clear" w:color="auto" w:fill="auto"/>
            <w:vAlign w:val="bottom"/>
          </w:tcPr>
          <w:p w:rsidR="00C72379" w:rsidRDefault="00B67482">
            <w:pPr>
              <w:widowControl/>
              <w:jc w:val="left"/>
              <w:rPr>
                <w:rFonts w:ascii="宋体" w:hAnsi="宋体" w:cs="宋体"/>
                <w:kern w:val="0"/>
                <w:sz w:val="24"/>
              </w:rPr>
            </w:pPr>
            <w:r>
              <w:rPr>
                <w:rFonts w:ascii="宋体" w:hAnsi="宋体" w:cs="宋体" w:hint="eastAsia"/>
                <w:kern w:val="0"/>
                <w:sz w:val="24"/>
              </w:rPr>
              <w:t>“ ”</w:t>
            </w:r>
          </w:p>
        </w:tc>
        <w:tc>
          <w:tcPr>
            <w:tcW w:w="2560" w:type="dxa"/>
            <w:tcBorders>
              <w:top w:val="nil"/>
              <w:left w:val="nil"/>
              <w:bottom w:val="nil"/>
              <w:right w:val="single" w:sz="8" w:space="0" w:color="auto"/>
            </w:tcBorders>
            <w:shd w:val="clear" w:color="auto" w:fill="auto"/>
          </w:tcPr>
          <w:p w:rsidR="00C72379" w:rsidRDefault="00B67482">
            <w:pPr>
              <w:widowControl/>
              <w:rPr>
                <w:rFonts w:ascii="宋体" w:hAnsi="宋体" w:cs="宋体"/>
                <w:color w:val="000000" w:themeColor="text1"/>
                <w:kern w:val="0"/>
                <w:sz w:val="24"/>
              </w:rPr>
            </w:pPr>
            <w:r>
              <w:rPr>
                <w:rFonts w:ascii="宋体" w:hAnsi="宋体" w:cs="宋体" w:hint="eastAsia"/>
                <w:color w:val="000000" w:themeColor="text1"/>
                <w:kern w:val="0"/>
                <w:sz w:val="24"/>
              </w:rPr>
              <w:t>错题本文件名</w:t>
            </w:r>
          </w:p>
        </w:tc>
      </w:tr>
      <w:tr w:rsidR="00C72379">
        <w:trPr>
          <w:trHeight w:val="300"/>
        </w:trPr>
        <w:tc>
          <w:tcPr>
            <w:tcW w:w="1812" w:type="dxa"/>
            <w:tcBorders>
              <w:top w:val="nil"/>
              <w:left w:val="single" w:sz="8" w:space="0" w:color="auto"/>
              <w:bottom w:val="nil"/>
              <w:right w:val="single" w:sz="4" w:space="0" w:color="auto"/>
            </w:tcBorders>
            <w:shd w:val="clear" w:color="auto" w:fill="auto"/>
          </w:tcPr>
          <w:p w:rsidR="00C72379" w:rsidRDefault="00B67482">
            <w:pPr>
              <w:widowControl/>
              <w:rPr>
                <w:rFonts w:ascii="宋体" w:hAnsi="宋体" w:cs="宋体"/>
                <w:kern w:val="0"/>
                <w:sz w:val="24"/>
              </w:rPr>
            </w:pPr>
            <w:proofErr w:type="spellStart"/>
            <w:r>
              <w:rPr>
                <w:rFonts w:ascii="宋体" w:hAnsi="宋体" w:cs="宋体" w:hint="eastAsia"/>
                <w:kern w:val="0"/>
                <w:sz w:val="24"/>
              </w:rPr>
              <w:t>mistakeNum</w:t>
            </w:r>
            <w:proofErr w:type="spellEnd"/>
          </w:p>
        </w:tc>
        <w:tc>
          <w:tcPr>
            <w:tcW w:w="1782"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int</w:t>
            </w:r>
          </w:p>
        </w:tc>
        <w:tc>
          <w:tcPr>
            <w:tcW w:w="859"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可</w:t>
            </w:r>
          </w:p>
        </w:tc>
        <w:tc>
          <w:tcPr>
            <w:tcW w:w="817" w:type="dxa"/>
            <w:tcBorders>
              <w:top w:val="nil"/>
              <w:left w:val="nil"/>
              <w:bottom w:val="nil"/>
              <w:right w:val="single" w:sz="4" w:space="0" w:color="auto"/>
            </w:tcBorders>
            <w:shd w:val="clear" w:color="auto" w:fill="auto"/>
            <w:vAlign w:val="bottom"/>
          </w:tcPr>
          <w:p w:rsidR="00C72379" w:rsidRDefault="00B67482">
            <w:pPr>
              <w:widowControl/>
              <w:jc w:val="left"/>
              <w:rPr>
                <w:rFonts w:ascii="宋体" w:hAnsi="宋体" w:cs="宋体"/>
                <w:kern w:val="0"/>
                <w:sz w:val="24"/>
              </w:rPr>
            </w:pPr>
            <w:r>
              <w:rPr>
                <w:rFonts w:ascii="宋体" w:hAnsi="宋体" w:cs="宋体" w:hint="eastAsia"/>
                <w:kern w:val="0"/>
                <w:sz w:val="24"/>
              </w:rPr>
              <w:t>0</w:t>
            </w:r>
          </w:p>
        </w:tc>
        <w:tc>
          <w:tcPr>
            <w:tcW w:w="2560" w:type="dxa"/>
            <w:tcBorders>
              <w:top w:val="nil"/>
              <w:left w:val="nil"/>
              <w:bottom w:val="nil"/>
              <w:right w:val="single" w:sz="8" w:space="0" w:color="auto"/>
            </w:tcBorders>
            <w:shd w:val="clear" w:color="auto" w:fill="auto"/>
          </w:tcPr>
          <w:p w:rsidR="00C72379" w:rsidRDefault="00B67482">
            <w:pPr>
              <w:widowControl/>
              <w:rPr>
                <w:rFonts w:ascii="宋体" w:hAnsi="宋体" w:cs="宋体"/>
                <w:color w:val="000000" w:themeColor="text1"/>
                <w:kern w:val="0"/>
                <w:sz w:val="24"/>
              </w:rPr>
            </w:pPr>
            <w:r>
              <w:rPr>
                <w:rFonts w:ascii="宋体" w:hAnsi="宋体" w:cs="宋体" w:hint="eastAsia"/>
                <w:color w:val="000000" w:themeColor="text1"/>
                <w:kern w:val="0"/>
                <w:sz w:val="24"/>
              </w:rPr>
              <w:t>错题数</w:t>
            </w:r>
          </w:p>
        </w:tc>
      </w:tr>
      <w:tr w:rsidR="00C72379">
        <w:trPr>
          <w:trHeight w:val="300"/>
        </w:trPr>
        <w:tc>
          <w:tcPr>
            <w:tcW w:w="1812" w:type="dxa"/>
            <w:tcBorders>
              <w:top w:val="nil"/>
              <w:left w:val="single" w:sz="8" w:space="0" w:color="auto"/>
              <w:bottom w:val="nil"/>
              <w:right w:val="single" w:sz="4" w:space="0" w:color="auto"/>
            </w:tcBorders>
            <w:shd w:val="clear" w:color="auto" w:fill="auto"/>
          </w:tcPr>
          <w:p w:rsidR="00C72379" w:rsidRDefault="00B67482">
            <w:pPr>
              <w:widowControl/>
              <w:rPr>
                <w:rFonts w:ascii="宋体" w:hAnsi="宋体" w:cs="宋体"/>
                <w:kern w:val="0"/>
                <w:sz w:val="24"/>
              </w:rPr>
            </w:pPr>
            <w:proofErr w:type="spellStart"/>
            <w:r>
              <w:rPr>
                <w:rFonts w:ascii="宋体" w:hAnsi="宋体" w:cs="宋体" w:hint="eastAsia"/>
                <w:kern w:val="0"/>
                <w:sz w:val="24"/>
              </w:rPr>
              <w:t>gameLevel</w:t>
            </w:r>
            <w:proofErr w:type="spellEnd"/>
          </w:p>
        </w:tc>
        <w:tc>
          <w:tcPr>
            <w:tcW w:w="1782"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 xml:space="preserve">int </w:t>
            </w:r>
          </w:p>
        </w:tc>
        <w:tc>
          <w:tcPr>
            <w:tcW w:w="859"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不可</w:t>
            </w:r>
          </w:p>
        </w:tc>
        <w:tc>
          <w:tcPr>
            <w:tcW w:w="817" w:type="dxa"/>
            <w:tcBorders>
              <w:top w:val="nil"/>
              <w:left w:val="nil"/>
              <w:bottom w:val="nil"/>
              <w:right w:val="single" w:sz="4" w:space="0" w:color="auto"/>
            </w:tcBorders>
            <w:shd w:val="clear" w:color="auto" w:fill="auto"/>
            <w:vAlign w:val="bottom"/>
          </w:tcPr>
          <w:p w:rsidR="00C72379" w:rsidRDefault="00B67482">
            <w:pPr>
              <w:widowControl/>
              <w:jc w:val="left"/>
              <w:rPr>
                <w:rFonts w:ascii="宋体" w:hAnsi="宋体" w:cs="宋体"/>
                <w:kern w:val="0"/>
                <w:sz w:val="24"/>
              </w:rPr>
            </w:pPr>
            <w:r>
              <w:rPr>
                <w:rFonts w:ascii="宋体" w:hAnsi="宋体" w:cs="宋体" w:hint="eastAsia"/>
                <w:kern w:val="0"/>
                <w:sz w:val="24"/>
              </w:rPr>
              <w:t>1</w:t>
            </w:r>
          </w:p>
        </w:tc>
        <w:tc>
          <w:tcPr>
            <w:tcW w:w="2560" w:type="dxa"/>
            <w:tcBorders>
              <w:top w:val="nil"/>
              <w:left w:val="nil"/>
              <w:bottom w:val="nil"/>
              <w:right w:val="single" w:sz="8" w:space="0" w:color="auto"/>
            </w:tcBorders>
            <w:shd w:val="clear" w:color="auto" w:fill="auto"/>
          </w:tcPr>
          <w:p w:rsidR="00C72379" w:rsidRDefault="00B67482">
            <w:pPr>
              <w:widowControl/>
              <w:rPr>
                <w:rFonts w:ascii="宋体" w:hAnsi="宋体" w:cs="宋体"/>
                <w:color w:val="000000" w:themeColor="text1"/>
                <w:kern w:val="0"/>
                <w:sz w:val="24"/>
              </w:rPr>
            </w:pPr>
            <w:r>
              <w:rPr>
                <w:rFonts w:ascii="宋体" w:hAnsi="宋体" w:cs="宋体" w:hint="eastAsia"/>
                <w:color w:val="000000" w:themeColor="text1"/>
                <w:kern w:val="0"/>
                <w:sz w:val="24"/>
              </w:rPr>
              <w:t>游戏闯关模式当前关卡</w:t>
            </w:r>
          </w:p>
        </w:tc>
      </w:tr>
      <w:tr w:rsidR="00C72379">
        <w:trPr>
          <w:trHeight w:val="300"/>
        </w:trPr>
        <w:tc>
          <w:tcPr>
            <w:tcW w:w="1812" w:type="dxa"/>
            <w:tcBorders>
              <w:top w:val="nil"/>
              <w:left w:val="single" w:sz="8" w:space="0" w:color="auto"/>
              <w:bottom w:val="nil"/>
              <w:right w:val="single" w:sz="4" w:space="0" w:color="auto"/>
            </w:tcBorders>
            <w:shd w:val="clear" w:color="auto" w:fill="auto"/>
          </w:tcPr>
          <w:p w:rsidR="00C72379" w:rsidRDefault="00B67482">
            <w:pPr>
              <w:widowControl/>
              <w:rPr>
                <w:rFonts w:ascii="宋体" w:hAnsi="宋体" w:cs="宋体"/>
                <w:kern w:val="0"/>
                <w:sz w:val="24"/>
              </w:rPr>
            </w:pPr>
            <w:proofErr w:type="spellStart"/>
            <w:r>
              <w:rPr>
                <w:rFonts w:ascii="宋体" w:hAnsi="宋体" w:cs="宋体" w:hint="eastAsia"/>
                <w:kern w:val="0"/>
                <w:sz w:val="24"/>
              </w:rPr>
              <w:t>gameNum</w:t>
            </w:r>
            <w:proofErr w:type="spellEnd"/>
          </w:p>
        </w:tc>
        <w:tc>
          <w:tcPr>
            <w:tcW w:w="1782"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int</w:t>
            </w:r>
          </w:p>
        </w:tc>
        <w:tc>
          <w:tcPr>
            <w:tcW w:w="859"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可</w:t>
            </w:r>
          </w:p>
        </w:tc>
        <w:tc>
          <w:tcPr>
            <w:tcW w:w="817" w:type="dxa"/>
            <w:tcBorders>
              <w:top w:val="nil"/>
              <w:left w:val="nil"/>
              <w:bottom w:val="nil"/>
              <w:right w:val="single" w:sz="4" w:space="0" w:color="auto"/>
            </w:tcBorders>
            <w:shd w:val="clear" w:color="auto" w:fill="auto"/>
            <w:vAlign w:val="bottom"/>
          </w:tcPr>
          <w:p w:rsidR="00C72379" w:rsidRDefault="00B67482">
            <w:pPr>
              <w:widowControl/>
              <w:jc w:val="left"/>
              <w:rPr>
                <w:rFonts w:ascii="宋体" w:hAnsi="宋体" w:cs="宋体"/>
                <w:kern w:val="0"/>
                <w:sz w:val="24"/>
              </w:rPr>
            </w:pPr>
            <w:r>
              <w:rPr>
                <w:rFonts w:ascii="宋体" w:hAnsi="宋体" w:cs="宋体" w:hint="eastAsia"/>
                <w:kern w:val="0"/>
                <w:sz w:val="24"/>
              </w:rPr>
              <w:t>0</w:t>
            </w:r>
          </w:p>
        </w:tc>
        <w:tc>
          <w:tcPr>
            <w:tcW w:w="2560" w:type="dxa"/>
            <w:tcBorders>
              <w:top w:val="nil"/>
              <w:left w:val="nil"/>
              <w:bottom w:val="nil"/>
              <w:right w:val="single" w:sz="8" w:space="0" w:color="auto"/>
            </w:tcBorders>
            <w:shd w:val="clear" w:color="auto" w:fill="auto"/>
          </w:tcPr>
          <w:p w:rsidR="00C72379" w:rsidRDefault="00B67482">
            <w:pPr>
              <w:widowControl/>
              <w:rPr>
                <w:rFonts w:ascii="宋体" w:hAnsi="宋体" w:cs="宋体"/>
                <w:color w:val="000000" w:themeColor="text1"/>
                <w:kern w:val="0"/>
                <w:sz w:val="24"/>
              </w:rPr>
            </w:pPr>
            <w:r>
              <w:rPr>
                <w:rFonts w:ascii="宋体" w:hAnsi="宋体" w:cs="宋体" w:hint="eastAsia"/>
                <w:color w:val="000000" w:themeColor="text1"/>
                <w:kern w:val="0"/>
                <w:sz w:val="24"/>
              </w:rPr>
              <w:t>游戏无尽模式当前最大题量</w:t>
            </w:r>
          </w:p>
        </w:tc>
      </w:tr>
      <w:tr w:rsidR="00C72379">
        <w:trPr>
          <w:trHeight w:val="300"/>
        </w:trPr>
        <w:tc>
          <w:tcPr>
            <w:tcW w:w="1812" w:type="dxa"/>
            <w:tcBorders>
              <w:top w:val="nil"/>
              <w:left w:val="single" w:sz="8" w:space="0" w:color="auto"/>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lastRenderedPageBreak/>
              <w:t>grade</w:t>
            </w:r>
          </w:p>
        </w:tc>
        <w:tc>
          <w:tcPr>
            <w:tcW w:w="1782"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proofErr w:type="gramStart"/>
            <w:r>
              <w:rPr>
                <w:rFonts w:ascii="宋体" w:hAnsi="宋体" w:cs="宋体" w:hint="eastAsia"/>
                <w:kern w:val="0"/>
                <w:sz w:val="24"/>
              </w:rPr>
              <w:t>int[</w:t>
            </w:r>
            <w:proofErr w:type="gramEnd"/>
            <w:r>
              <w:rPr>
                <w:rFonts w:ascii="宋体" w:hAnsi="宋体" w:cs="宋体" w:hint="eastAsia"/>
                <w:kern w:val="0"/>
                <w:sz w:val="24"/>
              </w:rPr>
              <w:t>]</w:t>
            </w:r>
          </w:p>
        </w:tc>
        <w:tc>
          <w:tcPr>
            <w:tcW w:w="859"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可</w:t>
            </w:r>
          </w:p>
        </w:tc>
        <w:tc>
          <w:tcPr>
            <w:tcW w:w="817" w:type="dxa"/>
            <w:tcBorders>
              <w:top w:val="nil"/>
              <w:left w:val="nil"/>
              <w:bottom w:val="nil"/>
              <w:right w:val="single" w:sz="4" w:space="0" w:color="auto"/>
            </w:tcBorders>
            <w:shd w:val="clear" w:color="auto" w:fill="auto"/>
            <w:vAlign w:val="bottom"/>
          </w:tcPr>
          <w:p w:rsidR="00C72379" w:rsidRDefault="00B67482">
            <w:pPr>
              <w:widowControl/>
              <w:jc w:val="left"/>
              <w:rPr>
                <w:rFonts w:ascii="宋体" w:hAnsi="宋体" w:cs="宋体"/>
                <w:kern w:val="0"/>
                <w:sz w:val="24"/>
              </w:rPr>
            </w:pPr>
            <w:r>
              <w:rPr>
                <w:rFonts w:ascii="宋体" w:hAnsi="宋体" w:cs="宋体" w:hint="eastAsia"/>
                <w:kern w:val="0"/>
                <w:sz w:val="24"/>
              </w:rPr>
              <w:t>0</w:t>
            </w:r>
          </w:p>
        </w:tc>
        <w:tc>
          <w:tcPr>
            <w:tcW w:w="2560" w:type="dxa"/>
            <w:tcBorders>
              <w:top w:val="nil"/>
              <w:left w:val="nil"/>
              <w:bottom w:val="nil"/>
              <w:right w:val="single" w:sz="8" w:space="0" w:color="auto"/>
            </w:tcBorders>
            <w:shd w:val="clear" w:color="auto" w:fill="auto"/>
          </w:tcPr>
          <w:p w:rsidR="00C72379" w:rsidRDefault="00B67482">
            <w:pPr>
              <w:widowControl/>
              <w:rPr>
                <w:rFonts w:ascii="宋体" w:hAnsi="宋体" w:cs="宋体"/>
                <w:color w:val="000000" w:themeColor="text1"/>
                <w:kern w:val="0"/>
                <w:sz w:val="24"/>
              </w:rPr>
            </w:pPr>
            <w:r>
              <w:rPr>
                <w:rFonts w:ascii="宋体" w:hAnsi="宋体" w:cs="宋体" w:hint="eastAsia"/>
                <w:color w:val="000000" w:themeColor="text1"/>
                <w:kern w:val="0"/>
                <w:sz w:val="24"/>
              </w:rPr>
              <w:t>历史成绩</w:t>
            </w:r>
          </w:p>
        </w:tc>
      </w:tr>
      <w:tr w:rsidR="00C72379">
        <w:trPr>
          <w:trHeight w:val="326"/>
        </w:trPr>
        <w:tc>
          <w:tcPr>
            <w:tcW w:w="1812" w:type="dxa"/>
            <w:tcBorders>
              <w:top w:val="nil"/>
              <w:left w:val="single" w:sz="8" w:space="0" w:color="auto"/>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comment</w:t>
            </w:r>
          </w:p>
        </w:tc>
        <w:tc>
          <w:tcPr>
            <w:tcW w:w="1782"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proofErr w:type="gramStart"/>
            <w:r>
              <w:rPr>
                <w:rFonts w:ascii="宋体" w:hAnsi="宋体" w:cs="宋体" w:hint="eastAsia"/>
                <w:kern w:val="0"/>
                <w:sz w:val="24"/>
              </w:rPr>
              <w:t>char[</w:t>
            </w:r>
            <w:proofErr w:type="gramEnd"/>
            <w:r>
              <w:rPr>
                <w:rFonts w:ascii="宋体" w:hAnsi="宋体" w:cs="宋体" w:hint="eastAsia"/>
                <w:kern w:val="0"/>
                <w:sz w:val="24"/>
              </w:rPr>
              <w:t>]</w:t>
            </w:r>
          </w:p>
        </w:tc>
        <w:tc>
          <w:tcPr>
            <w:tcW w:w="859" w:type="dxa"/>
            <w:tcBorders>
              <w:top w:val="nil"/>
              <w:left w:val="nil"/>
              <w:bottom w:val="nil"/>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可</w:t>
            </w:r>
          </w:p>
        </w:tc>
        <w:tc>
          <w:tcPr>
            <w:tcW w:w="817" w:type="dxa"/>
            <w:tcBorders>
              <w:top w:val="nil"/>
              <w:left w:val="nil"/>
              <w:bottom w:val="nil"/>
              <w:right w:val="single" w:sz="4" w:space="0" w:color="auto"/>
            </w:tcBorders>
            <w:shd w:val="clear" w:color="auto" w:fill="auto"/>
            <w:vAlign w:val="bottom"/>
          </w:tcPr>
          <w:p w:rsidR="00C72379" w:rsidRDefault="00B67482">
            <w:pPr>
              <w:widowControl/>
              <w:jc w:val="left"/>
              <w:rPr>
                <w:rFonts w:ascii="宋体" w:hAnsi="宋体" w:cs="宋体"/>
                <w:kern w:val="0"/>
                <w:sz w:val="24"/>
              </w:rPr>
            </w:pPr>
            <w:r>
              <w:rPr>
                <w:rFonts w:ascii="宋体" w:hAnsi="宋体" w:cs="宋体" w:hint="eastAsia"/>
                <w:kern w:val="0"/>
                <w:sz w:val="24"/>
              </w:rPr>
              <w:t>“ ”</w:t>
            </w:r>
          </w:p>
        </w:tc>
        <w:tc>
          <w:tcPr>
            <w:tcW w:w="2560" w:type="dxa"/>
            <w:tcBorders>
              <w:top w:val="nil"/>
              <w:left w:val="nil"/>
              <w:bottom w:val="nil"/>
              <w:right w:val="single" w:sz="8" w:space="0" w:color="auto"/>
            </w:tcBorders>
            <w:shd w:val="clear" w:color="auto" w:fill="auto"/>
          </w:tcPr>
          <w:p w:rsidR="00C72379" w:rsidRDefault="00B67482">
            <w:pPr>
              <w:widowControl/>
              <w:rPr>
                <w:rFonts w:ascii="宋体" w:hAnsi="宋体" w:cs="宋体"/>
                <w:color w:val="000000" w:themeColor="text1"/>
                <w:kern w:val="0"/>
                <w:sz w:val="24"/>
              </w:rPr>
            </w:pPr>
            <w:r>
              <w:rPr>
                <w:rFonts w:ascii="宋体" w:hAnsi="宋体" w:cs="宋体" w:hint="eastAsia"/>
                <w:color w:val="000000" w:themeColor="text1"/>
                <w:kern w:val="0"/>
                <w:sz w:val="24"/>
              </w:rPr>
              <w:t>老师评价</w:t>
            </w:r>
          </w:p>
        </w:tc>
      </w:tr>
      <w:tr w:rsidR="00C72379">
        <w:trPr>
          <w:trHeight w:val="300"/>
        </w:trPr>
        <w:tc>
          <w:tcPr>
            <w:tcW w:w="1812" w:type="dxa"/>
            <w:tcBorders>
              <w:top w:val="nil"/>
              <w:left w:val="single" w:sz="8" w:space="0" w:color="auto"/>
              <w:bottom w:val="single" w:sz="8" w:space="0" w:color="auto"/>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next</w:t>
            </w:r>
          </w:p>
        </w:tc>
        <w:tc>
          <w:tcPr>
            <w:tcW w:w="1782" w:type="dxa"/>
            <w:tcBorders>
              <w:top w:val="nil"/>
              <w:left w:val="nil"/>
              <w:bottom w:val="single" w:sz="8" w:space="0" w:color="auto"/>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struct student*</w:t>
            </w:r>
          </w:p>
        </w:tc>
        <w:tc>
          <w:tcPr>
            <w:tcW w:w="859" w:type="dxa"/>
            <w:tcBorders>
              <w:top w:val="nil"/>
              <w:left w:val="nil"/>
              <w:bottom w:val="single" w:sz="8" w:space="0" w:color="auto"/>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可</w:t>
            </w:r>
          </w:p>
        </w:tc>
        <w:tc>
          <w:tcPr>
            <w:tcW w:w="817" w:type="dxa"/>
            <w:tcBorders>
              <w:top w:val="nil"/>
              <w:left w:val="nil"/>
              <w:bottom w:val="single" w:sz="8" w:space="0" w:color="auto"/>
              <w:right w:val="single" w:sz="4" w:space="0" w:color="auto"/>
            </w:tcBorders>
            <w:shd w:val="clear" w:color="auto" w:fill="auto"/>
            <w:vAlign w:val="bottom"/>
          </w:tcPr>
          <w:p w:rsidR="00C72379" w:rsidRDefault="00B67482">
            <w:pPr>
              <w:widowControl/>
              <w:jc w:val="left"/>
              <w:rPr>
                <w:rFonts w:ascii="宋体" w:hAnsi="宋体" w:cs="宋体"/>
                <w:kern w:val="0"/>
                <w:sz w:val="24"/>
              </w:rPr>
            </w:pPr>
            <w:r>
              <w:rPr>
                <w:rFonts w:ascii="宋体" w:hAnsi="宋体" w:cs="宋体" w:hint="eastAsia"/>
                <w:kern w:val="0"/>
                <w:sz w:val="24"/>
              </w:rPr>
              <w:t>NULL</w:t>
            </w:r>
          </w:p>
        </w:tc>
        <w:tc>
          <w:tcPr>
            <w:tcW w:w="2560" w:type="dxa"/>
            <w:tcBorders>
              <w:top w:val="nil"/>
              <w:left w:val="nil"/>
              <w:bottom w:val="single" w:sz="8" w:space="0" w:color="auto"/>
              <w:right w:val="single" w:sz="8" w:space="0" w:color="auto"/>
            </w:tcBorders>
            <w:shd w:val="clear" w:color="auto" w:fill="auto"/>
          </w:tcPr>
          <w:p w:rsidR="00C72379" w:rsidRDefault="00C72379">
            <w:pPr>
              <w:widowControl/>
              <w:rPr>
                <w:rFonts w:ascii="宋体" w:hAnsi="宋体" w:cs="宋体"/>
                <w:kern w:val="0"/>
                <w:sz w:val="24"/>
              </w:rPr>
            </w:pPr>
          </w:p>
        </w:tc>
      </w:tr>
    </w:tbl>
    <w:p w:rsidR="00C72379" w:rsidRDefault="00B67482">
      <w:pPr>
        <w:pStyle w:val="3"/>
        <w:numPr>
          <w:ilvl w:val="2"/>
          <w:numId w:val="0"/>
        </w:numPr>
        <w:spacing w:line="15" w:lineRule="auto"/>
        <w:rPr>
          <w:rFonts w:ascii="宋体" w:eastAsia="宋体" w:hAnsi="宋体" w:cs="宋体"/>
          <w:iCs/>
        </w:rPr>
      </w:pPr>
      <w:r>
        <w:rPr>
          <w:rFonts w:ascii="宋体" w:eastAsia="宋体" w:hAnsi="宋体" w:cs="宋体" w:hint="eastAsia"/>
          <w:iCs/>
        </w:rPr>
        <w:t>具体代码实现如下：</w:t>
      </w:r>
    </w:p>
    <w:p w:rsidR="00C72379" w:rsidRPr="00B67482" w:rsidRDefault="00B67482">
      <w:pPr>
        <w:pStyle w:val="3"/>
        <w:numPr>
          <w:ilvl w:val="2"/>
          <w:numId w:val="0"/>
        </w:numPr>
        <w:spacing w:line="15" w:lineRule="auto"/>
        <w:rPr>
          <w:rFonts w:ascii="宋体" w:eastAsia="宋体" w:hAnsi="宋体" w:cs="宋体"/>
          <w:iCs/>
          <w:szCs w:val="24"/>
        </w:rPr>
      </w:pPr>
      <w:r w:rsidRPr="00B67482">
        <w:rPr>
          <w:rFonts w:ascii="宋体" w:eastAsia="宋体" w:hAnsi="宋体" w:cs="宋体" w:hint="eastAsia"/>
          <w:iCs/>
          <w:szCs w:val="24"/>
        </w:rPr>
        <w:t>typedef struct student {</w:t>
      </w:r>
    </w:p>
    <w:p w:rsidR="00C72379" w:rsidRPr="00B67482" w:rsidRDefault="00B67482">
      <w:pPr>
        <w:pStyle w:val="3"/>
        <w:numPr>
          <w:ilvl w:val="2"/>
          <w:numId w:val="0"/>
        </w:numPr>
        <w:spacing w:line="15" w:lineRule="auto"/>
        <w:rPr>
          <w:rFonts w:ascii="宋体" w:eastAsia="宋体" w:hAnsi="宋体" w:cs="宋体"/>
          <w:iCs/>
          <w:szCs w:val="24"/>
        </w:rPr>
      </w:pPr>
      <w:r w:rsidRPr="00B67482">
        <w:rPr>
          <w:rFonts w:ascii="宋体" w:eastAsia="宋体" w:hAnsi="宋体" w:cs="宋体" w:hint="eastAsia"/>
          <w:iCs/>
          <w:szCs w:val="24"/>
        </w:rPr>
        <w:tab/>
        <w:t xml:space="preserve">char </w:t>
      </w:r>
      <w:proofErr w:type="gramStart"/>
      <w:r w:rsidRPr="00B67482">
        <w:rPr>
          <w:rFonts w:ascii="宋体" w:eastAsia="宋体" w:hAnsi="宋体" w:cs="宋体" w:hint="eastAsia"/>
          <w:iCs/>
          <w:szCs w:val="24"/>
        </w:rPr>
        <w:t>name[</w:t>
      </w:r>
      <w:proofErr w:type="gramEnd"/>
      <w:r w:rsidRPr="00B67482">
        <w:rPr>
          <w:rFonts w:ascii="宋体" w:eastAsia="宋体" w:hAnsi="宋体" w:cs="宋体" w:hint="eastAsia"/>
          <w:iCs/>
          <w:szCs w:val="24"/>
        </w:rPr>
        <w:t>20];</w:t>
      </w:r>
    </w:p>
    <w:p w:rsidR="00C72379" w:rsidRPr="00B67482" w:rsidRDefault="00B67482">
      <w:pPr>
        <w:pStyle w:val="3"/>
        <w:numPr>
          <w:ilvl w:val="2"/>
          <w:numId w:val="0"/>
        </w:numPr>
        <w:spacing w:line="15" w:lineRule="auto"/>
        <w:rPr>
          <w:rFonts w:ascii="宋体" w:eastAsia="宋体" w:hAnsi="宋体" w:cs="宋体"/>
          <w:iCs/>
          <w:szCs w:val="24"/>
        </w:rPr>
      </w:pPr>
      <w:r w:rsidRPr="00B67482">
        <w:rPr>
          <w:rFonts w:ascii="宋体" w:eastAsia="宋体" w:hAnsi="宋体" w:cs="宋体" w:hint="eastAsia"/>
          <w:iCs/>
          <w:szCs w:val="24"/>
        </w:rPr>
        <w:tab/>
        <w:t xml:space="preserve">char </w:t>
      </w:r>
      <w:proofErr w:type="gramStart"/>
      <w:r w:rsidRPr="00B67482">
        <w:rPr>
          <w:rFonts w:ascii="宋体" w:eastAsia="宋体" w:hAnsi="宋体" w:cs="宋体" w:hint="eastAsia"/>
          <w:iCs/>
          <w:szCs w:val="24"/>
        </w:rPr>
        <w:t>id[</w:t>
      </w:r>
      <w:proofErr w:type="gramEnd"/>
      <w:r w:rsidRPr="00B67482">
        <w:rPr>
          <w:rFonts w:ascii="宋体" w:eastAsia="宋体" w:hAnsi="宋体" w:cs="宋体" w:hint="eastAsia"/>
          <w:iCs/>
          <w:szCs w:val="24"/>
        </w:rPr>
        <w:t>10];</w:t>
      </w:r>
    </w:p>
    <w:p w:rsidR="00C72379" w:rsidRPr="00B67482" w:rsidRDefault="00B67482">
      <w:pPr>
        <w:pStyle w:val="3"/>
        <w:numPr>
          <w:ilvl w:val="2"/>
          <w:numId w:val="0"/>
        </w:numPr>
        <w:spacing w:line="15" w:lineRule="auto"/>
        <w:rPr>
          <w:rFonts w:ascii="宋体" w:eastAsia="宋体" w:hAnsi="宋体" w:cs="宋体"/>
          <w:iCs/>
          <w:szCs w:val="24"/>
        </w:rPr>
      </w:pPr>
      <w:r w:rsidRPr="00B67482">
        <w:rPr>
          <w:rFonts w:ascii="宋体" w:eastAsia="宋体" w:hAnsi="宋体" w:cs="宋体" w:hint="eastAsia"/>
          <w:iCs/>
          <w:szCs w:val="24"/>
        </w:rPr>
        <w:tab/>
        <w:t xml:space="preserve">char </w:t>
      </w:r>
      <w:proofErr w:type="gramStart"/>
      <w:r w:rsidRPr="00B67482">
        <w:rPr>
          <w:rFonts w:ascii="宋体" w:eastAsia="宋体" w:hAnsi="宋体" w:cs="宋体" w:hint="eastAsia"/>
          <w:iCs/>
          <w:szCs w:val="24"/>
        </w:rPr>
        <w:t>pin[</w:t>
      </w:r>
      <w:proofErr w:type="gramEnd"/>
      <w:r w:rsidRPr="00B67482">
        <w:rPr>
          <w:rFonts w:ascii="宋体" w:eastAsia="宋体" w:hAnsi="宋体" w:cs="宋体" w:hint="eastAsia"/>
          <w:iCs/>
          <w:szCs w:val="24"/>
        </w:rPr>
        <w:t>20];</w:t>
      </w:r>
    </w:p>
    <w:p w:rsidR="00C72379" w:rsidRPr="00B67482" w:rsidRDefault="00B67482">
      <w:pPr>
        <w:pStyle w:val="3"/>
        <w:numPr>
          <w:ilvl w:val="2"/>
          <w:numId w:val="0"/>
        </w:numPr>
        <w:spacing w:line="15" w:lineRule="auto"/>
        <w:rPr>
          <w:rFonts w:ascii="宋体" w:eastAsia="宋体" w:hAnsi="宋体" w:cs="宋体"/>
          <w:iCs/>
          <w:szCs w:val="24"/>
        </w:rPr>
      </w:pPr>
      <w:r w:rsidRPr="00B67482">
        <w:rPr>
          <w:rFonts w:ascii="宋体" w:eastAsia="宋体" w:hAnsi="宋体" w:cs="宋体" w:hint="eastAsia"/>
          <w:iCs/>
          <w:szCs w:val="24"/>
        </w:rPr>
        <w:tab/>
        <w:t xml:space="preserve">double </w:t>
      </w:r>
      <w:proofErr w:type="spellStart"/>
      <w:r w:rsidRPr="00B67482">
        <w:rPr>
          <w:rFonts w:ascii="宋体" w:eastAsia="宋体" w:hAnsi="宋体" w:cs="宋体" w:hint="eastAsia"/>
          <w:iCs/>
          <w:szCs w:val="24"/>
        </w:rPr>
        <w:t>plusCorrect</w:t>
      </w:r>
      <w:proofErr w:type="spellEnd"/>
      <w:r w:rsidRPr="00B67482">
        <w:rPr>
          <w:rFonts w:ascii="宋体" w:eastAsia="宋体" w:hAnsi="宋体" w:cs="宋体" w:hint="eastAsia"/>
          <w:iCs/>
          <w:szCs w:val="24"/>
        </w:rPr>
        <w:t>;</w:t>
      </w:r>
    </w:p>
    <w:p w:rsidR="00C72379" w:rsidRPr="00B67482" w:rsidRDefault="00B67482">
      <w:pPr>
        <w:pStyle w:val="3"/>
        <w:numPr>
          <w:ilvl w:val="2"/>
          <w:numId w:val="0"/>
        </w:numPr>
        <w:spacing w:line="15" w:lineRule="auto"/>
        <w:rPr>
          <w:rFonts w:ascii="宋体" w:eastAsia="宋体" w:hAnsi="宋体" w:cs="宋体"/>
          <w:iCs/>
          <w:szCs w:val="24"/>
        </w:rPr>
      </w:pPr>
      <w:r w:rsidRPr="00B67482">
        <w:rPr>
          <w:rFonts w:ascii="宋体" w:eastAsia="宋体" w:hAnsi="宋体" w:cs="宋体" w:hint="eastAsia"/>
          <w:iCs/>
          <w:szCs w:val="24"/>
        </w:rPr>
        <w:tab/>
      </w:r>
      <w:proofErr w:type="gramStart"/>
      <w:r w:rsidRPr="00B67482">
        <w:rPr>
          <w:rFonts w:ascii="宋体" w:eastAsia="宋体" w:hAnsi="宋体" w:cs="宋体" w:hint="eastAsia"/>
          <w:iCs/>
          <w:szCs w:val="24"/>
        </w:rPr>
        <w:t xml:space="preserve">int  </w:t>
      </w:r>
      <w:proofErr w:type="spellStart"/>
      <w:r w:rsidRPr="00B67482">
        <w:rPr>
          <w:rFonts w:ascii="宋体" w:eastAsia="宋体" w:hAnsi="宋体" w:cs="宋体" w:hint="eastAsia"/>
          <w:iCs/>
          <w:szCs w:val="24"/>
        </w:rPr>
        <w:t>plusNum</w:t>
      </w:r>
      <w:proofErr w:type="spellEnd"/>
      <w:proofErr w:type="gramEnd"/>
      <w:r w:rsidRPr="00B67482">
        <w:rPr>
          <w:rFonts w:ascii="宋体" w:eastAsia="宋体" w:hAnsi="宋体" w:cs="宋体" w:hint="eastAsia"/>
          <w:iCs/>
          <w:szCs w:val="24"/>
        </w:rPr>
        <w:t>;</w:t>
      </w:r>
    </w:p>
    <w:p w:rsidR="00C72379" w:rsidRPr="00B67482" w:rsidRDefault="00B67482">
      <w:pPr>
        <w:pStyle w:val="3"/>
        <w:numPr>
          <w:ilvl w:val="2"/>
          <w:numId w:val="0"/>
        </w:numPr>
        <w:spacing w:line="15" w:lineRule="auto"/>
        <w:rPr>
          <w:rFonts w:ascii="宋体" w:eastAsia="宋体" w:hAnsi="宋体" w:cs="宋体"/>
          <w:iCs/>
          <w:szCs w:val="24"/>
        </w:rPr>
      </w:pPr>
      <w:r w:rsidRPr="00B67482">
        <w:rPr>
          <w:rFonts w:ascii="宋体" w:eastAsia="宋体" w:hAnsi="宋体" w:cs="宋体" w:hint="eastAsia"/>
          <w:iCs/>
          <w:szCs w:val="24"/>
        </w:rPr>
        <w:tab/>
      </w:r>
      <w:proofErr w:type="gramStart"/>
      <w:r w:rsidRPr="00B67482">
        <w:rPr>
          <w:rFonts w:ascii="宋体" w:eastAsia="宋体" w:hAnsi="宋体" w:cs="宋体" w:hint="eastAsia"/>
          <w:iCs/>
          <w:szCs w:val="24"/>
        </w:rPr>
        <w:t xml:space="preserve">double  </w:t>
      </w:r>
      <w:proofErr w:type="spellStart"/>
      <w:r w:rsidRPr="00B67482">
        <w:rPr>
          <w:rFonts w:ascii="宋体" w:eastAsia="宋体" w:hAnsi="宋体" w:cs="宋体" w:hint="eastAsia"/>
          <w:iCs/>
          <w:szCs w:val="24"/>
        </w:rPr>
        <w:t>minusCorrect</w:t>
      </w:r>
      <w:proofErr w:type="spellEnd"/>
      <w:proofErr w:type="gramEnd"/>
      <w:r w:rsidRPr="00B67482">
        <w:rPr>
          <w:rFonts w:ascii="宋体" w:eastAsia="宋体" w:hAnsi="宋体" w:cs="宋体" w:hint="eastAsia"/>
          <w:iCs/>
          <w:szCs w:val="24"/>
        </w:rPr>
        <w:t>;</w:t>
      </w:r>
    </w:p>
    <w:p w:rsidR="00C72379" w:rsidRPr="00B67482" w:rsidRDefault="00B67482">
      <w:pPr>
        <w:pStyle w:val="3"/>
        <w:numPr>
          <w:ilvl w:val="2"/>
          <w:numId w:val="0"/>
        </w:numPr>
        <w:spacing w:line="15" w:lineRule="auto"/>
        <w:rPr>
          <w:rFonts w:ascii="宋体" w:eastAsia="宋体" w:hAnsi="宋体" w:cs="宋体"/>
          <w:iCs/>
          <w:szCs w:val="24"/>
        </w:rPr>
      </w:pPr>
      <w:r w:rsidRPr="00B67482">
        <w:rPr>
          <w:rFonts w:ascii="宋体" w:eastAsia="宋体" w:hAnsi="宋体" w:cs="宋体" w:hint="eastAsia"/>
          <w:iCs/>
          <w:szCs w:val="24"/>
        </w:rPr>
        <w:tab/>
      </w:r>
      <w:proofErr w:type="gramStart"/>
      <w:r w:rsidRPr="00B67482">
        <w:rPr>
          <w:rFonts w:ascii="宋体" w:eastAsia="宋体" w:hAnsi="宋体" w:cs="宋体" w:hint="eastAsia"/>
          <w:iCs/>
          <w:szCs w:val="24"/>
        </w:rPr>
        <w:t xml:space="preserve">int  </w:t>
      </w:r>
      <w:proofErr w:type="spellStart"/>
      <w:r w:rsidRPr="00B67482">
        <w:rPr>
          <w:rFonts w:ascii="宋体" w:eastAsia="宋体" w:hAnsi="宋体" w:cs="宋体" w:hint="eastAsia"/>
          <w:iCs/>
          <w:szCs w:val="24"/>
        </w:rPr>
        <w:t>minusNum</w:t>
      </w:r>
      <w:proofErr w:type="spellEnd"/>
      <w:proofErr w:type="gramEnd"/>
      <w:r w:rsidRPr="00B67482">
        <w:rPr>
          <w:rFonts w:ascii="宋体" w:eastAsia="宋体" w:hAnsi="宋体" w:cs="宋体" w:hint="eastAsia"/>
          <w:iCs/>
          <w:szCs w:val="24"/>
        </w:rPr>
        <w:t>;</w:t>
      </w:r>
    </w:p>
    <w:p w:rsidR="00C72379" w:rsidRPr="00B67482" w:rsidRDefault="00B67482">
      <w:pPr>
        <w:pStyle w:val="3"/>
        <w:numPr>
          <w:ilvl w:val="2"/>
          <w:numId w:val="0"/>
        </w:numPr>
        <w:spacing w:line="15" w:lineRule="auto"/>
        <w:rPr>
          <w:rFonts w:ascii="宋体" w:eastAsia="宋体" w:hAnsi="宋体" w:cs="宋体"/>
          <w:iCs/>
          <w:szCs w:val="24"/>
        </w:rPr>
      </w:pPr>
      <w:r w:rsidRPr="00B67482">
        <w:rPr>
          <w:rFonts w:ascii="宋体" w:eastAsia="宋体" w:hAnsi="宋体" w:cs="宋体" w:hint="eastAsia"/>
          <w:iCs/>
          <w:szCs w:val="24"/>
        </w:rPr>
        <w:tab/>
      </w:r>
      <w:proofErr w:type="gramStart"/>
      <w:r w:rsidRPr="00B67482">
        <w:rPr>
          <w:rFonts w:ascii="宋体" w:eastAsia="宋体" w:hAnsi="宋体" w:cs="宋体" w:hint="eastAsia"/>
          <w:iCs/>
          <w:szCs w:val="24"/>
        </w:rPr>
        <w:t xml:space="preserve">double  </w:t>
      </w:r>
      <w:proofErr w:type="spellStart"/>
      <w:r w:rsidRPr="00B67482">
        <w:rPr>
          <w:rFonts w:ascii="宋体" w:eastAsia="宋体" w:hAnsi="宋体" w:cs="宋体" w:hint="eastAsia"/>
          <w:iCs/>
          <w:szCs w:val="24"/>
        </w:rPr>
        <w:t>multiplyCorrect</w:t>
      </w:r>
      <w:proofErr w:type="spellEnd"/>
      <w:proofErr w:type="gramEnd"/>
      <w:r w:rsidRPr="00B67482">
        <w:rPr>
          <w:rFonts w:ascii="宋体" w:eastAsia="宋体" w:hAnsi="宋体" w:cs="宋体" w:hint="eastAsia"/>
          <w:iCs/>
          <w:szCs w:val="24"/>
        </w:rPr>
        <w:t>;</w:t>
      </w:r>
    </w:p>
    <w:p w:rsidR="00C72379" w:rsidRPr="00B67482" w:rsidRDefault="00B67482">
      <w:pPr>
        <w:pStyle w:val="3"/>
        <w:numPr>
          <w:ilvl w:val="2"/>
          <w:numId w:val="0"/>
        </w:numPr>
        <w:spacing w:line="15" w:lineRule="auto"/>
        <w:rPr>
          <w:rFonts w:ascii="宋体" w:eastAsia="宋体" w:hAnsi="宋体" w:cs="宋体"/>
          <w:iCs/>
          <w:szCs w:val="24"/>
        </w:rPr>
      </w:pPr>
      <w:r w:rsidRPr="00B67482">
        <w:rPr>
          <w:rFonts w:ascii="宋体" w:eastAsia="宋体" w:hAnsi="宋体" w:cs="宋体" w:hint="eastAsia"/>
          <w:iCs/>
          <w:szCs w:val="24"/>
        </w:rPr>
        <w:tab/>
        <w:t xml:space="preserve">int   </w:t>
      </w:r>
      <w:proofErr w:type="spellStart"/>
      <w:r w:rsidRPr="00B67482">
        <w:rPr>
          <w:rFonts w:ascii="宋体" w:eastAsia="宋体" w:hAnsi="宋体" w:cs="宋体" w:hint="eastAsia"/>
          <w:iCs/>
          <w:szCs w:val="24"/>
        </w:rPr>
        <w:t>multiplyNum</w:t>
      </w:r>
      <w:proofErr w:type="spellEnd"/>
      <w:r w:rsidRPr="00B67482">
        <w:rPr>
          <w:rFonts w:ascii="宋体" w:eastAsia="宋体" w:hAnsi="宋体" w:cs="宋体" w:hint="eastAsia"/>
          <w:iCs/>
          <w:szCs w:val="24"/>
        </w:rPr>
        <w:t>;</w:t>
      </w:r>
    </w:p>
    <w:p w:rsidR="00C72379" w:rsidRPr="00B67482" w:rsidRDefault="00B67482">
      <w:pPr>
        <w:pStyle w:val="3"/>
        <w:numPr>
          <w:ilvl w:val="2"/>
          <w:numId w:val="0"/>
        </w:numPr>
        <w:spacing w:line="15" w:lineRule="auto"/>
        <w:rPr>
          <w:rFonts w:ascii="宋体" w:eastAsia="宋体" w:hAnsi="宋体" w:cs="宋体"/>
          <w:iCs/>
          <w:szCs w:val="24"/>
        </w:rPr>
      </w:pPr>
      <w:r w:rsidRPr="00B67482">
        <w:rPr>
          <w:rFonts w:ascii="宋体" w:eastAsia="宋体" w:hAnsi="宋体" w:cs="宋体" w:hint="eastAsia"/>
          <w:iCs/>
          <w:szCs w:val="24"/>
        </w:rPr>
        <w:tab/>
        <w:t xml:space="preserve">double </w:t>
      </w:r>
      <w:proofErr w:type="spellStart"/>
      <w:r w:rsidRPr="00B67482">
        <w:rPr>
          <w:rFonts w:ascii="宋体" w:eastAsia="宋体" w:hAnsi="宋体" w:cs="宋体" w:hint="eastAsia"/>
          <w:iCs/>
          <w:szCs w:val="24"/>
        </w:rPr>
        <w:t>divideCorrect</w:t>
      </w:r>
      <w:proofErr w:type="spellEnd"/>
      <w:r w:rsidRPr="00B67482">
        <w:rPr>
          <w:rFonts w:ascii="宋体" w:eastAsia="宋体" w:hAnsi="宋体" w:cs="宋体" w:hint="eastAsia"/>
          <w:iCs/>
          <w:szCs w:val="24"/>
        </w:rPr>
        <w:t>;</w:t>
      </w:r>
    </w:p>
    <w:p w:rsidR="00C72379" w:rsidRPr="00B67482" w:rsidRDefault="00B67482">
      <w:pPr>
        <w:pStyle w:val="3"/>
        <w:numPr>
          <w:ilvl w:val="2"/>
          <w:numId w:val="0"/>
        </w:numPr>
        <w:spacing w:line="15" w:lineRule="auto"/>
        <w:rPr>
          <w:rFonts w:ascii="宋体" w:eastAsia="宋体" w:hAnsi="宋体" w:cs="宋体"/>
          <w:iCs/>
          <w:szCs w:val="24"/>
        </w:rPr>
      </w:pPr>
      <w:r w:rsidRPr="00B67482">
        <w:rPr>
          <w:rFonts w:ascii="宋体" w:eastAsia="宋体" w:hAnsi="宋体" w:cs="宋体" w:hint="eastAsia"/>
          <w:iCs/>
          <w:szCs w:val="24"/>
        </w:rPr>
        <w:tab/>
        <w:t xml:space="preserve">int   </w:t>
      </w:r>
      <w:proofErr w:type="spellStart"/>
      <w:r w:rsidRPr="00B67482">
        <w:rPr>
          <w:rFonts w:ascii="宋体" w:eastAsia="宋体" w:hAnsi="宋体" w:cs="宋体" w:hint="eastAsia"/>
          <w:iCs/>
          <w:szCs w:val="24"/>
        </w:rPr>
        <w:t>divideNum</w:t>
      </w:r>
      <w:proofErr w:type="spellEnd"/>
      <w:r w:rsidRPr="00B67482">
        <w:rPr>
          <w:rFonts w:ascii="宋体" w:eastAsia="宋体" w:hAnsi="宋体" w:cs="宋体" w:hint="eastAsia"/>
          <w:iCs/>
          <w:szCs w:val="24"/>
        </w:rPr>
        <w:t>;</w:t>
      </w:r>
    </w:p>
    <w:p w:rsidR="00C72379" w:rsidRPr="00B67482" w:rsidRDefault="00B67482">
      <w:pPr>
        <w:pStyle w:val="3"/>
        <w:numPr>
          <w:ilvl w:val="2"/>
          <w:numId w:val="0"/>
        </w:numPr>
        <w:spacing w:line="15" w:lineRule="auto"/>
        <w:rPr>
          <w:rFonts w:ascii="宋体" w:eastAsia="宋体" w:hAnsi="宋体" w:cs="宋体"/>
          <w:iCs/>
          <w:szCs w:val="24"/>
        </w:rPr>
      </w:pPr>
      <w:r w:rsidRPr="00B67482">
        <w:rPr>
          <w:rFonts w:ascii="宋体" w:eastAsia="宋体" w:hAnsi="宋体" w:cs="宋体" w:hint="eastAsia"/>
          <w:iCs/>
          <w:szCs w:val="24"/>
        </w:rPr>
        <w:tab/>
      </w:r>
      <w:proofErr w:type="gramStart"/>
      <w:r w:rsidRPr="00B67482">
        <w:rPr>
          <w:rFonts w:ascii="宋体" w:eastAsia="宋体" w:hAnsi="宋体" w:cs="宋体" w:hint="eastAsia"/>
          <w:iCs/>
          <w:szCs w:val="24"/>
        </w:rPr>
        <w:t xml:space="preserve">double  </w:t>
      </w:r>
      <w:proofErr w:type="spellStart"/>
      <w:r w:rsidRPr="00B67482">
        <w:rPr>
          <w:rFonts w:ascii="宋体" w:eastAsia="宋体" w:hAnsi="宋体" w:cs="宋体" w:hint="eastAsia"/>
          <w:iCs/>
          <w:szCs w:val="24"/>
        </w:rPr>
        <w:t>testGrade</w:t>
      </w:r>
      <w:proofErr w:type="spellEnd"/>
      <w:proofErr w:type="gramEnd"/>
      <w:r w:rsidRPr="00B67482">
        <w:rPr>
          <w:rFonts w:ascii="宋体" w:eastAsia="宋体" w:hAnsi="宋体" w:cs="宋体" w:hint="eastAsia"/>
          <w:iCs/>
          <w:szCs w:val="24"/>
        </w:rPr>
        <w:t>;</w:t>
      </w:r>
    </w:p>
    <w:p w:rsidR="00C72379" w:rsidRPr="00B67482" w:rsidRDefault="00B67482">
      <w:pPr>
        <w:pStyle w:val="3"/>
        <w:numPr>
          <w:ilvl w:val="2"/>
          <w:numId w:val="0"/>
        </w:numPr>
        <w:spacing w:line="15" w:lineRule="auto"/>
        <w:rPr>
          <w:rFonts w:ascii="宋体" w:eastAsia="宋体" w:hAnsi="宋体" w:cs="宋体"/>
          <w:iCs/>
          <w:szCs w:val="24"/>
        </w:rPr>
      </w:pPr>
      <w:r w:rsidRPr="00B67482">
        <w:rPr>
          <w:rFonts w:ascii="宋体" w:eastAsia="宋体" w:hAnsi="宋体" w:cs="宋体" w:hint="eastAsia"/>
          <w:iCs/>
          <w:szCs w:val="24"/>
        </w:rPr>
        <w:tab/>
        <w:t xml:space="preserve">int   </w:t>
      </w:r>
      <w:proofErr w:type="spellStart"/>
      <w:r w:rsidRPr="00B67482">
        <w:rPr>
          <w:rFonts w:ascii="宋体" w:eastAsia="宋体" w:hAnsi="宋体" w:cs="宋体" w:hint="eastAsia"/>
          <w:iCs/>
          <w:szCs w:val="24"/>
        </w:rPr>
        <w:t>testNum</w:t>
      </w:r>
      <w:proofErr w:type="spellEnd"/>
      <w:r w:rsidRPr="00B67482">
        <w:rPr>
          <w:rFonts w:ascii="宋体" w:eastAsia="宋体" w:hAnsi="宋体" w:cs="宋体" w:hint="eastAsia"/>
          <w:iCs/>
          <w:szCs w:val="24"/>
        </w:rPr>
        <w:t>;</w:t>
      </w:r>
    </w:p>
    <w:p w:rsidR="00C72379" w:rsidRPr="00B67482" w:rsidRDefault="00B67482">
      <w:pPr>
        <w:pStyle w:val="3"/>
        <w:numPr>
          <w:ilvl w:val="2"/>
          <w:numId w:val="0"/>
        </w:numPr>
        <w:spacing w:line="15" w:lineRule="auto"/>
        <w:rPr>
          <w:rFonts w:ascii="宋体" w:eastAsia="宋体" w:hAnsi="宋体" w:cs="宋体"/>
          <w:iCs/>
          <w:szCs w:val="24"/>
        </w:rPr>
      </w:pPr>
      <w:r w:rsidRPr="00B67482">
        <w:rPr>
          <w:rFonts w:ascii="宋体" w:eastAsia="宋体" w:hAnsi="宋体" w:cs="宋体" w:hint="eastAsia"/>
          <w:iCs/>
          <w:szCs w:val="24"/>
        </w:rPr>
        <w:tab/>
        <w:t xml:space="preserve">char </w:t>
      </w:r>
      <w:proofErr w:type="spellStart"/>
      <w:proofErr w:type="gramStart"/>
      <w:r w:rsidRPr="00B67482">
        <w:rPr>
          <w:rFonts w:ascii="宋体" w:eastAsia="宋体" w:hAnsi="宋体" w:cs="宋体" w:hint="eastAsia"/>
          <w:iCs/>
          <w:szCs w:val="24"/>
        </w:rPr>
        <w:t>mistakeFileName</w:t>
      </w:r>
      <w:proofErr w:type="spellEnd"/>
      <w:r w:rsidRPr="00B67482">
        <w:rPr>
          <w:rFonts w:ascii="宋体" w:eastAsia="宋体" w:hAnsi="宋体" w:cs="宋体" w:hint="eastAsia"/>
          <w:iCs/>
          <w:szCs w:val="24"/>
        </w:rPr>
        <w:t>[</w:t>
      </w:r>
      <w:proofErr w:type="gramEnd"/>
      <w:r w:rsidRPr="00B67482">
        <w:rPr>
          <w:rFonts w:ascii="宋体" w:eastAsia="宋体" w:hAnsi="宋体" w:cs="宋体" w:hint="eastAsia"/>
          <w:iCs/>
          <w:szCs w:val="24"/>
        </w:rPr>
        <w:t>70];</w:t>
      </w:r>
    </w:p>
    <w:p w:rsidR="00C72379" w:rsidRPr="00B67482" w:rsidRDefault="00B67482">
      <w:pPr>
        <w:pStyle w:val="3"/>
        <w:numPr>
          <w:ilvl w:val="2"/>
          <w:numId w:val="0"/>
        </w:numPr>
        <w:spacing w:line="15" w:lineRule="auto"/>
        <w:rPr>
          <w:rFonts w:ascii="宋体" w:eastAsia="宋体" w:hAnsi="宋体" w:cs="宋体"/>
          <w:iCs/>
          <w:szCs w:val="24"/>
        </w:rPr>
      </w:pPr>
      <w:r w:rsidRPr="00B67482">
        <w:rPr>
          <w:rFonts w:ascii="宋体" w:eastAsia="宋体" w:hAnsi="宋体" w:cs="宋体" w:hint="eastAsia"/>
          <w:iCs/>
          <w:szCs w:val="24"/>
        </w:rPr>
        <w:tab/>
        <w:t xml:space="preserve">int   </w:t>
      </w:r>
      <w:proofErr w:type="spellStart"/>
      <w:r w:rsidRPr="00B67482">
        <w:rPr>
          <w:rFonts w:ascii="宋体" w:eastAsia="宋体" w:hAnsi="宋体" w:cs="宋体" w:hint="eastAsia"/>
          <w:iCs/>
          <w:szCs w:val="24"/>
        </w:rPr>
        <w:t>mistakeNum</w:t>
      </w:r>
      <w:proofErr w:type="spellEnd"/>
      <w:r w:rsidRPr="00B67482">
        <w:rPr>
          <w:rFonts w:ascii="宋体" w:eastAsia="宋体" w:hAnsi="宋体" w:cs="宋体" w:hint="eastAsia"/>
          <w:iCs/>
          <w:szCs w:val="24"/>
        </w:rPr>
        <w:t>;</w:t>
      </w:r>
    </w:p>
    <w:p w:rsidR="00C72379" w:rsidRPr="00B67482" w:rsidRDefault="00B67482">
      <w:pPr>
        <w:pStyle w:val="3"/>
        <w:numPr>
          <w:ilvl w:val="2"/>
          <w:numId w:val="0"/>
        </w:numPr>
        <w:spacing w:line="15" w:lineRule="auto"/>
        <w:rPr>
          <w:rFonts w:ascii="宋体" w:eastAsia="宋体" w:hAnsi="宋体" w:cs="宋体"/>
          <w:iCs/>
          <w:szCs w:val="24"/>
        </w:rPr>
      </w:pPr>
      <w:r w:rsidRPr="00B67482">
        <w:rPr>
          <w:rFonts w:ascii="宋体" w:eastAsia="宋体" w:hAnsi="宋体" w:cs="宋体" w:hint="eastAsia"/>
          <w:iCs/>
          <w:szCs w:val="24"/>
        </w:rPr>
        <w:tab/>
        <w:t xml:space="preserve">int    </w:t>
      </w:r>
      <w:proofErr w:type="spellStart"/>
      <w:r w:rsidRPr="00B67482">
        <w:rPr>
          <w:rFonts w:ascii="宋体" w:eastAsia="宋体" w:hAnsi="宋体" w:cs="宋体" w:hint="eastAsia"/>
          <w:iCs/>
          <w:szCs w:val="24"/>
        </w:rPr>
        <w:t>gameLevel</w:t>
      </w:r>
      <w:proofErr w:type="spellEnd"/>
      <w:r w:rsidRPr="00B67482">
        <w:rPr>
          <w:rFonts w:ascii="宋体" w:eastAsia="宋体" w:hAnsi="宋体" w:cs="宋体" w:hint="eastAsia"/>
          <w:iCs/>
          <w:szCs w:val="24"/>
        </w:rPr>
        <w:t>;</w:t>
      </w:r>
    </w:p>
    <w:p w:rsidR="00C72379" w:rsidRPr="00B67482" w:rsidRDefault="00B67482">
      <w:pPr>
        <w:pStyle w:val="3"/>
        <w:numPr>
          <w:ilvl w:val="2"/>
          <w:numId w:val="0"/>
        </w:numPr>
        <w:spacing w:line="15" w:lineRule="auto"/>
        <w:rPr>
          <w:rFonts w:ascii="宋体" w:eastAsia="宋体" w:hAnsi="宋体" w:cs="宋体"/>
          <w:iCs/>
          <w:szCs w:val="24"/>
        </w:rPr>
      </w:pPr>
      <w:r w:rsidRPr="00B67482">
        <w:rPr>
          <w:rFonts w:ascii="宋体" w:eastAsia="宋体" w:hAnsi="宋体" w:cs="宋体" w:hint="eastAsia"/>
          <w:iCs/>
          <w:szCs w:val="24"/>
        </w:rPr>
        <w:tab/>
        <w:t xml:space="preserve">int    </w:t>
      </w:r>
      <w:proofErr w:type="spellStart"/>
      <w:r w:rsidRPr="00B67482">
        <w:rPr>
          <w:rFonts w:ascii="宋体" w:eastAsia="宋体" w:hAnsi="宋体" w:cs="宋体" w:hint="eastAsia"/>
          <w:iCs/>
          <w:szCs w:val="24"/>
        </w:rPr>
        <w:t>gameNum</w:t>
      </w:r>
      <w:proofErr w:type="spellEnd"/>
      <w:r w:rsidRPr="00B67482">
        <w:rPr>
          <w:rFonts w:ascii="宋体" w:eastAsia="宋体" w:hAnsi="宋体" w:cs="宋体" w:hint="eastAsia"/>
          <w:iCs/>
          <w:szCs w:val="24"/>
        </w:rPr>
        <w:t>;</w:t>
      </w:r>
    </w:p>
    <w:p w:rsidR="00C72379" w:rsidRPr="00B67482" w:rsidRDefault="00B67482">
      <w:pPr>
        <w:pStyle w:val="3"/>
        <w:numPr>
          <w:ilvl w:val="2"/>
          <w:numId w:val="0"/>
        </w:numPr>
        <w:spacing w:line="15" w:lineRule="auto"/>
        <w:rPr>
          <w:rFonts w:ascii="宋体" w:eastAsia="宋体" w:hAnsi="宋体" w:cs="宋体"/>
          <w:iCs/>
          <w:szCs w:val="24"/>
        </w:rPr>
      </w:pPr>
      <w:r w:rsidRPr="00B67482">
        <w:rPr>
          <w:rFonts w:ascii="宋体" w:eastAsia="宋体" w:hAnsi="宋体" w:cs="宋体" w:hint="eastAsia"/>
          <w:iCs/>
          <w:szCs w:val="24"/>
        </w:rPr>
        <w:tab/>
        <w:t xml:space="preserve">int   </w:t>
      </w:r>
      <w:proofErr w:type="gramStart"/>
      <w:r w:rsidRPr="00B67482">
        <w:rPr>
          <w:rFonts w:ascii="宋体" w:eastAsia="宋体" w:hAnsi="宋体" w:cs="宋体" w:hint="eastAsia"/>
          <w:iCs/>
          <w:szCs w:val="24"/>
        </w:rPr>
        <w:t>grade[</w:t>
      </w:r>
      <w:proofErr w:type="gramEnd"/>
      <w:r w:rsidRPr="00B67482">
        <w:rPr>
          <w:rFonts w:ascii="宋体" w:eastAsia="宋体" w:hAnsi="宋体" w:cs="宋体" w:hint="eastAsia"/>
          <w:iCs/>
          <w:szCs w:val="24"/>
        </w:rPr>
        <w:t>20];</w:t>
      </w:r>
    </w:p>
    <w:p w:rsidR="00C72379" w:rsidRPr="00B67482" w:rsidRDefault="00B67482">
      <w:pPr>
        <w:pStyle w:val="3"/>
        <w:numPr>
          <w:ilvl w:val="2"/>
          <w:numId w:val="0"/>
        </w:numPr>
        <w:spacing w:line="15" w:lineRule="auto"/>
        <w:rPr>
          <w:rFonts w:ascii="宋体" w:eastAsia="宋体" w:hAnsi="宋体" w:cs="宋体"/>
          <w:iCs/>
          <w:szCs w:val="24"/>
        </w:rPr>
      </w:pPr>
      <w:r w:rsidRPr="00B67482">
        <w:rPr>
          <w:rFonts w:ascii="宋体" w:eastAsia="宋体" w:hAnsi="宋体" w:cs="宋体" w:hint="eastAsia"/>
          <w:iCs/>
          <w:szCs w:val="24"/>
        </w:rPr>
        <w:tab/>
      </w:r>
      <w:proofErr w:type="gramStart"/>
      <w:r w:rsidRPr="00B67482">
        <w:rPr>
          <w:rFonts w:ascii="宋体" w:eastAsia="宋体" w:hAnsi="宋体" w:cs="宋体" w:hint="eastAsia"/>
          <w:iCs/>
          <w:szCs w:val="24"/>
        </w:rPr>
        <w:t>char  comment</w:t>
      </w:r>
      <w:proofErr w:type="gramEnd"/>
      <w:r w:rsidRPr="00B67482">
        <w:rPr>
          <w:rFonts w:ascii="宋体" w:eastAsia="宋体" w:hAnsi="宋体" w:cs="宋体" w:hint="eastAsia"/>
          <w:iCs/>
          <w:szCs w:val="24"/>
        </w:rPr>
        <w:t>[70];</w:t>
      </w:r>
    </w:p>
    <w:p w:rsidR="00C72379" w:rsidRPr="00B67482" w:rsidRDefault="00B67482">
      <w:pPr>
        <w:pStyle w:val="3"/>
        <w:numPr>
          <w:ilvl w:val="2"/>
          <w:numId w:val="0"/>
        </w:numPr>
        <w:spacing w:line="15" w:lineRule="auto"/>
        <w:rPr>
          <w:rFonts w:ascii="宋体" w:eastAsia="宋体" w:hAnsi="宋体" w:cs="宋体"/>
          <w:iCs/>
          <w:szCs w:val="24"/>
        </w:rPr>
      </w:pPr>
      <w:r w:rsidRPr="00B67482">
        <w:rPr>
          <w:rFonts w:ascii="宋体" w:eastAsia="宋体" w:hAnsi="宋体" w:cs="宋体" w:hint="eastAsia"/>
          <w:iCs/>
          <w:szCs w:val="24"/>
        </w:rPr>
        <w:tab/>
        <w:t>struct student</w:t>
      </w:r>
      <w:proofErr w:type="gramStart"/>
      <w:r w:rsidRPr="00B67482">
        <w:rPr>
          <w:rFonts w:ascii="宋体" w:eastAsia="宋体" w:hAnsi="宋体" w:cs="宋体" w:hint="eastAsia"/>
          <w:iCs/>
          <w:szCs w:val="24"/>
        </w:rPr>
        <w:t>*  next</w:t>
      </w:r>
      <w:proofErr w:type="gramEnd"/>
      <w:r w:rsidRPr="00B67482">
        <w:rPr>
          <w:rFonts w:ascii="宋体" w:eastAsia="宋体" w:hAnsi="宋体" w:cs="宋体" w:hint="eastAsia"/>
          <w:iCs/>
          <w:szCs w:val="24"/>
        </w:rPr>
        <w:t>;</w:t>
      </w:r>
    </w:p>
    <w:p w:rsidR="00C72379" w:rsidRDefault="00B67482">
      <w:pPr>
        <w:pStyle w:val="3"/>
        <w:numPr>
          <w:ilvl w:val="2"/>
          <w:numId w:val="0"/>
        </w:numPr>
        <w:spacing w:line="15" w:lineRule="auto"/>
        <w:rPr>
          <w:rFonts w:ascii="宋体" w:eastAsia="宋体" w:hAnsi="宋体" w:cs="宋体"/>
          <w:iCs/>
        </w:rPr>
      </w:pPr>
      <w:r>
        <w:rPr>
          <w:rFonts w:ascii="宋体" w:eastAsia="宋体" w:hAnsi="宋体" w:cs="宋体" w:hint="eastAsia"/>
          <w:iCs/>
        </w:rPr>
        <w:t xml:space="preserve">} </w:t>
      </w:r>
      <w:proofErr w:type="gramStart"/>
      <w:r>
        <w:rPr>
          <w:rFonts w:ascii="宋体" w:eastAsia="宋体" w:hAnsi="宋体" w:cs="宋体" w:hint="eastAsia"/>
          <w:iCs/>
        </w:rPr>
        <w:t>St,*</w:t>
      </w:r>
      <w:proofErr w:type="spellStart"/>
      <w:proofErr w:type="gramEnd"/>
      <w:r>
        <w:rPr>
          <w:rFonts w:ascii="宋体" w:eastAsia="宋体" w:hAnsi="宋体" w:cs="宋体" w:hint="eastAsia"/>
          <w:iCs/>
        </w:rPr>
        <w:t>PSt</w:t>
      </w:r>
      <w:proofErr w:type="spellEnd"/>
      <w:r>
        <w:rPr>
          <w:rFonts w:ascii="宋体" w:eastAsia="宋体" w:hAnsi="宋体" w:cs="宋体" w:hint="eastAsia"/>
          <w:iCs/>
        </w:rPr>
        <w:t>;</w:t>
      </w:r>
    </w:p>
    <w:p w:rsidR="00C72379" w:rsidRDefault="00B67482">
      <w:pPr>
        <w:pStyle w:val="3"/>
        <w:numPr>
          <w:ilvl w:val="2"/>
          <w:numId w:val="0"/>
        </w:numPr>
        <w:rPr>
          <w:i/>
        </w:rPr>
      </w:pPr>
      <w:r>
        <w:rPr>
          <w:rFonts w:hint="eastAsia"/>
          <w:i/>
        </w:rPr>
        <w:t>表名：老师结构体数据表</w:t>
      </w:r>
      <w:r>
        <w:rPr>
          <w:rFonts w:hint="eastAsia"/>
          <w:i/>
        </w:rPr>
        <w:tab/>
      </w:r>
    </w:p>
    <w:tbl>
      <w:tblPr>
        <w:tblW w:w="7830" w:type="dxa"/>
        <w:tblInd w:w="256" w:type="dxa"/>
        <w:tblLayout w:type="fixed"/>
        <w:tblLook w:val="04A0" w:firstRow="1" w:lastRow="0" w:firstColumn="1" w:lastColumn="0" w:noHBand="0" w:noVBand="1"/>
      </w:tblPr>
      <w:tblGrid>
        <w:gridCol w:w="1596"/>
        <w:gridCol w:w="1998"/>
        <w:gridCol w:w="859"/>
        <w:gridCol w:w="980"/>
        <w:gridCol w:w="2397"/>
      </w:tblGrid>
      <w:tr w:rsidR="00C72379">
        <w:trPr>
          <w:trHeight w:val="285"/>
        </w:trPr>
        <w:tc>
          <w:tcPr>
            <w:tcW w:w="1596" w:type="dxa"/>
            <w:tcBorders>
              <w:top w:val="single" w:sz="8" w:space="0" w:color="auto"/>
              <w:left w:val="single" w:sz="8" w:space="0" w:color="auto"/>
              <w:bottom w:val="single" w:sz="4" w:space="0" w:color="auto"/>
              <w:right w:val="single" w:sz="4" w:space="0" w:color="auto"/>
            </w:tcBorders>
            <w:shd w:val="clear" w:color="auto" w:fill="99CCFF"/>
          </w:tcPr>
          <w:p w:rsidR="00C72379" w:rsidRDefault="00B67482">
            <w:pPr>
              <w:widowControl/>
              <w:rPr>
                <w:rFonts w:ascii="宋体" w:hAnsi="宋体" w:cs="宋体"/>
                <w:b/>
                <w:bCs/>
                <w:kern w:val="0"/>
                <w:sz w:val="24"/>
              </w:rPr>
            </w:pPr>
            <w:r>
              <w:rPr>
                <w:rFonts w:ascii="宋体" w:hAnsi="宋体" w:cs="宋体" w:hint="eastAsia"/>
                <w:b/>
                <w:bCs/>
                <w:kern w:val="0"/>
                <w:sz w:val="24"/>
              </w:rPr>
              <w:t>字段名</w:t>
            </w:r>
          </w:p>
        </w:tc>
        <w:tc>
          <w:tcPr>
            <w:tcW w:w="1998" w:type="dxa"/>
            <w:tcBorders>
              <w:top w:val="single" w:sz="8" w:space="0" w:color="auto"/>
              <w:left w:val="nil"/>
              <w:bottom w:val="single" w:sz="4" w:space="0" w:color="auto"/>
              <w:right w:val="single" w:sz="4" w:space="0" w:color="auto"/>
            </w:tcBorders>
            <w:shd w:val="clear" w:color="auto" w:fill="99CCFF"/>
          </w:tcPr>
          <w:p w:rsidR="00C72379" w:rsidRDefault="00B67482">
            <w:pPr>
              <w:widowControl/>
              <w:rPr>
                <w:rFonts w:ascii="宋体" w:hAnsi="宋体" w:cs="宋体"/>
                <w:b/>
                <w:bCs/>
                <w:kern w:val="0"/>
                <w:sz w:val="24"/>
              </w:rPr>
            </w:pPr>
            <w:r>
              <w:rPr>
                <w:rFonts w:ascii="宋体" w:hAnsi="宋体" w:cs="宋体" w:hint="eastAsia"/>
                <w:b/>
                <w:bCs/>
                <w:kern w:val="0"/>
                <w:sz w:val="24"/>
              </w:rPr>
              <w:t>函数型</w:t>
            </w:r>
          </w:p>
        </w:tc>
        <w:tc>
          <w:tcPr>
            <w:tcW w:w="859" w:type="dxa"/>
            <w:tcBorders>
              <w:top w:val="single" w:sz="8" w:space="0" w:color="auto"/>
              <w:left w:val="nil"/>
              <w:bottom w:val="single" w:sz="4" w:space="0" w:color="auto"/>
              <w:right w:val="single" w:sz="4" w:space="0" w:color="auto"/>
            </w:tcBorders>
            <w:shd w:val="clear" w:color="auto" w:fill="99CCFF"/>
          </w:tcPr>
          <w:p w:rsidR="00C72379" w:rsidRDefault="00B67482">
            <w:pPr>
              <w:widowControl/>
              <w:rPr>
                <w:rFonts w:ascii="宋体" w:hAnsi="宋体" w:cs="宋体"/>
                <w:b/>
                <w:bCs/>
                <w:kern w:val="0"/>
                <w:sz w:val="24"/>
              </w:rPr>
            </w:pPr>
            <w:r>
              <w:rPr>
                <w:rFonts w:ascii="宋体" w:hAnsi="宋体" w:cs="宋体" w:hint="eastAsia"/>
                <w:b/>
                <w:bCs/>
                <w:kern w:val="0"/>
                <w:sz w:val="24"/>
              </w:rPr>
              <w:t>可为空</w:t>
            </w:r>
          </w:p>
        </w:tc>
        <w:tc>
          <w:tcPr>
            <w:tcW w:w="980" w:type="dxa"/>
            <w:tcBorders>
              <w:top w:val="single" w:sz="8" w:space="0" w:color="auto"/>
              <w:left w:val="nil"/>
              <w:bottom w:val="single" w:sz="4" w:space="0" w:color="auto"/>
              <w:right w:val="single" w:sz="4" w:space="0" w:color="auto"/>
            </w:tcBorders>
            <w:shd w:val="clear" w:color="auto" w:fill="99CCFF"/>
          </w:tcPr>
          <w:p w:rsidR="00C72379" w:rsidRDefault="00B67482">
            <w:pPr>
              <w:widowControl/>
              <w:rPr>
                <w:rFonts w:ascii="宋体" w:hAnsi="宋体" w:cs="宋体"/>
                <w:b/>
                <w:bCs/>
                <w:kern w:val="0"/>
                <w:sz w:val="24"/>
              </w:rPr>
            </w:pPr>
            <w:r>
              <w:rPr>
                <w:rFonts w:ascii="宋体" w:hAnsi="宋体" w:cs="宋体" w:hint="eastAsia"/>
                <w:b/>
                <w:bCs/>
                <w:kern w:val="0"/>
                <w:sz w:val="24"/>
              </w:rPr>
              <w:t>默认</w:t>
            </w:r>
          </w:p>
        </w:tc>
        <w:tc>
          <w:tcPr>
            <w:tcW w:w="2397" w:type="dxa"/>
            <w:tcBorders>
              <w:top w:val="single" w:sz="8" w:space="0" w:color="auto"/>
              <w:left w:val="nil"/>
              <w:bottom w:val="single" w:sz="4" w:space="0" w:color="auto"/>
              <w:right w:val="single" w:sz="8" w:space="0" w:color="auto"/>
            </w:tcBorders>
            <w:shd w:val="clear" w:color="auto" w:fill="99CCFF"/>
          </w:tcPr>
          <w:p w:rsidR="00C72379" w:rsidRDefault="00B67482">
            <w:pPr>
              <w:widowControl/>
              <w:rPr>
                <w:rFonts w:ascii="宋体" w:hAnsi="宋体" w:cs="宋体"/>
                <w:b/>
                <w:bCs/>
                <w:kern w:val="0"/>
                <w:sz w:val="24"/>
              </w:rPr>
            </w:pPr>
            <w:r>
              <w:rPr>
                <w:rFonts w:ascii="宋体" w:hAnsi="宋体" w:cs="宋体" w:hint="eastAsia"/>
                <w:b/>
                <w:bCs/>
                <w:kern w:val="0"/>
                <w:sz w:val="24"/>
              </w:rPr>
              <w:t>注释</w:t>
            </w:r>
          </w:p>
        </w:tc>
      </w:tr>
      <w:tr w:rsidR="00C72379">
        <w:trPr>
          <w:trHeight w:val="285"/>
        </w:trPr>
        <w:tc>
          <w:tcPr>
            <w:tcW w:w="1596" w:type="dxa"/>
            <w:tcBorders>
              <w:top w:val="nil"/>
              <w:left w:val="single" w:sz="8" w:space="0" w:color="auto"/>
              <w:bottom w:val="single" w:sz="4" w:space="0" w:color="auto"/>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name</w:t>
            </w:r>
          </w:p>
        </w:tc>
        <w:tc>
          <w:tcPr>
            <w:tcW w:w="1998" w:type="dxa"/>
            <w:tcBorders>
              <w:top w:val="nil"/>
              <w:left w:val="nil"/>
              <w:bottom w:val="single" w:sz="4" w:space="0" w:color="auto"/>
              <w:right w:val="single" w:sz="4" w:space="0" w:color="auto"/>
            </w:tcBorders>
            <w:shd w:val="clear" w:color="auto" w:fill="auto"/>
          </w:tcPr>
          <w:p w:rsidR="00C72379" w:rsidRDefault="00B67482">
            <w:pPr>
              <w:widowControl/>
              <w:rPr>
                <w:rFonts w:ascii="宋体" w:hAnsi="宋体" w:cs="宋体"/>
                <w:kern w:val="0"/>
                <w:sz w:val="24"/>
              </w:rPr>
            </w:pPr>
            <w:proofErr w:type="gramStart"/>
            <w:r>
              <w:rPr>
                <w:rFonts w:ascii="宋体" w:hAnsi="宋体" w:cs="宋体" w:hint="eastAsia"/>
                <w:kern w:val="0"/>
                <w:sz w:val="24"/>
              </w:rPr>
              <w:t>Char[</w:t>
            </w:r>
            <w:proofErr w:type="gramEnd"/>
            <w:r>
              <w:rPr>
                <w:rFonts w:ascii="宋体" w:hAnsi="宋体" w:cs="宋体" w:hint="eastAsia"/>
                <w:kern w:val="0"/>
                <w:sz w:val="24"/>
              </w:rPr>
              <w:t>]</w:t>
            </w:r>
          </w:p>
        </w:tc>
        <w:tc>
          <w:tcPr>
            <w:tcW w:w="859" w:type="dxa"/>
            <w:tcBorders>
              <w:top w:val="nil"/>
              <w:left w:val="nil"/>
              <w:bottom w:val="single" w:sz="4" w:space="0" w:color="auto"/>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不可</w:t>
            </w:r>
          </w:p>
        </w:tc>
        <w:tc>
          <w:tcPr>
            <w:tcW w:w="980" w:type="dxa"/>
            <w:tcBorders>
              <w:top w:val="nil"/>
              <w:left w:val="nil"/>
              <w:bottom w:val="single" w:sz="4" w:space="0" w:color="auto"/>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 ”</w:t>
            </w:r>
          </w:p>
        </w:tc>
        <w:tc>
          <w:tcPr>
            <w:tcW w:w="2397" w:type="dxa"/>
            <w:tcBorders>
              <w:top w:val="nil"/>
              <w:left w:val="nil"/>
              <w:bottom w:val="single" w:sz="4" w:space="0" w:color="auto"/>
              <w:right w:val="single" w:sz="8" w:space="0" w:color="auto"/>
            </w:tcBorders>
            <w:shd w:val="clear" w:color="auto" w:fill="auto"/>
          </w:tcPr>
          <w:p w:rsidR="00C72379" w:rsidRDefault="00C72379">
            <w:pPr>
              <w:widowControl/>
              <w:rPr>
                <w:rFonts w:ascii="宋体" w:hAnsi="宋体" w:cs="宋体"/>
                <w:kern w:val="0"/>
                <w:sz w:val="24"/>
              </w:rPr>
            </w:pPr>
          </w:p>
        </w:tc>
      </w:tr>
      <w:tr w:rsidR="00C72379">
        <w:trPr>
          <w:trHeight w:val="285"/>
        </w:trPr>
        <w:tc>
          <w:tcPr>
            <w:tcW w:w="1596" w:type="dxa"/>
            <w:tcBorders>
              <w:top w:val="nil"/>
              <w:left w:val="single" w:sz="8" w:space="0" w:color="auto"/>
              <w:bottom w:val="single" w:sz="4" w:space="0" w:color="auto"/>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id</w:t>
            </w:r>
          </w:p>
        </w:tc>
        <w:tc>
          <w:tcPr>
            <w:tcW w:w="1998" w:type="dxa"/>
            <w:tcBorders>
              <w:top w:val="nil"/>
              <w:left w:val="nil"/>
              <w:bottom w:val="single" w:sz="4" w:space="0" w:color="auto"/>
              <w:right w:val="single" w:sz="4" w:space="0" w:color="auto"/>
            </w:tcBorders>
            <w:shd w:val="clear" w:color="auto" w:fill="auto"/>
          </w:tcPr>
          <w:p w:rsidR="00C72379" w:rsidRDefault="00B67482">
            <w:pPr>
              <w:widowControl/>
              <w:rPr>
                <w:rFonts w:ascii="宋体" w:hAnsi="宋体" w:cs="宋体"/>
                <w:kern w:val="0"/>
                <w:sz w:val="24"/>
              </w:rPr>
            </w:pPr>
            <w:proofErr w:type="gramStart"/>
            <w:r>
              <w:rPr>
                <w:rFonts w:ascii="宋体" w:hAnsi="宋体" w:cs="宋体" w:hint="eastAsia"/>
                <w:kern w:val="0"/>
                <w:sz w:val="24"/>
              </w:rPr>
              <w:t>Char[</w:t>
            </w:r>
            <w:proofErr w:type="gramEnd"/>
            <w:r>
              <w:rPr>
                <w:rFonts w:ascii="宋体" w:hAnsi="宋体" w:cs="宋体" w:hint="eastAsia"/>
                <w:kern w:val="0"/>
                <w:sz w:val="24"/>
              </w:rPr>
              <w:t>]</w:t>
            </w:r>
          </w:p>
        </w:tc>
        <w:tc>
          <w:tcPr>
            <w:tcW w:w="859" w:type="dxa"/>
            <w:tcBorders>
              <w:top w:val="nil"/>
              <w:left w:val="nil"/>
              <w:bottom w:val="single" w:sz="4" w:space="0" w:color="auto"/>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不可</w:t>
            </w:r>
          </w:p>
        </w:tc>
        <w:tc>
          <w:tcPr>
            <w:tcW w:w="980" w:type="dxa"/>
            <w:tcBorders>
              <w:top w:val="nil"/>
              <w:left w:val="nil"/>
              <w:bottom w:val="single" w:sz="4" w:space="0" w:color="auto"/>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 ”</w:t>
            </w:r>
          </w:p>
        </w:tc>
        <w:tc>
          <w:tcPr>
            <w:tcW w:w="2397" w:type="dxa"/>
            <w:tcBorders>
              <w:top w:val="nil"/>
              <w:left w:val="nil"/>
              <w:bottom w:val="single" w:sz="4" w:space="0" w:color="auto"/>
              <w:right w:val="single" w:sz="8" w:space="0" w:color="auto"/>
            </w:tcBorders>
            <w:shd w:val="clear" w:color="auto" w:fill="auto"/>
          </w:tcPr>
          <w:p w:rsidR="00C72379" w:rsidRDefault="00C72379">
            <w:pPr>
              <w:widowControl/>
              <w:rPr>
                <w:rFonts w:ascii="宋体" w:hAnsi="宋体" w:cs="宋体"/>
                <w:kern w:val="0"/>
                <w:sz w:val="24"/>
              </w:rPr>
            </w:pPr>
          </w:p>
        </w:tc>
      </w:tr>
      <w:tr w:rsidR="00C72379">
        <w:trPr>
          <w:trHeight w:val="285"/>
        </w:trPr>
        <w:tc>
          <w:tcPr>
            <w:tcW w:w="1596" w:type="dxa"/>
            <w:tcBorders>
              <w:top w:val="nil"/>
              <w:left w:val="single" w:sz="8" w:space="0" w:color="auto"/>
              <w:bottom w:val="single" w:sz="4" w:space="0" w:color="auto"/>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pin</w:t>
            </w:r>
          </w:p>
        </w:tc>
        <w:tc>
          <w:tcPr>
            <w:tcW w:w="1998" w:type="dxa"/>
            <w:tcBorders>
              <w:top w:val="nil"/>
              <w:left w:val="nil"/>
              <w:bottom w:val="single" w:sz="4" w:space="0" w:color="auto"/>
              <w:right w:val="single" w:sz="4" w:space="0" w:color="auto"/>
            </w:tcBorders>
            <w:shd w:val="clear" w:color="auto" w:fill="auto"/>
          </w:tcPr>
          <w:p w:rsidR="00C72379" w:rsidRDefault="00B67482">
            <w:pPr>
              <w:widowControl/>
              <w:rPr>
                <w:rFonts w:ascii="宋体" w:hAnsi="宋体" w:cs="宋体"/>
                <w:kern w:val="0"/>
                <w:sz w:val="24"/>
              </w:rPr>
            </w:pPr>
            <w:proofErr w:type="gramStart"/>
            <w:r>
              <w:rPr>
                <w:rFonts w:ascii="宋体" w:hAnsi="宋体" w:cs="宋体" w:hint="eastAsia"/>
                <w:kern w:val="0"/>
                <w:sz w:val="24"/>
              </w:rPr>
              <w:t>Char[</w:t>
            </w:r>
            <w:proofErr w:type="gramEnd"/>
            <w:r>
              <w:rPr>
                <w:rFonts w:ascii="宋体" w:hAnsi="宋体" w:cs="宋体" w:hint="eastAsia"/>
                <w:kern w:val="0"/>
                <w:sz w:val="24"/>
              </w:rPr>
              <w:t>]</w:t>
            </w:r>
          </w:p>
        </w:tc>
        <w:tc>
          <w:tcPr>
            <w:tcW w:w="859" w:type="dxa"/>
            <w:tcBorders>
              <w:top w:val="nil"/>
              <w:left w:val="nil"/>
              <w:bottom w:val="single" w:sz="4" w:space="0" w:color="auto"/>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不可</w:t>
            </w:r>
          </w:p>
        </w:tc>
        <w:tc>
          <w:tcPr>
            <w:tcW w:w="980" w:type="dxa"/>
            <w:tcBorders>
              <w:top w:val="nil"/>
              <w:left w:val="nil"/>
              <w:bottom w:val="single" w:sz="4" w:space="0" w:color="auto"/>
              <w:right w:val="single" w:sz="4" w:space="0" w:color="auto"/>
            </w:tcBorders>
            <w:shd w:val="clear" w:color="auto" w:fill="auto"/>
          </w:tcPr>
          <w:p w:rsidR="00C72379" w:rsidRDefault="00B67482">
            <w:pPr>
              <w:widowControl/>
              <w:rPr>
                <w:rFonts w:ascii="宋体" w:hAnsi="宋体" w:cs="宋体"/>
                <w:kern w:val="0"/>
                <w:sz w:val="24"/>
              </w:rPr>
            </w:pPr>
            <w:r>
              <w:rPr>
                <w:rFonts w:ascii="宋体" w:hAnsi="宋体" w:cs="宋体" w:hint="eastAsia"/>
                <w:kern w:val="0"/>
                <w:sz w:val="24"/>
              </w:rPr>
              <w:t>“ ”</w:t>
            </w:r>
          </w:p>
        </w:tc>
        <w:tc>
          <w:tcPr>
            <w:tcW w:w="2397" w:type="dxa"/>
            <w:tcBorders>
              <w:top w:val="nil"/>
              <w:left w:val="nil"/>
              <w:bottom w:val="single" w:sz="4" w:space="0" w:color="auto"/>
              <w:right w:val="single" w:sz="8" w:space="0" w:color="auto"/>
            </w:tcBorders>
            <w:shd w:val="clear" w:color="auto" w:fill="auto"/>
          </w:tcPr>
          <w:p w:rsidR="00C72379" w:rsidRDefault="00C72379">
            <w:pPr>
              <w:widowControl/>
              <w:rPr>
                <w:rFonts w:ascii="宋体" w:hAnsi="宋体" w:cs="宋体"/>
                <w:kern w:val="0"/>
                <w:sz w:val="24"/>
              </w:rPr>
            </w:pPr>
          </w:p>
        </w:tc>
      </w:tr>
    </w:tbl>
    <w:p w:rsidR="00C72379" w:rsidRDefault="00C72379">
      <w:pPr>
        <w:ind w:firstLine="420"/>
      </w:pPr>
    </w:p>
    <w:p w:rsidR="00C72379" w:rsidRDefault="00B67482">
      <w:r>
        <w:rPr>
          <w:rFonts w:hint="eastAsia"/>
        </w:rPr>
        <w:t>老师结构体代码实现如下：</w:t>
      </w:r>
    </w:p>
    <w:p w:rsidR="00C72379" w:rsidRDefault="00B67482">
      <w:pPr>
        <w:rPr>
          <w:rFonts w:ascii="宋体" w:hAnsi="宋体" w:cs="宋体"/>
          <w:sz w:val="24"/>
        </w:rPr>
      </w:pPr>
      <w:r>
        <w:rPr>
          <w:rFonts w:ascii="宋体" w:hAnsi="宋体" w:cs="宋体" w:hint="eastAsia"/>
          <w:sz w:val="24"/>
        </w:rPr>
        <w:t>typedef struct teacher {</w:t>
      </w:r>
    </w:p>
    <w:p w:rsidR="00C72379" w:rsidRDefault="00B67482">
      <w:pPr>
        <w:rPr>
          <w:rFonts w:ascii="宋体" w:hAnsi="宋体" w:cs="宋体"/>
          <w:sz w:val="24"/>
        </w:rPr>
      </w:pPr>
      <w:r>
        <w:rPr>
          <w:rFonts w:ascii="宋体" w:hAnsi="宋体" w:cs="宋体" w:hint="eastAsia"/>
          <w:sz w:val="24"/>
        </w:rPr>
        <w:lastRenderedPageBreak/>
        <w:tab/>
        <w:t xml:space="preserve">char </w:t>
      </w:r>
      <w:proofErr w:type="gramStart"/>
      <w:r>
        <w:rPr>
          <w:rFonts w:ascii="宋体" w:hAnsi="宋体" w:cs="宋体" w:hint="eastAsia"/>
          <w:sz w:val="24"/>
        </w:rPr>
        <w:t>name[</w:t>
      </w:r>
      <w:proofErr w:type="gramEnd"/>
      <w:r>
        <w:rPr>
          <w:rFonts w:ascii="宋体" w:hAnsi="宋体" w:cs="宋体" w:hint="eastAsia"/>
          <w:sz w:val="24"/>
        </w:rPr>
        <w:t>20];</w:t>
      </w:r>
    </w:p>
    <w:p w:rsidR="00C72379" w:rsidRDefault="00B67482">
      <w:pPr>
        <w:rPr>
          <w:rFonts w:ascii="宋体" w:hAnsi="宋体" w:cs="宋体"/>
          <w:sz w:val="24"/>
        </w:rPr>
      </w:pPr>
      <w:r>
        <w:rPr>
          <w:rFonts w:ascii="宋体" w:hAnsi="宋体" w:cs="宋体" w:hint="eastAsia"/>
          <w:sz w:val="24"/>
        </w:rPr>
        <w:tab/>
        <w:t xml:space="preserve">char </w:t>
      </w:r>
      <w:proofErr w:type="gramStart"/>
      <w:r>
        <w:rPr>
          <w:rFonts w:ascii="宋体" w:hAnsi="宋体" w:cs="宋体" w:hint="eastAsia"/>
          <w:sz w:val="24"/>
        </w:rPr>
        <w:t>id[</w:t>
      </w:r>
      <w:proofErr w:type="gramEnd"/>
      <w:r>
        <w:rPr>
          <w:rFonts w:ascii="宋体" w:hAnsi="宋体" w:cs="宋体" w:hint="eastAsia"/>
          <w:sz w:val="24"/>
        </w:rPr>
        <w:t>10];</w:t>
      </w:r>
    </w:p>
    <w:p w:rsidR="00C72379" w:rsidRDefault="00B67482">
      <w:pPr>
        <w:rPr>
          <w:rFonts w:ascii="宋体" w:hAnsi="宋体" w:cs="宋体"/>
          <w:sz w:val="24"/>
        </w:rPr>
      </w:pPr>
      <w:r>
        <w:rPr>
          <w:rFonts w:ascii="宋体" w:hAnsi="宋体" w:cs="宋体" w:hint="eastAsia"/>
          <w:sz w:val="24"/>
        </w:rPr>
        <w:tab/>
        <w:t xml:space="preserve">char </w:t>
      </w:r>
      <w:proofErr w:type="gramStart"/>
      <w:r>
        <w:rPr>
          <w:rFonts w:ascii="宋体" w:hAnsi="宋体" w:cs="宋体" w:hint="eastAsia"/>
          <w:sz w:val="24"/>
        </w:rPr>
        <w:t>pin[</w:t>
      </w:r>
      <w:proofErr w:type="gramEnd"/>
      <w:r>
        <w:rPr>
          <w:rFonts w:ascii="宋体" w:hAnsi="宋体" w:cs="宋体" w:hint="eastAsia"/>
          <w:sz w:val="24"/>
        </w:rPr>
        <w:t>20];</w:t>
      </w:r>
    </w:p>
    <w:p w:rsidR="00C72379" w:rsidRDefault="00B67482">
      <w:pPr>
        <w:rPr>
          <w:rFonts w:ascii="宋体" w:hAnsi="宋体" w:cs="宋体"/>
          <w:sz w:val="24"/>
        </w:rPr>
      </w:pPr>
      <w:r>
        <w:rPr>
          <w:rFonts w:ascii="宋体" w:hAnsi="宋体" w:cs="宋体" w:hint="eastAsia"/>
          <w:sz w:val="24"/>
        </w:rPr>
        <w:t xml:space="preserve">} </w:t>
      </w:r>
      <w:proofErr w:type="spellStart"/>
      <w:r>
        <w:rPr>
          <w:rFonts w:ascii="宋体" w:hAnsi="宋体" w:cs="宋体" w:hint="eastAsia"/>
          <w:sz w:val="24"/>
        </w:rPr>
        <w:t>Te</w:t>
      </w:r>
      <w:proofErr w:type="spellEnd"/>
      <w:r>
        <w:rPr>
          <w:rFonts w:ascii="宋体" w:hAnsi="宋体" w:cs="宋体" w:hint="eastAsia"/>
          <w:sz w:val="24"/>
        </w:rPr>
        <w:t>;</w:t>
      </w:r>
    </w:p>
    <w:p w:rsidR="00C72379" w:rsidRDefault="00C72379">
      <w:pPr>
        <w:ind w:firstLine="420"/>
      </w:pPr>
    </w:p>
    <w:sectPr w:rsidR="00C72379">
      <w:pgSz w:w="11906" w:h="16838"/>
      <w:pgMar w:top="1134" w:right="851" w:bottom="1134" w:left="1418" w:header="737" w:footer="73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CE1" w:rsidRDefault="004D5CE1">
      <w:r>
        <w:separator/>
      </w:r>
    </w:p>
  </w:endnote>
  <w:endnote w:type="continuationSeparator" w:id="0">
    <w:p w:rsidR="004D5CE1" w:rsidRDefault="004D5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default"/>
    <w:sig w:usb0="00000000" w:usb1="00000000" w:usb2="00000009" w:usb3="00000000" w:csb0="000001F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仿宋_GB2312">
    <w:altName w:val="仿宋"/>
    <w:charset w:val="86"/>
    <w:family w:val="modern"/>
    <w:pitch w:val="default"/>
    <w:sig w:usb0="00000000" w:usb1="00000000" w:usb2="00000010" w:usb3="00000000" w:csb0="00040000" w:csb1="00000000"/>
  </w:font>
  <w:font w:name="Times">
    <w:panose1 w:val="02020603050405020304"/>
    <w:charset w:val="00"/>
    <w:family w:val="roman"/>
    <w:pitch w:val="default"/>
    <w:sig w:usb0="00000000" w:usb1="00000000" w:usb2="00000009" w:usb3="00000000" w:csb0="000001FF" w:csb1="00000000"/>
  </w:font>
  <w:font w:name="Frutiger LT 55 Roman">
    <w:altName w:val="Lucida Sans Unicode"/>
    <w:charset w:val="00"/>
    <w:family w:val="swiss"/>
    <w:pitch w:val="default"/>
    <w:sig w:usb0="00000000"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07E" w:rsidRDefault="0014707E">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07E" w:rsidRDefault="0014707E">
    <w:pPr>
      <w:pStyle w:val="af1"/>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07E" w:rsidRDefault="0014707E">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CE1" w:rsidRDefault="004D5CE1">
      <w:r>
        <w:separator/>
      </w:r>
    </w:p>
  </w:footnote>
  <w:footnote w:type="continuationSeparator" w:id="0">
    <w:p w:rsidR="004D5CE1" w:rsidRDefault="004D5C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07E" w:rsidRDefault="0014707E">
    <w:pPr>
      <w:pStyle w:val="af2"/>
      <w:jc w:val="both"/>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07E" w:rsidRDefault="0014707E">
    <w:pPr>
      <w:pStyle w:val="af2"/>
      <w:spacing w:line="240" w:lineRule="auto"/>
      <w:jc w:val="both"/>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63E1C"/>
    <w:multiLevelType w:val="multilevel"/>
    <w:tmpl w:val="0DB63E1C"/>
    <w:lvl w:ilvl="0">
      <w:start w:val="1"/>
      <w:numFmt w:val="decimal"/>
      <w:pStyle w:val="1"/>
      <w:lvlText w:val="（%1）"/>
      <w:lvlJc w:val="left"/>
      <w:pPr>
        <w:tabs>
          <w:tab w:val="left" w:pos="1140"/>
        </w:tabs>
        <w:ind w:left="420" w:firstLine="0"/>
      </w:pPr>
      <w:rPr>
        <w:rFonts w:hint="eastAsia"/>
      </w:rPr>
    </w:lvl>
    <w:lvl w:ilvl="1">
      <w:start w:val="1"/>
      <w:numFmt w:val="decimal"/>
      <w:lvlText w:val="(%2)"/>
      <w:lvlJc w:val="left"/>
      <w:pPr>
        <w:tabs>
          <w:tab w:val="left" w:pos="1200"/>
        </w:tabs>
        <w:ind w:left="1200" w:hanging="360"/>
      </w:pPr>
      <w:rPr>
        <w:rFonts w:hint="default"/>
      </w:rPr>
    </w:lvl>
    <w:lvl w:ilvl="2">
      <w:start w:val="1"/>
      <w:numFmt w:val="lowerLetter"/>
      <w:lvlText w:val="(%3)"/>
      <w:lvlJc w:val="left"/>
      <w:pPr>
        <w:tabs>
          <w:tab w:val="left" w:pos="2190"/>
        </w:tabs>
        <w:ind w:left="2190" w:hanging="930"/>
      </w:pPr>
      <w:rPr>
        <w:rFonts w:hint="default"/>
      </w:r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 w15:restartNumberingAfterBreak="0">
    <w:nsid w:val="1CA11086"/>
    <w:multiLevelType w:val="multilevel"/>
    <w:tmpl w:val="1CA11086"/>
    <w:lvl w:ilvl="0">
      <w:start w:val="1"/>
      <w:numFmt w:val="decimal"/>
      <w:pStyle w:val="2"/>
      <w:lvlText w:val="%1)"/>
      <w:lvlJc w:val="left"/>
      <w:pPr>
        <w:tabs>
          <w:tab w:val="left" w:pos="987"/>
        </w:tabs>
        <w:ind w:left="987" w:hanging="420"/>
      </w:pPr>
    </w:lvl>
    <w:lvl w:ilvl="1">
      <w:start w:val="1"/>
      <w:numFmt w:val="lowerLetter"/>
      <w:lvlText w:val="%2)"/>
      <w:lvlJc w:val="left"/>
      <w:pPr>
        <w:tabs>
          <w:tab w:val="left" w:pos="1407"/>
        </w:tabs>
        <w:ind w:left="1407" w:hanging="420"/>
      </w:pPr>
    </w:lvl>
    <w:lvl w:ilvl="2">
      <w:start w:val="1"/>
      <w:numFmt w:val="lowerRoman"/>
      <w:lvlText w:val="%3."/>
      <w:lvlJc w:val="right"/>
      <w:pPr>
        <w:tabs>
          <w:tab w:val="left" w:pos="1827"/>
        </w:tabs>
        <w:ind w:left="1827" w:hanging="420"/>
      </w:pPr>
    </w:lvl>
    <w:lvl w:ilvl="3">
      <w:start w:val="1"/>
      <w:numFmt w:val="decimal"/>
      <w:lvlText w:val="%4."/>
      <w:lvlJc w:val="left"/>
      <w:pPr>
        <w:tabs>
          <w:tab w:val="left" w:pos="2247"/>
        </w:tabs>
        <w:ind w:left="2247" w:hanging="420"/>
      </w:pPr>
    </w:lvl>
    <w:lvl w:ilvl="4">
      <w:start w:val="1"/>
      <w:numFmt w:val="lowerLetter"/>
      <w:lvlText w:val="%5)"/>
      <w:lvlJc w:val="left"/>
      <w:pPr>
        <w:tabs>
          <w:tab w:val="left" w:pos="2667"/>
        </w:tabs>
        <w:ind w:left="2667" w:hanging="420"/>
      </w:pPr>
    </w:lvl>
    <w:lvl w:ilvl="5">
      <w:start w:val="1"/>
      <w:numFmt w:val="lowerRoman"/>
      <w:lvlText w:val="%6."/>
      <w:lvlJc w:val="right"/>
      <w:pPr>
        <w:tabs>
          <w:tab w:val="left" w:pos="3087"/>
        </w:tabs>
        <w:ind w:left="3087" w:hanging="420"/>
      </w:pPr>
    </w:lvl>
    <w:lvl w:ilvl="6">
      <w:start w:val="1"/>
      <w:numFmt w:val="decimal"/>
      <w:lvlText w:val="%7."/>
      <w:lvlJc w:val="left"/>
      <w:pPr>
        <w:tabs>
          <w:tab w:val="left" w:pos="3507"/>
        </w:tabs>
        <w:ind w:left="3507" w:hanging="420"/>
      </w:pPr>
    </w:lvl>
    <w:lvl w:ilvl="7">
      <w:start w:val="1"/>
      <w:numFmt w:val="lowerLetter"/>
      <w:lvlText w:val="%8)"/>
      <w:lvlJc w:val="left"/>
      <w:pPr>
        <w:tabs>
          <w:tab w:val="left" w:pos="3927"/>
        </w:tabs>
        <w:ind w:left="3927" w:hanging="420"/>
      </w:pPr>
    </w:lvl>
    <w:lvl w:ilvl="8">
      <w:start w:val="1"/>
      <w:numFmt w:val="lowerRoman"/>
      <w:lvlText w:val="%9."/>
      <w:lvlJc w:val="right"/>
      <w:pPr>
        <w:tabs>
          <w:tab w:val="left" w:pos="4347"/>
        </w:tabs>
        <w:ind w:left="4347" w:hanging="420"/>
      </w:pPr>
    </w:lvl>
  </w:abstractNum>
  <w:abstractNum w:abstractNumId="2" w15:restartNumberingAfterBreak="0">
    <w:nsid w:val="21421108"/>
    <w:multiLevelType w:val="multilevel"/>
    <w:tmpl w:val="2142110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15:restartNumberingAfterBreak="0">
    <w:nsid w:val="23E951DF"/>
    <w:multiLevelType w:val="multilevel"/>
    <w:tmpl w:val="23E951DF"/>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pStyle w:val="a"/>
      <w:lvlText w:val="%9."/>
      <w:lvlJc w:val="right"/>
      <w:pPr>
        <w:tabs>
          <w:tab w:val="left" w:pos="3780"/>
        </w:tabs>
        <w:ind w:left="3780" w:hanging="420"/>
      </w:pPr>
    </w:lvl>
  </w:abstractNum>
  <w:abstractNum w:abstractNumId="4" w15:restartNumberingAfterBreak="0">
    <w:nsid w:val="2E4F44C8"/>
    <w:multiLevelType w:val="hybridMultilevel"/>
    <w:tmpl w:val="B71AFD52"/>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5" w15:restartNumberingAfterBreak="0">
    <w:nsid w:val="304D3EE9"/>
    <w:multiLevelType w:val="hybridMultilevel"/>
    <w:tmpl w:val="4D8EAA34"/>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6" w15:restartNumberingAfterBreak="0">
    <w:nsid w:val="33DF29A5"/>
    <w:multiLevelType w:val="multilevel"/>
    <w:tmpl w:val="33DF29A5"/>
    <w:lvl w:ilvl="0">
      <w:start w:val="1"/>
      <w:numFmt w:val="decimal"/>
      <w:lvlText w:val="%1"/>
      <w:lvlJc w:val="left"/>
      <w:pPr>
        <w:tabs>
          <w:tab w:val="left" w:pos="360"/>
        </w:tabs>
        <w:ind w:left="0" w:firstLine="0"/>
      </w:pPr>
      <w:rPr>
        <w:rFonts w:hint="eastAsia"/>
      </w:rPr>
    </w:lvl>
    <w:lvl w:ilvl="1">
      <w:start w:val="1"/>
      <w:numFmt w:val="decimal"/>
      <w:lvlText w:val="%1.%2"/>
      <w:lvlJc w:val="left"/>
      <w:pPr>
        <w:tabs>
          <w:tab w:val="left" w:pos="590"/>
        </w:tabs>
        <w:ind w:left="590" w:hanging="590"/>
      </w:pPr>
      <w:rPr>
        <w:rFonts w:hint="eastAsia"/>
      </w:rPr>
    </w:lvl>
    <w:lvl w:ilvl="2">
      <w:start w:val="1"/>
      <w:numFmt w:val="decimal"/>
      <w:lvlText w:val="%1.%2.%3"/>
      <w:lvlJc w:val="left"/>
      <w:pPr>
        <w:tabs>
          <w:tab w:val="left" w:pos="1140"/>
        </w:tabs>
        <w:ind w:left="1140" w:hanging="720"/>
      </w:pPr>
      <w:rPr>
        <w:rFonts w:hint="eastAsia"/>
      </w:rPr>
    </w:lvl>
    <w:lvl w:ilvl="3">
      <w:start w:val="1"/>
      <w:numFmt w:val="decimal"/>
      <w:lvlText w:val="%1.%2.%3.%4"/>
      <w:lvlJc w:val="left"/>
      <w:pPr>
        <w:tabs>
          <w:tab w:val="left" w:pos="1284"/>
        </w:tabs>
        <w:ind w:left="1284" w:hanging="864"/>
      </w:pPr>
      <w:rPr>
        <w:rFonts w:hint="eastAsia"/>
      </w:rPr>
    </w:lvl>
    <w:lvl w:ilvl="4">
      <w:start w:val="1"/>
      <w:numFmt w:val="decimal"/>
      <w:lvlText w:val="%1.%2.%3.%4.%5"/>
      <w:lvlJc w:val="left"/>
      <w:pPr>
        <w:tabs>
          <w:tab w:val="left" w:pos="1428"/>
        </w:tabs>
        <w:ind w:left="1428" w:hanging="1008"/>
      </w:pPr>
      <w:rPr>
        <w:rFonts w:hint="eastAsia"/>
      </w:rPr>
    </w:lvl>
    <w:lvl w:ilvl="5">
      <w:start w:val="1"/>
      <w:numFmt w:val="decimal"/>
      <w:pStyle w:val="6"/>
      <w:lvlText w:val="%1.%2.%3.%4.%5.%6"/>
      <w:lvlJc w:val="left"/>
      <w:pPr>
        <w:tabs>
          <w:tab w:val="left" w:pos="1572"/>
        </w:tabs>
        <w:ind w:left="1572" w:hanging="1152"/>
      </w:pPr>
      <w:rPr>
        <w:rFonts w:hint="eastAsia"/>
      </w:rPr>
    </w:lvl>
    <w:lvl w:ilvl="6">
      <w:start w:val="1"/>
      <w:numFmt w:val="decimal"/>
      <w:pStyle w:val="7"/>
      <w:lvlText w:val="%1.%2.%3.%4.%5.%6.%7"/>
      <w:lvlJc w:val="left"/>
      <w:pPr>
        <w:tabs>
          <w:tab w:val="left" w:pos="1716"/>
        </w:tabs>
        <w:ind w:left="1716" w:hanging="1296"/>
      </w:pPr>
      <w:rPr>
        <w:rFonts w:hint="eastAsia"/>
      </w:rPr>
    </w:lvl>
    <w:lvl w:ilvl="7">
      <w:start w:val="1"/>
      <w:numFmt w:val="decimal"/>
      <w:pStyle w:val="8"/>
      <w:lvlText w:val="%1.%2.%3.%4.%5.%6.%7.%8"/>
      <w:lvlJc w:val="left"/>
      <w:pPr>
        <w:tabs>
          <w:tab w:val="left" w:pos="1860"/>
        </w:tabs>
        <w:ind w:left="1860" w:hanging="1440"/>
      </w:pPr>
      <w:rPr>
        <w:rFonts w:hint="eastAsia"/>
      </w:rPr>
    </w:lvl>
    <w:lvl w:ilvl="8">
      <w:start w:val="1"/>
      <w:numFmt w:val="decimal"/>
      <w:pStyle w:val="9"/>
      <w:lvlText w:val="%1.%2.%3.%4.%5.%6.%7.%8.%9"/>
      <w:lvlJc w:val="left"/>
      <w:pPr>
        <w:tabs>
          <w:tab w:val="left" w:pos="2004"/>
        </w:tabs>
        <w:ind w:left="2004" w:hanging="1584"/>
      </w:pPr>
      <w:rPr>
        <w:rFonts w:hint="eastAsia"/>
      </w:rPr>
    </w:lvl>
  </w:abstractNum>
  <w:abstractNum w:abstractNumId="7" w15:restartNumberingAfterBreak="0">
    <w:nsid w:val="491D27BE"/>
    <w:multiLevelType w:val="multilevel"/>
    <w:tmpl w:val="491D27BE"/>
    <w:lvl w:ilvl="0">
      <w:start w:val="1"/>
      <w:numFmt w:val="decimal"/>
      <w:pStyle w:val="10"/>
      <w:lvlText w:val="%1"/>
      <w:lvlJc w:val="left"/>
      <w:pPr>
        <w:tabs>
          <w:tab w:val="left" w:pos="0"/>
        </w:tabs>
        <w:ind w:left="0" w:firstLine="0"/>
      </w:pPr>
      <w:rPr>
        <w:rFonts w:hint="eastAsia"/>
      </w:rPr>
    </w:lvl>
    <w:lvl w:ilvl="1">
      <w:start w:val="1"/>
      <w:numFmt w:val="decimal"/>
      <w:pStyle w:val="20"/>
      <w:lvlText w:val="%1.%2"/>
      <w:lvlJc w:val="left"/>
      <w:pPr>
        <w:tabs>
          <w:tab w:val="left" w:pos="0"/>
        </w:tabs>
        <w:ind w:left="0" w:firstLine="0"/>
      </w:pPr>
      <w:rPr>
        <w:rFonts w:hint="eastAsia"/>
      </w:rPr>
    </w:lvl>
    <w:lvl w:ilvl="2">
      <w:start w:val="1"/>
      <w:numFmt w:val="decimal"/>
      <w:pStyle w:val="3"/>
      <w:lvlText w:val="%1.%2.%3"/>
      <w:lvlJc w:val="left"/>
      <w:pPr>
        <w:tabs>
          <w:tab w:val="left" w:pos="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
      <w:lvlText w:val="%1.%2.%3.%4"/>
      <w:lvlJc w:val="left"/>
      <w:pPr>
        <w:tabs>
          <w:tab w:val="left" w:pos="0"/>
        </w:tabs>
        <w:ind w:left="0" w:firstLine="0"/>
      </w:pPr>
      <w:rPr>
        <w:rFonts w:hint="eastAsia"/>
        <w:b w:val="0"/>
      </w:rPr>
    </w:lvl>
    <w:lvl w:ilvl="4">
      <w:start w:val="1"/>
      <w:numFmt w:val="decimal"/>
      <w:pStyle w:val="5"/>
      <w:lvlText w:val="%1.%2.%3.%4.%5"/>
      <w:lvlJc w:val="left"/>
      <w:pPr>
        <w:tabs>
          <w:tab w:val="left" w:pos="3561"/>
        </w:tabs>
        <w:ind w:left="2971" w:hanging="850"/>
      </w:pPr>
      <w:rPr>
        <w:rFonts w:hint="eastAsia"/>
      </w:rPr>
    </w:lvl>
    <w:lvl w:ilvl="5">
      <w:start w:val="1"/>
      <w:numFmt w:val="decimal"/>
      <w:lvlText w:val="%1.%2.%3.%4.%5.%6"/>
      <w:lvlJc w:val="left"/>
      <w:pPr>
        <w:tabs>
          <w:tab w:val="left" w:pos="3986"/>
        </w:tabs>
        <w:ind w:left="3680" w:hanging="1134"/>
      </w:pPr>
      <w:rPr>
        <w:rFonts w:hint="eastAsia"/>
      </w:rPr>
    </w:lvl>
    <w:lvl w:ilvl="6">
      <w:start w:val="1"/>
      <w:numFmt w:val="decimal"/>
      <w:lvlText w:val="%1.%2.%3.%4.%5.%6.%7"/>
      <w:lvlJc w:val="left"/>
      <w:pPr>
        <w:tabs>
          <w:tab w:val="left" w:pos="4771"/>
        </w:tabs>
        <w:ind w:left="4247" w:hanging="1276"/>
      </w:pPr>
      <w:rPr>
        <w:rFonts w:hint="eastAsia"/>
      </w:rPr>
    </w:lvl>
    <w:lvl w:ilvl="7">
      <w:start w:val="1"/>
      <w:numFmt w:val="decimal"/>
      <w:lvlText w:val="%1.%2.%3.%4.%5.%6.%7.%8"/>
      <w:lvlJc w:val="left"/>
      <w:pPr>
        <w:tabs>
          <w:tab w:val="left" w:pos="5196"/>
        </w:tabs>
        <w:ind w:left="4814" w:hanging="1418"/>
      </w:pPr>
      <w:rPr>
        <w:rFonts w:hint="eastAsia"/>
      </w:rPr>
    </w:lvl>
    <w:lvl w:ilvl="8">
      <w:start w:val="1"/>
      <w:numFmt w:val="decimal"/>
      <w:lvlText w:val="%1.%2.%3.%4.%5.%6.%7.%8.%9"/>
      <w:lvlJc w:val="left"/>
      <w:pPr>
        <w:tabs>
          <w:tab w:val="left" w:pos="5982"/>
        </w:tabs>
        <w:ind w:left="5522" w:hanging="1700"/>
      </w:pPr>
      <w:rPr>
        <w:rFonts w:hint="eastAsia"/>
      </w:rPr>
    </w:lvl>
  </w:abstractNum>
  <w:abstractNum w:abstractNumId="8" w15:restartNumberingAfterBreak="0">
    <w:nsid w:val="4A2E7836"/>
    <w:multiLevelType w:val="singleLevel"/>
    <w:tmpl w:val="4A2E7836"/>
    <w:lvl w:ilvl="0">
      <w:start w:val="1"/>
      <w:numFmt w:val="bullet"/>
      <w:pStyle w:val="a0"/>
      <w:lvlText w:val=""/>
      <w:lvlJc w:val="left"/>
      <w:pPr>
        <w:tabs>
          <w:tab w:val="left" w:pos="851"/>
        </w:tabs>
        <w:ind w:left="851" w:hanging="426"/>
      </w:pPr>
      <w:rPr>
        <w:rFonts w:ascii="Wingdings" w:hAnsi="Wingdings" w:hint="default"/>
      </w:rPr>
    </w:lvl>
  </w:abstractNum>
  <w:abstractNum w:abstractNumId="9" w15:restartNumberingAfterBreak="0">
    <w:nsid w:val="5E4D0AAB"/>
    <w:multiLevelType w:val="singleLevel"/>
    <w:tmpl w:val="5E4D0AAB"/>
    <w:lvl w:ilvl="0">
      <w:start w:val="1"/>
      <w:numFmt w:val="bullet"/>
      <w:pStyle w:val="a1"/>
      <w:lvlText w:val=""/>
      <w:lvlJc w:val="left"/>
      <w:pPr>
        <w:tabs>
          <w:tab w:val="left" w:pos="425"/>
        </w:tabs>
        <w:ind w:left="425" w:hanging="425"/>
      </w:pPr>
      <w:rPr>
        <w:rFonts w:ascii="Wingdings" w:hAnsi="Wingdings" w:hint="default"/>
        <w:sz w:val="16"/>
      </w:rPr>
    </w:lvl>
  </w:abstractNum>
  <w:abstractNum w:abstractNumId="10" w15:restartNumberingAfterBreak="0">
    <w:nsid w:val="607A038B"/>
    <w:multiLevelType w:val="singleLevel"/>
    <w:tmpl w:val="607A038B"/>
    <w:lvl w:ilvl="0">
      <w:start w:val="1"/>
      <w:numFmt w:val="bullet"/>
      <w:pStyle w:val="11"/>
      <w:lvlText w:val=""/>
      <w:lvlJc w:val="left"/>
      <w:pPr>
        <w:tabs>
          <w:tab w:val="left" w:pos="700"/>
        </w:tabs>
        <w:ind w:left="420" w:hanging="80"/>
      </w:pPr>
      <w:rPr>
        <w:rFonts w:ascii="Wingdings" w:hAnsi="Wingdings" w:hint="default"/>
      </w:rPr>
    </w:lvl>
  </w:abstractNum>
  <w:abstractNum w:abstractNumId="11" w15:restartNumberingAfterBreak="0">
    <w:nsid w:val="6BAC6407"/>
    <w:multiLevelType w:val="multilevel"/>
    <w:tmpl w:val="6BAC6407"/>
    <w:lvl w:ilvl="0">
      <w:start w:val="1"/>
      <w:numFmt w:val="bullet"/>
      <w:pStyle w:val="a2"/>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2" w15:restartNumberingAfterBreak="0">
    <w:nsid w:val="6D466323"/>
    <w:multiLevelType w:val="singleLevel"/>
    <w:tmpl w:val="6D466323"/>
    <w:lvl w:ilvl="0">
      <w:start w:val="1"/>
      <w:numFmt w:val="bullet"/>
      <w:pStyle w:val="41"/>
      <w:lvlText w:val=""/>
      <w:lvlJc w:val="left"/>
      <w:pPr>
        <w:tabs>
          <w:tab w:val="left" w:pos="2401"/>
        </w:tabs>
        <w:ind w:left="2381" w:hanging="340"/>
      </w:pPr>
      <w:rPr>
        <w:rFonts w:ascii="Wingdings" w:hAnsi="Wingdings" w:hint="default"/>
        <w:b w:val="0"/>
        <w:i w:val="0"/>
        <w:sz w:val="21"/>
      </w:rPr>
    </w:lvl>
  </w:abstractNum>
  <w:abstractNum w:abstractNumId="13" w15:restartNumberingAfterBreak="0">
    <w:nsid w:val="72F327AE"/>
    <w:multiLevelType w:val="singleLevel"/>
    <w:tmpl w:val="72F327AE"/>
    <w:lvl w:ilvl="0">
      <w:start w:val="1"/>
      <w:numFmt w:val="bullet"/>
      <w:pStyle w:val="a3"/>
      <w:lvlText w:val=""/>
      <w:lvlJc w:val="left"/>
      <w:pPr>
        <w:tabs>
          <w:tab w:val="left" w:pos="425"/>
        </w:tabs>
        <w:ind w:left="425" w:hanging="425"/>
      </w:pPr>
      <w:rPr>
        <w:rFonts w:ascii="Wingdings" w:hAnsi="Wingdings" w:hint="default"/>
      </w:rPr>
    </w:lvl>
  </w:abstractNum>
  <w:abstractNum w:abstractNumId="14" w15:restartNumberingAfterBreak="0">
    <w:nsid w:val="73F9565E"/>
    <w:multiLevelType w:val="multilevel"/>
    <w:tmpl w:val="73F9565E"/>
    <w:lvl w:ilvl="0">
      <w:start w:val="1"/>
      <w:numFmt w:val="decimal"/>
      <w:pStyle w:val="21"/>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5" w15:restartNumberingAfterBreak="0">
    <w:nsid w:val="74B87B7E"/>
    <w:multiLevelType w:val="multilevel"/>
    <w:tmpl w:val="74B87B7E"/>
    <w:lvl w:ilvl="0">
      <w:start w:val="1"/>
      <w:numFmt w:val="bullet"/>
      <w:pStyle w:val="30"/>
      <w:lvlText w:val=""/>
      <w:lvlJc w:val="left"/>
      <w:pPr>
        <w:tabs>
          <w:tab w:val="left" w:pos="845"/>
        </w:tabs>
        <w:ind w:left="845" w:hanging="420"/>
      </w:pPr>
      <w:rPr>
        <w:rFonts w:ascii="Wingdings" w:hAnsi="Wingdings" w:hint="default"/>
      </w:rPr>
    </w:lvl>
    <w:lvl w:ilvl="1">
      <w:start w:val="1"/>
      <w:numFmt w:val="bullet"/>
      <w:lvlText w:val=""/>
      <w:lvlJc w:val="left"/>
      <w:pPr>
        <w:tabs>
          <w:tab w:val="left" w:pos="1265"/>
        </w:tabs>
        <w:ind w:left="1265" w:hanging="420"/>
      </w:pPr>
      <w:rPr>
        <w:rFonts w:ascii="Wingdings" w:hAnsi="Wingdings" w:hint="default"/>
      </w:rPr>
    </w:lvl>
    <w:lvl w:ilvl="2">
      <w:start w:val="1"/>
      <w:numFmt w:val="bullet"/>
      <w:lvlText w:val=""/>
      <w:lvlJc w:val="left"/>
      <w:pPr>
        <w:tabs>
          <w:tab w:val="left" w:pos="1685"/>
        </w:tabs>
        <w:ind w:left="1685" w:hanging="420"/>
      </w:pPr>
      <w:rPr>
        <w:rFonts w:ascii="Wingdings" w:hAnsi="Wingdings" w:hint="default"/>
      </w:rPr>
    </w:lvl>
    <w:lvl w:ilvl="3">
      <w:start w:val="1"/>
      <w:numFmt w:val="bullet"/>
      <w:lvlText w:val=""/>
      <w:lvlJc w:val="left"/>
      <w:pPr>
        <w:tabs>
          <w:tab w:val="left" w:pos="2105"/>
        </w:tabs>
        <w:ind w:left="2105" w:hanging="420"/>
      </w:pPr>
      <w:rPr>
        <w:rFonts w:ascii="Wingdings" w:hAnsi="Wingdings" w:hint="default"/>
      </w:rPr>
    </w:lvl>
    <w:lvl w:ilvl="4">
      <w:start w:val="1"/>
      <w:numFmt w:val="bullet"/>
      <w:lvlText w:val=""/>
      <w:lvlJc w:val="left"/>
      <w:pPr>
        <w:tabs>
          <w:tab w:val="left" w:pos="2525"/>
        </w:tabs>
        <w:ind w:left="2525" w:hanging="420"/>
      </w:pPr>
      <w:rPr>
        <w:rFonts w:ascii="Wingdings" w:hAnsi="Wingdings" w:hint="default"/>
      </w:rPr>
    </w:lvl>
    <w:lvl w:ilvl="5">
      <w:start w:val="1"/>
      <w:numFmt w:val="bullet"/>
      <w:lvlText w:val=""/>
      <w:lvlJc w:val="left"/>
      <w:pPr>
        <w:tabs>
          <w:tab w:val="left" w:pos="2945"/>
        </w:tabs>
        <w:ind w:left="2945" w:hanging="420"/>
      </w:pPr>
      <w:rPr>
        <w:rFonts w:ascii="Wingdings" w:hAnsi="Wingdings" w:hint="default"/>
      </w:rPr>
    </w:lvl>
    <w:lvl w:ilvl="6">
      <w:start w:val="1"/>
      <w:numFmt w:val="bullet"/>
      <w:lvlText w:val=""/>
      <w:lvlJc w:val="left"/>
      <w:pPr>
        <w:tabs>
          <w:tab w:val="left" w:pos="3365"/>
        </w:tabs>
        <w:ind w:left="3365" w:hanging="420"/>
      </w:pPr>
      <w:rPr>
        <w:rFonts w:ascii="Wingdings" w:hAnsi="Wingdings" w:hint="default"/>
      </w:rPr>
    </w:lvl>
    <w:lvl w:ilvl="7">
      <w:start w:val="1"/>
      <w:numFmt w:val="bullet"/>
      <w:lvlText w:val=""/>
      <w:lvlJc w:val="left"/>
      <w:pPr>
        <w:tabs>
          <w:tab w:val="left" w:pos="3785"/>
        </w:tabs>
        <w:ind w:left="3785" w:hanging="420"/>
      </w:pPr>
      <w:rPr>
        <w:rFonts w:ascii="Wingdings" w:hAnsi="Wingdings" w:hint="default"/>
      </w:rPr>
    </w:lvl>
    <w:lvl w:ilvl="8">
      <w:start w:val="1"/>
      <w:numFmt w:val="bullet"/>
      <w:lvlText w:val=""/>
      <w:lvlJc w:val="left"/>
      <w:pPr>
        <w:tabs>
          <w:tab w:val="left" w:pos="4205"/>
        </w:tabs>
        <w:ind w:left="4205" w:hanging="420"/>
      </w:pPr>
      <w:rPr>
        <w:rFonts w:ascii="Wingdings" w:hAnsi="Wingdings" w:hint="default"/>
      </w:rPr>
    </w:lvl>
  </w:abstractNum>
  <w:abstractNum w:abstractNumId="16" w15:restartNumberingAfterBreak="0">
    <w:nsid w:val="76945ADC"/>
    <w:multiLevelType w:val="multilevel"/>
    <w:tmpl w:val="76945ADC"/>
    <w:lvl w:ilvl="0">
      <w:start w:val="1"/>
      <w:numFmt w:val="bullet"/>
      <w:pStyle w:val="40"/>
      <w:lvlText w:val=""/>
      <w:lvlJc w:val="left"/>
      <w:pPr>
        <w:tabs>
          <w:tab w:val="left" w:pos="967"/>
        </w:tabs>
        <w:ind w:left="1134" w:hanging="167"/>
      </w:pPr>
      <w:rPr>
        <w:rFonts w:ascii="Wingdings" w:hAnsi="Wingdings" w:hint="default"/>
      </w:rPr>
    </w:lvl>
    <w:lvl w:ilvl="1">
      <w:start w:val="1"/>
      <w:numFmt w:val="bullet"/>
      <w:lvlText w:val=""/>
      <w:lvlJc w:val="left"/>
      <w:pPr>
        <w:tabs>
          <w:tab w:val="left" w:pos="1240"/>
        </w:tabs>
        <w:ind w:left="1240" w:hanging="420"/>
      </w:pPr>
      <w:rPr>
        <w:rFonts w:ascii="Wingdings" w:hAnsi="Wingdings" w:hint="default"/>
      </w:rPr>
    </w:lvl>
    <w:lvl w:ilvl="2">
      <w:start w:val="1"/>
      <w:numFmt w:val="bullet"/>
      <w:lvlText w:val=""/>
      <w:lvlJc w:val="left"/>
      <w:pPr>
        <w:tabs>
          <w:tab w:val="left" w:pos="1660"/>
        </w:tabs>
        <w:ind w:left="1660" w:hanging="420"/>
      </w:pPr>
      <w:rPr>
        <w:rFonts w:ascii="Wingdings" w:hAnsi="Wingdings" w:hint="default"/>
      </w:rPr>
    </w:lvl>
    <w:lvl w:ilvl="3">
      <w:start w:val="1"/>
      <w:numFmt w:val="bullet"/>
      <w:lvlText w:val=""/>
      <w:lvlJc w:val="left"/>
      <w:pPr>
        <w:tabs>
          <w:tab w:val="left" w:pos="2080"/>
        </w:tabs>
        <w:ind w:left="2080" w:hanging="420"/>
      </w:pPr>
      <w:rPr>
        <w:rFonts w:ascii="Wingdings" w:hAnsi="Wingdings" w:hint="default"/>
      </w:rPr>
    </w:lvl>
    <w:lvl w:ilvl="4">
      <w:start w:val="1"/>
      <w:numFmt w:val="bullet"/>
      <w:lvlText w:val=""/>
      <w:lvlJc w:val="left"/>
      <w:pPr>
        <w:tabs>
          <w:tab w:val="left" w:pos="2500"/>
        </w:tabs>
        <w:ind w:left="2500" w:hanging="420"/>
      </w:pPr>
      <w:rPr>
        <w:rFonts w:ascii="Wingdings" w:hAnsi="Wingdings" w:hint="default"/>
      </w:rPr>
    </w:lvl>
    <w:lvl w:ilvl="5">
      <w:start w:val="1"/>
      <w:numFmt w:val="bullet"/>
      <w:lvlText w:val=""/>
      <w:lvlJc w:val="left"/>
      <w:pPr>
        <w:tabs>
          <w:tab w:val="left" w:pos="2920"/>
        </w:tabs>
        <w:ind w:left="2920" w:hanging="420"/>
      </w:pPr>
      <w:rPr>
        <w:rFonts w:ascii="Wingdings" w:hAnsi="Wingdings" w:hint="default"/>
      </w:rPr>
    </w:lvl>
    <w:lvl w:ilvl="6">
      <w:start w:val="1"/>
      <w:numFmt w:val="bullet"/>
      <w:lvlText w:val=""/>
      <w:lvlJc w:val="left"/>
      <w:pPr>
        <w:tabs>
          <w:tab w:val="left" w:pos="3340"/>
        </w:tabs>
        <w:ind w:left="3340" w:hanging="420"/>
      </w:pPr>
      <w:rPr>
        <w:rFonts w:ascii="Wingdings" w:hAnsi="Wingdings" w:hint="default"/>
      </w:rPr>
    </w:lvl>
    <w:lvl w:ilvl="7">
      <w:start w:val="1"/>
      <w:numFmt w:val="bullet"/>
      <w:lvlText w:val=""/>
      <w:lvlJc w:val="left"/>
      <w:pPr>
        <w:tabs>
          <w:tab w:val="left" w:pos="3760"/>
        </w:tabs>
        <w:ind w:left="3760" w:hanging="420"/>
      </w:pPr>
      <w:rPr>
        <w:rFonts w:ascii="Wingdings" w:hAnsi="Wingdings" w:hint="default"/>
      </w:rPr>
    </w:lvl>
    <w:lvl w:ilvl="8">
      <w:start w:val="1"/>
      <w:numFmt w:val="bullet"/>
      <w:lvlText w:val=""/>
      <w:lvlJc w:val="left"/>
      <w:pPr>
        <w:tabs>
          <w:tab w:val="left" w:pos="4180"/>
        </w:tabs>
        <w:ind w:left="4180" w:hanging="420"/>
      </w:pPr>
      <w:rPr>
        <w:rFonts w:ascii="Wingdings" w:hAnsi="Wingdings" w:hint="default"/>
      </w:rPr>
    </w:lvl>
  </w:abstractNum>
  <w:abstractNum w:abstractNumId="17" w15:restartNumberingAfterBreak="0">
    <w:nsid w:val="7D0B62A6"/>
    <w:multiLevelType w:val="singleLevel"/>
    <w:tmpl w:val="7D0B62A6"/>
    <w:lvl w:ilvl="0">
      <w:start w:val="1"/>
      <w:numFmt w:val="bullet"/>
      <w:pStyle w:val="12"/>
      <w:lvlText w:val=""/>
      <w:lvlJc w:val="left"/>
      <w:pPr>
        <w:tabs>
          <w:tab w:val="left" w:pos="927"/>
        </w:tabs>
        <w:ind w:left="284" w:firstLine="283"/>
      </w:pPr>
      <w:rPr>
        <w:rFonts w:ascii="Wingdings" w:hAnsi="Wingdings" w:hint="default"/>
        <w:sz w:val="15"/>
      </w:rPr>
    </w:lvl>
  </w:abstractNum>
  <w:abstractNum w:abstractNumId="18" w15:restartNumberingAfterBreak="0">
    <w:nsid w:val="7F6F214E"/>
    <w:multiLevelType w:val="singleLevel"/>
    <w:tmpl w:val="7F6F214E"/>
    <w:lvl w:ilvl="0">
      <w:start w:val="1"/>
      <w:numFmt w:val="bullet"/>
      <w:pStyle w:val="13"/>
      <w:lvlText w:val=""/>
      <w:lvlJc w:val="left"/>
      <w:pPr>
        <w:tabs>
          <w:tab w:val="left" w:pos="851"/>
        </w:tabs>
        <w:ind w:left="851" w:hanging="426"/>
      </w:pPr>
      <w:rPr>
        <w:rFonts w:ascii="Wingdings" w:hAnsi="Wingdings" w:hint="default"/>
      </w:rPr>
    </w:lvl>
  </w:abstractNum>
  <w:num w:numId="1">
    <w:abstractNumId w:val="7"/>
  </w:num>
  <w:num w:numId="2">
    <w:abstractNumId w:val="6"/>
  </w:num>
  <w:num w:numId="3">
    <w:abstractNumId w:val="9"/>
  </w:num>
  <w:num w:numId="4">
    <w:abstractNumId w:val="13"/>
  </w:num>
  <w:num w:numId="5">
    <w:abstractNumId w:val="17"/>
  </w:num>
  <w:num w:numId="6">
    <w:abstractNumId w:val="8"/>
  </w:num>
  <w:num w:numId="7">
    <w:abstractNumId w:val="10"/>
  </w:num>
  <w:num w:numId="8">
    <w:abstractNumId w:val="18"/>
  </w:num>
  <w:num w:numId="9">
    <w:abstractNumId w:val="12"/>
  </w:num>
  <w:num w:numId="10">
    <w:abstractNumId w:val="0"/>
  </w:num>
  <w:num w:numId="11">
    <w:abstractNumId w:val="14"/>
  </w:num>
  <w:num w:numId="12">
    <w:abstractNumId w:val="11"/>
  </w:num>
  <w:num w:numId="13">
    <w:abstractNumId w:val="16"/>
  </w:num>
  <w:num w:numId="14">
    <w:abstractNumId w:val="1"/>
  </w:num>
  <w:num w:numId="15">
    <w:abstractNumId w:val="15"/>
  </w:num>
  <w:num w:numId="16">
    <w:abstractNumId w:val="3"/>
  </w:num>
  <w:num w:numId="17">
    <w:abstractNumId w:val="2"/>
  </w:num>
  <w:num w:numId="18">
    <w:abstractNumId w:val="5"/>
  </w:num>
  <w:num w:numId="1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n Angus">
    <w15:presenceInfo w15:providerId="Windows Live" w15:userId="b8cdedbd92d79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E7B"/>
    <w:rsid w:val="00001011"/>
    <w:rsid w:val="000026D9"/>
    <w:rsid w:val="00005CD3"/>
    <w:rsid w:val="000062EE"/>
    <w:rsid w:val="00012E83"/>
    <w:rsid w:val="000202E1"/>
    <w:rsid w:val="00021840"/>
    <w:rsid w:val="00023DC2"/>
    <w:rsid w:val="0002474F"/>
    <w:rsid w:val="00024D63"/>
    <w:rsid w:val="000254E8"/>
    <w:rsid w:val="0002759F"/>
    <w:rsid w:val="0002777D"/>
    <w:rsid w:val="0003662F"/>
    <w:rsid w:val="000378FB"/>
    <w:rsid w:val="00040249"/>
    <w:rsid w:val="00042D6F"/>
    <w:rsid w:val="00042DBF"/>
    <w:rsid w:val="000443A5"/>
    <w:rsid w:val="00044642"/>
    <w:rsid w:val="00045A45"/>
    <w:rsid w:val="00045DA9"/>
    <w:rsid w:val="000528C9"/>
    <w:rsid w:val="000529F2"/>
    <w:rsid w:val="00052A49"/>
    <w:rsid w:val="0005522E"/>
    <w:rsid w:val="0005566C"/>
    <w:rsid w:val="00055992"/>
    <w:rsid w:val="00055C24"/>
    <w:rsid w:val="00055CB3"/>
    <w:rsid w:val="000608AD"/>
    <w:rsid w:val="00061D9B"/>
    <w:rsid w:val="0006238B"/>
    <w:rsid w:val="00064218"/>
    <w:rsid w:val="00064323"/>
    <w:rsid w:val="00064545"/>
    <w:rsid w:val="00065458"/>
    <w:rsid w:val="000669DA"/>
    <w:rsid w:val="00066FAC"/>
    <w:rsid w:val="00070A2C"/>
    <w:rsid w:val="00070DD8"/>
    <w:rsid w:val="0007244E"/>
    <w:rsid w:val="00072477"/>
    <w:rsid w:val="00081D57"/>
    <w:rsid w:val="00082774"/>
    <w:rsid w:val="00083B82"/>
    <w:rsid w:val="00083CC1"/>
    <w:rsid w:val="00084F72"/>
    <w:rsid w:val="0008516F"/>
    <w:rsid w:val="000852F8"/>
    <w:rsid w:val="000866FE"/>
    <w:rsid w:val="00091ACC"/>
    <w:rsid w:val="0009254D"/>
    <w:rsid w:val="000932B9"/>
    <w:rsid w:val="000958FB"/>
    <w:rsid w:val="00096033"/>
    <w:rsid w:val="000978CB"/>
    <w:rsid w:val="00097FE1"/>
    <w:rsid w:val="000A247A"/>
    <w:rsid w:val="000A78DD"/>
    <w:rsid w:val="000A7E97"/>
    <w:rsid w:val="000A7FC3"/>
    <w:rsid w:val="000B5255"/>
    <w:rsid w:val="000B7727"/>
    <w:rsid w:val="000C0BEC"/>
    <w:rsid w:val="000C0DB6"/>
    <w:rsid w:val="000C22F0"/>
    <w:rsid w:val="000C24DE"/>
    <w:rsid w:val="000C341B"/>
    <w:rsid w:val="000C3A32"/>
    <w:rsid w:val="000C64B9"/>
    <w:rsid w:val="000C74BE"/>
    <w:rsid w:val="000D2112"/>
    <w:rsid w:val="000D26D1"/>
    <w:rsid w:val="000D279B"/>
    <w:rsid w:val="000D298F"/>
    <w:rsid w:val="000D3D2C"/>
    <w:rsid w:val="000D46F4"/>
    <w:rsid w:val="000D5E3A"/>
    <w:rsid w:val="000D6684"/>
    <w:rsid w:val="000E00A5"/>
    <w:rsid w:val="000E0842"/>
    <w:rsid w:val="000E3978"/>
    <w:rsid w:val="000E3F9E"/>
    <w:rsid w:val="000E49DD"/>
    <w:rsid w:val="000F0371"/>
    <w:rsid w:val="000F1DE8"/>
    <w:rsid w:val="000F5F87"/>
    <w:rsid w:val="000F6BAE"/>
    <w:rsid w:val="000F6E1D"/>
    <w:rsid w:val="000F7CF9"/>
    <w:rsid w:val="001006CD"/>
    <w:rsid w:val="0010173E"/>
    <w:rsid w:val="00103335"/>
    <w:rsid w:val="001039DF"/>
    <w:rsid w:val="0010525B"/>
    <w:rsid w:val="001055E8"/>
    <w:rsid w:val="0010581C"/>
    <w:rsid w:val="001123FF"/>
    <w:rsid w:val="00112B33"/>
    <w:rsid w:val="00113ED9"/>
    <w:rsid w:val="001142E5"/>
    <w:rsid w:val="00115FF5"/>
    <w:rsid w:val="0011659D"/>
    <w:rsid w:val="00120995"/>
    <w:rsid w:val="001216B6"/>
    <w:rsid w:val="00121B8F"/>
    <w:rsid w:val="00124D0A"/>
    <w:rsid w:val="00126D25"/>
    <w:rsid w:val="00131AE7"/>
    <w:rsid w:val="00132DA2"/>
    <w:rsid w:val="0013370E"/>
    <w:rsid w:val="00133D25"/>
    <w:rsid w:val="00134A39"/>
    <w:rsid w:val="00134B6E"/>
    <w:rsid w:val="001426BF"/>
    <w:rsid w:val="00142B9C"/>
    <w:rsid w:val="00143882"/>
    <w:rsid w:val="0014458E"/>
    <w:rsid w:val="0014642A"/>
    <w:rsid w:val="00146D06"/>
    <w:rsid w:val="0014707E"/>
    <w:rsid w:val="001501F6"/>
    <w:rsid w:val="001525B4"/>
    <w:rsid w:val="00153EB0"/>
    <w:rsid w:val="0015411D"/>
    <w:rsid w:val="001564C7"/>
    <w:rsid w:val="001565C5"/>
    <w:rsid w:val="00160A17"/>
    <w:rsid w:val="00160E5B"/>
    <w:rsid w:val="00164BD2"/>
    <w:rsid w:val="00165806"/>
    <w:rsid w:val="00171D6E"/>
    <w:rsid w:val="00174576"/>
    <w:rsid w:val="00177A21"/>
    <w:rsid w:val="0018014A"/>
    <w:rsid w:val="001809A2"/>
    <w:rsid w:val="001817A2"/>
    <w:rsid w:val="001833CF"/>
    <w:rsid w:val="00183515"/>
    <w:rsid w:val="001872A5"/>
    <w:rsid w:val="0019078B"/>
    <w:rsid w:val="001935CA"/>
    <w:rsid w:val="0019622D"/>
    <w:rsid w:val="001A2BD8"/>
    <w:rsid w:val="001A39F7"/>
    <w:rsid w:val="001A3EFB"/>
    <w:rsid w:val="001B1474"/>
    <w:rsid w:val="001B3608"/>
    <w:rsid w:val="001B6454"/>
    <w:rsid w:val="001B6B68"/>
    <w:rsid w:val="001C1C80"/>
    <w:rsid w:val="001C1F74"/>
    <w:rsid w:val="001C2120"/>
    <w:rsid w:val="001C4212"/>
    <w:rsid w:val="001C4FDE"/>
    <w:rsid w:val="001D1502"/>
    <w:rsid w:val="001D2176"/>
    <w:rsid w:val="001D38FD"/>
    <w:rsid w:val="001D3C18"/>
    <w:rsid w:val="001D43DC"/>
    <w:rsid w:val="001D4945"/>
    <w:rsid w:val="001D6CF5"/>
    <w:rsid w:val="001E103E"/>
    <w:rsid w:val="001E1C3E"/>
    <w:rsid w:val="001E2833"/>
    <w:rsid w:val="001E33A3"/>
    <w:rsid w:val="001E4F72"/>
    <w:rsid w:val="001E51C9"/>
    <w:rsid w:val="001E5A49"/>
    <w:rsid w:val="001E6956"/>
    <w:rsid w:val="001F02F2"/>
    <w:rsid w:val="001F0A95"/>
    <w:rsid w:val="001F1C4C"/>
    <w:rsid w:val="001F3AFE"/>
    <w:rsid w:val="001F7B40"/>
    <w:rsid w:val="001F7DCF"/>
    <w:rsid w:val="00202546"/>
    <w:rsid w:val="00203CF5"/>
    <w:rsid w:val="002042D5"/>
    <w:rsid w:val="002050CA"/>
    <w:rsid w:val="002114B3"/>
    <w:rsid w:val="0021391A"/>
    <w:rsid w:val="00215995"/>
    <w:rsid w:val="002227FB"/>
    <w:rsid w:val="00224D8E"/>
    <w:rsid w:val="00225AB4"/>
    <w:rsid w:val="00226C70"/>
    <w:rsid w:val="00230778"/>
    <w:rsid w:val="002332A5"/>
    <w:rsid w:val="00235C99"/>
    <w:rsid w:val="00235FD4"/>
    <w:rsid w:val="00236629"/>
    <w:rsid w:val="00242CE5"/>
    <w:rsid w:val="00244AE8"/>
    <w:rsid w:val="0024515D"/>
    <w:rsid w:val="002465EE"/>
    <w:rsid w:val="00247D00"/>
    <w:rsid w:val="00247E03"/>
    <w:rsid w:val="00247F5F"/>
    <w:rsid w:val="00250E7F"/>
    <w:rsid w:val="002511E9"/>
    <w:rsid w:val="00252223"/>
    <w:rsid w:val="00252A77"/>
    <w:rsid w:val="00257A00"/>
    <w:rsid w:val="00260367"/>
    <w:rsid w:val="00263969"/>
    <w:rsid w:val="0027153A"/>
    <w:rsid w:val="002747B4"/>
    <w:rsid w:val="00275417"/>
    <w:rsid w:val="002764C5"/>
    <w:rsid w:val="002767A0"/>
    <w:rsid w:val="00276EE7"/>
    <w:rsid w:val="002807D0"/>
    <w:rsid w:val="00281D0C"/>
    <w:rsid w:val="00286EAB"/>
    <w:rsid w:val="00290AA4"/>
    <w:rsid w:val="00290B01"/>
    <w:rsid w:val="00290BCF"/>
    <w:rsid w:val="0029276A"/>
    <w:rsid w:val="002931CF"/>
    <w:rsid w:val="00293522"/>
    <w:rsid w:val="002962DC"/>
    <w:rsid w:val="00297855"/>
    <w:rsid w:val="002A2B36"/>
    <w:rsid w:val="002A48A1"/>
    <w:rsid w:val="002A5273"/>
    <w:rsid w:val="002A6814"/>
    <w:rsid w:val="002B4651"/>
    <w:rsid w:val="002B71C2"/>
    <w:rsid w:val="002B78D1"/>
    <w:rsid w:val="002C05C3"/>
    <w:rsid w:val="002C2091"/>
    <w:rsid w:val="002C391E"/>
    <w:rsid w:val="002C4321"/>
    <w:rsid w:val="002C4969"/>
    <w:rsid w:val="002C7AA8"/>
    <w:rsid w:val="002D01D1"/>
    <w:rsid w:val="002D0321"/>
    <w:rsid w:val="002D3695"/>
    <w:rsid w:val="002D36A7"/>
    <w:rsid w:val="002D38D8"/>
    <w:rsid w:val="002D7630"/>
    <w:rsid w:val="002E00B3"/>
    <w:rsid w:val="002E1748"/>
    <w:rsid w:val="002E4FCA"/>
    <w:rsid w:val="002E7792"/>
    <w:rsid w:val="002F1D7F"/>
    <w:rsid w:val="002F356A"/>
    <w:rsid w:val="003032D5"/>
    <w:rsid w:val="00304D0C"/>
    <w:rsid w:val="00304D47"/>
    <w:rsid w:val="00313B29"/>
    <w:rsid w:val="00313D29"/>
    <w:rsid w:val="003150EE"/>
    <w:rsid w:val="00315125"/>
    <w:rsid w:val="00317979"/>
    <w:rsid w:val="003225AF"/>
    <w:rsid w:val="00322FD0"/>
    <w:rsid w:val="003240BF"/>
    <w:rsid w:val="00325834"/>
    <w:rsid w:val="00332284"/>
    <w:rsid w:val="00334999"/>
    <w:rsid w:val="0033676D"/>
    <w:rsid w:val="00336DA2"/>
    <w:rsid w:val="0033738A"/>
    <w:rsid w:val="00340CCC"/>
    <w:rsid w:val="003420CD"/>
    <w:rsid w:val="0034312D"/>
    <w:rsid w:val="003478BB"/>
    <w:rsid w:val="00347D07"/>
    <w:rsid w:val="003503D5"/>
    <w:rsid w:val="003528BA"/>
    <w:rsid w:val="00353454"/>
    <w:rsid w:val="00356445"/>
    <w:rsid w:val="003569A7"/>
    <w:rsid w:val="00356ABE"/>
    <w:rsid w:val="00357725"/>
    <w:rsid w:val="0036093C"/>
    <w:rsid w:val="00362206"/>
    <w:rsid w:val="003628FF"/>
    <w:rsid w:val="003644D9"/>
    <w:rsid w:val="00364816"/>
    <w:rsid w:val="00366938"/>
    <w:rsid w:val="00366F16"/>
    <w:rsid w:val="00367D95"/>
    <w:rsid w:val="0037025E"/>
    <w:rsid w:val="00375F09"/>
    <w:rsid w:val="003763A1"/>
    <w:rsid w:val="003802B8"/>
    <w:rsid w:val="00380638"/>
    <w:rsid w:val="003813B1"/>
    <w:rsid w:val="00384E7B"/>
    <w:rsid w:val="003852AC"/>
    <w:rsid w:val="003940D7"/>
    <w:rsid w:val="00395E36"/>
    <w:rsid w:val="00395E50"/>
    <w:rsid w:val="0039628B"/>
    <w:rsid w:val="00396976"/>
    <w:rsid w:val="003A3D8A"/>
    <w:rsid w:val="003A656B"/>
    <w:rsid w:val="003A69C4"/>
    <w:rsid w:val="003B2DFE"/>
    <w:rsid w:val="003B34A0"/>
    <w:rsid w:val="003C2332"/>
    <w:rsid w:val="003C38A6"/>
    <w:rsid w:val="003D0575"/>
    <w:rsid w:val="003D078D"/>
    <w:rsid w:val="003D0FB2"/>
    <w:rsid w:val="003D2C34"/>
    <w:rsid w:val="003D37BD"/>
    <w:rsid w:val="003D3D16"/>
    <w:rsid w:val="003D5D77"/>
    <w:rsid w:val="003D6D0F"/>
    <w:rsid w:val="003D7273"/>
    <w:rsid w:val="003E1258"/>
    <w:rsid w:val="003E1DEE"/>
    <w:rsid w:val="003E2DDB"/>
    <w:rsid w:val="003E3080"/>
    <w:rsid w:val="003E3120"/>
    <w:rsid w:val="003E3433"/>
    <w:rsid w:val="003E3558"/>
    <w:rsid w:val="003E3E4D"/>
    <w:rsid w:val="003E5B3A"/>
    <w:rsid w:val="003E6705"/>
    <w:rsid w:val="003E6DBC"/>
    <w:rsid w:val="003E757B"/>
    <w:rsid w:val="003F062B"/>
    <w:rsid w:val="003F113A"/>
    <w:rsid w:val="003F204B"/>
    <w:rsid w:val="003F32AB"/>
    <w:rsid w:val="003F3B55"/>
    <w:rsid w:val="003F3CD0"/>
    <w:rsid w:val="003F53BB"/>
    <w:rsid w:val="003F543B"/>
    <w:rsid w:val="00400F03"/>
    <w:rsid w:val="00403A3C"/>
    <w:rsid w:val="0040505C"/>
    <w:rsid w:val="00406202"/>
    <w:rsid w:val="0040666E"/>
    <w:rsid w:val="00411254"/>
    <w:rsid w:val="0041204D"/>
    <w:rsid w:val="00414074"/>
    <w:rsid w:val="0042110F"/>
    <w:rsid w:val="004211D1"/>
    <w:rsid w:val="00427901"/>
    <w:rsid w:val="0043058D"/>
    <w:rsid w:val="00430E6D"/>
    <w:rsid w:val="00432705"/>
    <w:rsid w:val="00433D0B"/>
    <w:rsid w:val="0043475F"/>
    <w:rsid w:val="00435353"/>
    <w:rsid w:val="00437889"/>
    <w:rsid w:val="00442A56"/>
    <w:rsid w:val="00442F9D"/>
    <w:rsid w:val="00443044"/>
    <w:rsid w:val="00444B00"/>
    <w:rsid w:val="004526BD"/>
    <w:rsid w:val="00453264"/>
    <w:rsid w:val="004552B6"/>
    <w:rsid w:val="004554FE"/>
    <w:rsid w:val="004571D1"/>
    <w:rsid w:val="0045739B"/>
    <w:rsid w:val="004611FD"/>
    <w:rsid w:val="00466311"/>
    <w:rsid w:val="00470A2C"/>
    <w:rsid w:val="004746E0"/>
    <w:rsid w:val="004815B8"/>
    <w:rsid w:val="00482A62"/>
    <w:rsid w:val="0048471B"/>
    <w:rsid w:val="00485044"/>
    <w:rsid w:val="004854F2"/>
    <w:rsid w:val="00486001"/>
    <w:rsid w:val="00490FA0"/>
    <w:rsid w:val="00492B72"/>
    <w:rsid w:val="004935D3"/>
    <w:rsid w:val="00494486"/>
    <w:rsid w:val="00494AA5"/>
    <w:rsid w:val="00495B31"/>
    <w:rsid w:val="00496127"/>
    <w:rsid w:val="004A1731"/>
    <w:rsid w:val="004A27B2"/>
    <w:rsid w:val="004A3EB0"/>
    <w:rsid w:val="004A601E"/>
    <w:rsid w:val="004A623B"/>
    <w:rsid w:val="004A657E"/>
    <w:rsid w:val="004A71D8"/>
    <w:rsid w:val="004A7201"/>
    <w:rsid w:val="004B40BD"/>
    <w:rsid w:val="004B4388"/>
    <w:rsid w:val="004C0CE9"/>
    <w:rsid w:val="004C4DFE"/>
    <w:rsid w:val="004C74EF"/>
    <w:rsid w:val="004D09FC"/>
    <w:rsid w:val="004D2A56"/>
    <w:rsid w:val="004D4F16"/>
    <w:rsid w:val="004D5CDF"/>
    <w:rsid w:val="004D5CE1"/>
    <w:rsid w:val="004E1BD6"/>
    <w:rsid w:val="004E343A"/>
    <w:rsid w:val="004E5C31"/>
    <w:rsid w:val="004E7969"/>
    <w:rsid w:val="004F1CD2"/>
    <w:rsid w:val="004F3AB0"/>
    <w:rsid w:val="004F3D54"/>
    <w:rsid w:val="004F4EC6"/>
    <w:rsid w:val="004F68EB"/>
    <w:rsid w:val="00500B61"/>
    <w:rsid w:val="00501D68"/>
    <w:rsid w:val="00503802"/>
    <w:rsid w:val="00505509"/>
    <w:rsid w:val="005058A0"/>
    <w:rsid w:val="00505EBD"/>
    <w:rsid w:val="00512CA2"/>
    <w:rsid w:val="0051336D"/>
    <w:rsid w:val="00515ADF"/>
    <w:rsid w:val="005166BA"/>
    <w:rsid w:val="005179BD"/>
    <w:rsid w:val="00521378"/>
    <w:rsid w:val="00521BA7"/>
    <w:rsid w:val="00521CBF"/>
    <w:rsid w:val="005227F3"/>
    <w:rsid w:val="00527E89"/>
    <w:rsid w:val="005375EB"/>
    <w:rsid w:val="0054126D"/>
    <w:rsid w:val="00542140"/>
    <w:rsid w:val="00543702"/>
    <w:rsid w:val="00544643"/>
    <w:rsid w:val="00544681"/>
    <w:rsid w:val="00546F45"/>
    <w:rsid w:val="00550163"/>
    <w:rsid w:val="00552E30"/>
    <w:rsid w:val="00554A41"/>
    <w:rsid w:val="005569B8"/>
    <w:rsid w:val="00556E3F"/>
    <w:rsid w:val="0055719D"/>
    <w:rsid w:val="00561CC3"/>
    <w:rsid w:val="00561E84"/>
    <w:rsid w:val="00562E03"/>
    <w:rsid w:val="00563A4A"/>
    <w:rsid w:val="00566ED1"/>
    <w:rsid w:val="00570587"/>
    <w:rsid w:val="00571493"/>
    <w:rsid w:val="005717E0"/>
    <w:rsid w:val="00571EBF"/>
    <w:rsid w:val="00573C8B"/>
    <w:rsid w:val="00573E8B"/>
    <w:rsid w:val="00574CA6"/>
    <w:rsid w:val="0057656F"/>
    <w:rsid w:val="0057660D"/>
    <w:rsid w:val="00577356"/>
    <w:rsid w:val="005802A7"/>
    <w:rsid w:val="005809BD"/>
    <w:rsid w:val="0058163A"/>
    <w:rsid w:val="00581941"/>
    <w:rsid w:val="00584220"/>
    <w:rsid w:val="005863FA"/>
    <w:rsid w:val="00586E2E"/>
    <w:rsid w:val="00590F0A"/>
    <w:rsid w:val="00591975"/>
    <w:rsid w:val="00594E9D"/>
    <w:rsid w:val="00596415"/>
    <w:rsid w:val="005A015A"/>
    <w:rsid w:val="005A03CE"/>
    <w:rsid w:val="005A0AFC"/>
    <w:rsid w:val="005A2BF0"/>
    <w:rsid w:val="005A4A2C"/>
    <w:rsid w:val="005A4DBB"/>
    <w:rsid w:val="005A5E56"/>
    <w:rsid w:val="005A5EA1"/>
    <w:rsid w:val="005A73C7"/>
    <w:rsid w:val="005B01C0"/>
    <w:rsid w:val="005B08AA"/>
    <w:rsid w:val="005B3B1B"/>
    <w:rsid w:val="005B4B9D"/>
    <w:rsid w:val="005B6B76"/>
    <w:rsid w:val="005B7A49"/>
    <w:rsid w:val="005C06B4"/>
    <w:rsid w:val="005C0B08"/>
    <w:rsid w:val="005C22A7"/>
    <w:rsid w:val="005C4158"/>
    <w:rsid w:val="005D0A89"/>
    <w:rsid w:val="005D3278"/>
    <w:rsid w:val="005D498E"/>
    <w:rsid w:val="005D5716"/>
    <w:rsid w:val="005D7833"/>
    <w:rsid w:val="005E1C66"/>
    <w:rsid w:val="005E34E4"/>
    <w:rsid w:val="005E3B45"/>
    <w:rsid w:val="005E5112"/>
    <w:rsid w:val="005E5490"/>
    <w:rsid w:val="005E648F"/>
    <w:rsid w:val="005F0876"/>
    <w:rsid w:val="005F1E20"/>
    <w:rsid w:val="005F2E12"/>
    <w:rsid w:val="005F4680"/>
    <w:rsid w:val="005F5CA1"/>
    <w:rsid w:val="005F5E13"/>
    <w:rsid w:val="005F7004"/>
    <w:rsid w:val="005F795E"/>
    <w:rsid w:val="006035EA"/>
    <w:rsid w:val="00603C83"/>
    <w:rsid w:val="00603E79"/>
    <w:rsid w:val="00605982"/>
    <w:rsid w:val="0060714D"/>
    <w:rsid w:val="006100DF"/>
    <w:rsid w:val="00611800"/>
    <w:rsid w:val="00611D60"/>
    <w:rsid w:val="0061231B"/>
    <w:rsid w:val="00612600"/>
    <w:rsid w:val="00614862"/>
    <w:rsid w:val="00615B2E"/>
    <w:rsid w:val="006161AC"/>
    <w:rsid w:val="00621D8C"/>
    <w:rsid w:val="00622D0A"/>
    <w:rsid w:val="00623C1B"/>
    <w:rsid w:val="00630BD3"/>
    <w:rsid w:val="00631066"/>
    <w:rsid w:val="00633F06"/>
    <w:rsid w:val="006343B7"/>
    <w:rsid w:val="00635778"/>
    <w:rsid w:val="00636CA3"/>
    <w:rsid w:val="006407B5"/>
    <w:rsid w:val="00641F31"/>
    <w:rsid w:val="00642E99"/>
    <w:rsid w:val="006431BF"/>
    <w:rsid w:val="0064469B"/>
    <w:rsid w:val="0065030E"/>
    <w:rsid w:val="0065145A"/>
    <w:rsid w:val="0065272F"/>
    <w:rsid w:val="00652C62"/>
    <w:rsid w:val="00653E02"/>
    <w:rsid w:val="006543DA"/>
    <w:rsid w:val="00655C4A"/>
    <w:rsid w:val="00657453"/>
    <w:rsid w:val="006576A2"/>
    <w:rsid w:val="00657E95"/>
    <w:rsid w:val="0066564F"/>
    <w:rsid w:val="006659D3"/>
    <w:rsid w:val="0066614B"/>
    <w:rsid w:val="00671949"/>
    <w:rsid w:val="006801F9"/>
    <w:rsid w:val="00680DF3"/>
    <w:rsid w:val="00682CE2"/>
    <w:rsid w:val="00685C03"/>
    <w:rsid w:val="00690FCF"/>
    <w:rsid w:val="00695123"/>
    <w:rsid w:val="006A055B"/>
    <w:rsid w:val="006A34BD"/>
    <w:rsid w:val="006A5362"/>
    <w:rsid w:val="006A5598"/>
    <w:rsid w:val="006A5CFC"/>
    <w:rsid w:val="006B2FBF"/>
    <w:rsid w:val="006B3968"/>
    <w:rsid w:val="006B5BF2"/>
    <w:rsid w:val="006B70AA"/>
    <w:rsid w:val="006C1790"/>
    <w:rsid w:val="006C3A04"/>
    <w:rsid w:val="006C3D95"/>
    <w:rsid w:val="006C54B9"/>
    <w:rsid w:val="006C56B3"/>
    <w:rsid w:val="006C6DB2"/>
    <w:rsid w:val="006C7CDE"/>
    <w:rsid w:val="006D17D3"/>
    <w:rsid w:val="006D4043"/>
    <w:rsid w:val="006D5633"/>
    <w:rsid w:val="006D6B60"/>
    <w:rsid w:val="006D724B"/>
    <w:rsid w:val="006E1BCD"/>
    <w:rsid w:val="006E28B9"/>
    <w:rsid w:val="006E3720"/>
    <w:rsid w:val="006E3845"/>
    <w:rsid w:val="006E4168"/>
    <w:rsid w:val="006E4363"/>
    <w:rsid w:val="006E5C0C"/>
    <w:rsid w:val="006E717E"/>
    <w:rsid w:val="006E7FB3"/>
    <w:rsid w:val="006F0938"/>
    <w:rsid w:val="006F1F4F"/>
    <w:rsid w:val="006F473E"/>
    <w:rsid w:val="006F62DB"/>
    <w:rsid w:val="006F6459"/>
    <w:rsid w:val="006F6AEF"/>
    <w:rsid w:val="006F6FF9"/>
    <w:rsid w:val="006F78F2"/>
    <w:rsid w:val="00700D04"/>
    <w:rsid w:val="00702B37"/>
    <w:rsid w:val="00705097"/>
    <w:rsid w:val="00707B81"/>
    <w:rsid w:val="00711F95"/>
    <w:rsid w:val="00713CA4"/>
    <w:rsid w:val="00714364"/>
    <w:rsid w:val="00714A39"/>
    <w:rsid w:val="00714A8C"/>
    <w:rsid w:val="007151CB"/>
    <w:rsid w:val="007173E5"/>
    <w:rsid w:val="00717BEA"/>
    <w:rsid w:val="00720071"/>
    <w:rsid w:val="00720757"/>
    <w:rsid w:val="00721FF3"/>
    <w:rsid w:val="007230DF"/>
    <w:rsid w:val="00723765"/>
    <w:rsid w:val="007250E6"/>
    <w:rsid w:val="007257D6"/>
    <w:rsid w:val="00727E13"/>
    <w:rsid w:val="00733BB8"/>
    <w:rsid w:val="0073436C"/>
    <w:rsid w:val="00740B9E"/>
    <w:rsid w:val="00741E47"/>
    <w:rsid w:val="00743C36"/>
    <w:rsid w:val="00743C55"/>
    <w:rsid w:val="00747178"/>
    <w:rsid w:val="00747E45"/>
    <w:rsid w:val="0075045F"/>
    <w:rsid w:val="00751DB4"/>
    <w:rsid w:val="00752936"/>
    <w:rsid w:val="00752A09"/>
    <w:rsid w:val="00753D1C"/>
    <w:rsid w:val="007542F2"/>
    <w:rsid w:val="00756C8C"/>
    <w:rsid w:val="00757124"/>
    <w:rsid w:val="00757390"/>
    <w:rsid w:val="0075741C"/>
    <w:rsid w:val="00757C67"/>
    <w:rsid w:val="00757CA4"/>
    <w:rsid w:val="007610F3"/>
    <w:rsid w:val="00761BFF"/>
    <w:rsid w:val="00762BCA"/>
    <w:rsid w:val="0076355F"/>
    <w:rsid w:val="0076762C"/>
    <w:rsid w:val="00767DAF"/>
    <w:rsid w:val="00770BB8"/>
    <w:rsid w:val="00772918"/>
    <w:rsid w:val="00773B5B"/>
    <w:rsid w:val="00774F89"/>
    <w:rsid w:val="007752B0"/>
    <w:rsid w:val="0078457D"/>
    <w:rsid w:val="007876D6"/>
    <w:rsid w:val="0078774F"/>
    <w:rsid w:val="0079018B"/>
    <w:rsid w:val="0079023D"/>
    <w:rsid w:val="0079147A"/>
    <w:rsid w:val="0079202E"/>
    <w:rsid w:val="007934FF"/>
    <w:rsid w:val="00795346"/>
    <w:rsid w:val="00795937"/>
    <w:rsid w:val="0079726E"/>
    <w:rsid w:val="007A0478"/>
    <w:rsid w:val="007A3EEA"/>
    <w:rsid w:val="007A4AE8"/>
    <w:rsid w:val="007A61B9"/>
    <w:rsid w:val="007A7323"/>
    <w:rsid w:val="007B27E2"/>
    <w:rsid w:val="007B5128"/>
    <w:rsid w:val="007B7F54"/>
    <w:rsid w:val="007C1850"/>
    <w:rsid w:val="007C2DF4"/>
    <w:rsid w:val="007C334E"/>
    <w:rsid w:val="007C37B5"/>
    <w:rsid w:val="007C684F"/>
    <w:rsid w:val="007C73F8"/>
    <w:rsid w:val="007C74EE"/>
    <w:rsid w:val="007D282E"/>
    <w:rsid w:val="007D35D9"/>
    <w:rsid w:val="007E0767"/>
    <w:rsid w:val="007E0C1E"/>
    <w:rsid w:val="007E35E4"/>
    <w:rsid w:val="007E446C"/>
    <w:rsid w:val="007E4B3B"/>
    <w:rsid w:val="007E5D68"/>
    <w:rsid w:val="007F1755"/>
    <w:rsid w:val="007F1804"/>
    <w:rsid w:val="007F2702"/>
    <w:rsid w:val="007F3402"/>
    <w:rsid w:val="007F3637"/>
    <w:rsid w:val="007F59C4"/>
    <w:rsid w:val="007F6054"/>
    <w:rsid w:val="0080173E"/>
    <w:rsid w:val="008035B9"/>
    <w:rsid w:val="00803AF9"/>
    <w:rsid w:val="00804684"/>
    <w:rsid w:val="00807AED"/>
    <w:rsid w:val="0081250E"/>
    <w:rsid w:val="008166AF"/>
    <w:rsid w:val="00816B00"/>
    <w:rsid w:val="00821C53"/>
    <w:rsid w:val="00824487"/>
    <w:rsid w:val="0082674D"/>
    <w:rsid w:val="00833778"/>
    <w:rsid w:val="00833ED4"/>
    <w:rsid w:val="008342F8"/>
    <w:rsid w:val="008355F6"/>
    <w:rsid w:val="00835EC5"/>
    <w:rsid w:val="00836925"/>
    <w:rsid w:val="00840A3A"/>
    <w:rsid w:val="008410B7"/>
    <w:rsid w:val="00841B6C"/>
    <w:rsid w:val="0084261F"/>
    <w:rsid w:val="008430EF"/>
    <w:rsid w:val="00843585"/>
    <w:rsid w:val="00843B40"/>
    <w:rsid w:val="00844148"/>
    <w:rsid w:val="00844DD2"/>
    <w:rsid w:val="00845535"/>
    <w:rsid w:val="00846D54"/>
    <w:rsid w:val="00853D78"/>
    <w:rsid w:val="00855124"/>
    <w:rsid w:val="00861B2A"/>
    <w:rsid w:val="008622C6"/>
    <w:rsid w:val="008626AF"/>
    <w:rsid w:val="00862B13"/>
    <w:rsid w:val="00863B9E"/>
    <w:rsid w:val="0086419A"/>
    <w:rsid w:val="00864E52"/>
    <w:rsid w:val="008652C7"/>
    <w:rsid w:val="00865C37"/>
    <w:rsid w:val="00865F66"/>
    <w:rsid w:val="00870E08"/>
    <w:rsid w:val="00872EFC"/>
    <w:rsid w:val="00875844"/>
    <w:rsid w:val="0087789D"/>
    <w:rsid w:val="00882F10"/>
    <w:rsid w:val="00884789"/>
    <w:rsid w:val="00885535"/>
    <w:rsid w:val="00892FD8"/>
    <w:rsid w:val="00894499"/>
    <w:rsid w:val="008945B3"/>
    <w:rsid w:val="00897B4D"/>
    <w:rsid w:val="008A582B"/>
    <w:rsid w:val="008A60DA"/>
    <w:rsid w:val="008A7A78"/>
    <w:rsid w:val="008B1AB3"/>
    <w:rsid w:val="008B305C"/>
    <w:rsid w:val="008B3068"/>
    <w:rsid w:val="008B32D4"/>
    <w:rsid w:val="008B77F9"/>
    <w:rsid w:val="008C2C6A"/>
    <w:rsid w:val="008C3361"/>
    <w:rsid w:val="008C40CC"/>
    <w:rsid w:val="008C5172"/>
    <w:rsid w:val="008C53E3"/>
    <w:rsid w:val="008C5E22"/>
    <w:rsid w:val="008C7560"/>
    <w:rsid w:val="008D1DED"/>
    <w:rsid w:val="008D204A"/>
    <w:rsid w:val="008D33D5"/>
    <w:rsid w:val="008D44A7"/>
    <w:rsid w:val="008E0999"/>
    <w:rsid w:val="008E2735"/>
    <w:rsid w:val="008E2C9A"/>
    <w:rsid w:val="008E58BB"/>
    <w:rsid w:val="008E5D3F"/>
    <w:rsid w:val="008E64D2"/>
    <w:rsid w:val="008F4382"/>
    <w:rsid w:val="008F61BF"/>
    <w:rsid w:val="00901714"/>
    <w:rsid w:val="00905028"/>
    <w:rsid w:val="009058B6"/>
    <w:rsid w:val="00906A7F"/>
    <w:rsid w:val="00906E63"/>
    <w:rsid w:val="00906E9A"/>
    <w:rsid w:val="00907C23"/>
    <w:rsid w:val="00912051"/>
    <w:rsid w:val="00914849"/>
    <w:rsid w:val="0091529B"/>
    <w:rsid w:val="009153C5"/>
    <w:rsid w:val="00920912"/>
    <w:rsid w:val="00922D72"/>
    <w:rsid w:val="00923A36"/>
    <w:rsid w:val="00924EE2"/>
    <w:rsid w:val="00926206"/>
    <w:rsid w:val="0093402F"/>
    <w:rsid w:val="0093462B"/>
    <w:rsid w:val="00935C5C"/>
    <w:rsid w:val="009361C1"/>
    <w:rsid w:val="00936BFB"/>
    <w:rsid w:val="0094098E"/>
    <w:rsid w:val="00940DA6"/>
    <w:rsid w:val="00943FAF"/>
    <w:rsid w:val="009445B9"/>
    <w:rsid w:val="00945E38"/>
    <w:rsid w:val="009460A9"/>
    <w:rsid w:val="00946ADF"/>
    <w:rsid w:val="00951708"/>
    <w:rsid w:val="009519FD"/>
    <w:rsid w:val="00951DD8"/>
    <w:rsid w:val="0095387C"/>
    <w:rsid w:val="00954BCD"/>
    <w:rsid w:val="009556BA"/>
    <w:rsid w:val="00955B20"/>
    <w:rsid w:val="009603EA"/>
    <w:rsid w:val="00963E42"/>
    <w:rsid w:val="00963ED3"/>
    <w:rsid w:val="00965B67"/>
    <w:rsid w:val="00965CB7"/>
    <w:rsid w:val="00965D60"/>
    <w:rsid w:val="00965DF5"/>
    <w:rsid w:val="00967348"/>
    <w:rsid w:val="00971E7B"/>
    <w:rsid w:val="0097599A"/>
    <w:rsid w:val="00980526"/>
    <w:rsid w:val="0098480E"/>
    <w:rsid w:val="0098655C"/>
    <w:rsid w:val="0098692B"/>
    <w:rsid w:val="009903EA"/>
    <w:rsid w:val="009932D8"/>
    <w:rsid w:val="00993679"/>
    <w:rsid w:val="00993FEF"/>
    <w:rsid w:val="00994072"/>
    <w:rsid w:val="009A13AE"/>
    <w:rsid w:val="009A563F"/>
    <w:rsid w:val="009A6521"/>
    <w:rsid w:val="009B00E1"/>
    <w:rsid w:val="009B0CB2"/>
    <w:rsid w:val="009B104F"/>
    <w:rsid w:val="009B1E20"/>
    <w:rsid w:val="009B2942"/>
    <w:rsid w:val="009B40B6"/>
    <w:rsid w:val="009B5746"/>
    <w:rsid w:val="009B5D47"/>
    <w:rsid w:val="009B5DDF"/>
    <w:rsid w:val="009B67D4"/>
    <w:rsid w:val="009B7C38"/>
    <w:rsid w:val="009C5064"/>
    <w:rsid w:val="009C5592"/>
    <w:rsid w:val="009C6C32"/>
    <w:rsid w:val="009D07A7"/>
    <w:rsid w:val="009D11A3"/>
    <w:rsid w:val="009D141A"/>
    <w:rsid w:val="009D30AF"/>
    <w:rsid w:val="009D684C"/>
    <w:rsid w:val="009D7899"/>
    <w:rsid w:val="009E30E7"/>
    <w:rsid w:val="009E3830"/>
    <w:rsid w:val="009E3A1F"/>
    <w:rsid w:val="009E5BBD"/>
    <w:rsid w:val="009F33A2"/>
    <w:rsid w:val="009F42AC"/>
    <w:rsid w:val="009F5A11"/>
    <w:rsid w:val="009F6354"/>
    <w:rsid w:val="00A0062F"/>
    <w:rsid w:val="00A04C9C"/>
    <w:rsid w:val="00A0550E"/>
    <w:rsid w:val="00A06E2B"/>
    <w:rsid w:val="00A07A33"/>
    <w:rsid w:val="00A07B34"/>
    <w:rsid w:val="00A07DF8"/>
    <w:rsid w:val="00A105DB"/>
    <w:rsid w:val="00A10841"/>
    <w:rsid w:val="00A10D93"/>
    <w:rsid w:val="00A1114E"/>
    <w:rsid w:val="00A11715"/>
    <w:rsid w:val="00A1232B"/>
    <w:rsid w:val="00A12821"/>
    <w:rsid w:val="00A16D2A"/>
    <w:rsid w:val="00A23800"/>
    <w:rsid w:val="00A23AB3"/>
    <w:rsid w:val="00A23C0C"/>
    <w:rsid w:val="00A24F00"/>
    <w:rsid w:val="00A26ED0"/>
    <w:rsid w:val="00A30DD6"/>
    <w:rsid w:val="00A32FDE"/>
    <w:rsid w:val="00A33D69"/>
    <w:rsid w:val="00A3521C"/>
    <w:rsid w:val="00A3527A"/>
    <w:rsid w:val="00A35F63"/>
    <w:rsid w:val="00A3629A"/>
    <w:rsid w:val="00A37BBB"/>
    <w:rsid w:val="00A37C9B"/>
    <w:rsid w:val="00A37EE2"/>
    <w:rsid w:val="00A4047D"/>
    <w:rsid w:val="00A414AC"/>
    <w:rsid w:val="00A42A72"/>
    <w:rsid w:val="00A42A84"/>
    <w:rsid w:val="00A42EF7"/>
    <w:rsid w:val="00A44A65"/>
    <w:rsid w:val="00A4632D"/>
    <w:rsid w:val="00A47CA8"/>
    <w:rsid w:val="00A535E5"/>
    <w:rsid w:val="00A53EF4"/>
    <w:rsid w:val="00A56207"/>
    <w:rsid w:val="00A5752C"/>
    <w:rsid w:val="00A63699"/>
    <w:rsid w:val="00A65017"/>
    <w:rsid w:val="00A7012C"/>
    <w:rsid w:val="00A71ADE"/>
    <w:rsid w:val="00A71B48"/>
    <w:rsid w:val="00A72E70"/>
    <w:rsid w:val="00A7416F"/>
    <w:rsid w:val="00A74701"/>
    <w:rsid w:val="00A773C8"/>
    <w:rsid w:val="00A82770"/>
    <w:rsid w:val="00A84565"/>
    <w:rsid w:val="00A853CA"/>
    <w:rsid w:val="00A86FDD"/>
    <w:rsid w:val="00A87590"/>
    <w:rsid w:val="00A87DD0"/>
    <w:rsid w:val="00A906CC"/>
    <w:rsid w:val="00A92489"/>
    <w:rsid w:val="00A94579"/>
    <w:rsid w:val="00A959A7"/>
    <w:rsid w:val="00AA15E3"/>
    <w:rsid w:val="00AA15F3"/>
    <w:rsid w:val="00AA3DF1"/>
    <w:rsid w:val="00AA3ECA"/>
    <w:rsid w:val="00AA7E1E"/>
    <w:rsid w:val="00AA7FF5"/>
    <w:rsid w:val="00AB03AB"/>
    <w:rsid w:val="00AB0A63"/>
    <w:rsid w:val="00AB4B5B"/>
    <w:rsid w:val="00AC0814"/>
    <w:rsid w:val="00AC0DB4"/>
    <w:rsid w:val="00AC0F39"/>
    <w:rsid w:val="00AC24CD"/>
    <w:rsid w:val="00AC3855"/>
    <w:rsid w:val="00AC7446"/>
    <w:rsid w:val="00AD0C6A"/>
    <w:rsid w:val="00AD25B4"/>
    <w:rsid w:val="00AD3467"/>
    <w:rsid w:val="00AD4516"/>
    <w:rsid w:val="00AD5BD8"/>
    <w:rsid w:val="00AD6513"/>
    <w:rsid w:val="00AE2037"/>
    <w:rsid w:val="00AE2CBE"/>
    <w:rsid w:val="00AE5A35"/>
    <w:rsid w:val="00AE5AC2"/>
    <w:rsid w:val="00AE75C5"/>
    <w:rsid w:val="00AF1167"/>
    <w:rsid w:val="00AF1B84"/>
    <w:rsid w:val="00AF2215"/>
    <w:rsid w:val="00AF3C24"/>
    <w:rsid w:val="00AF56EC"/>
    <w:rsid w:val="00AF5BD6"/>
    <w:rsid w:val="00AF679A"/>
    <w:rsid w:val="00AF6974"/>
    <w:rsid w:val="00B012DD"/>
    <w:rsid w:val="00B01EB0"/>
    <w:rsid w:val="00B03405"/>
    <w:rsid w:val="00B03CEF"/>
    <w:rsid w:val="00B051DD"/>
    <w:rsid w:val="00B05860"/>
    <w:rsid w:val="00B12D8A"/>
    <w:rsid w:val="00B130FB"/>
    <w:rsid w:val="00B13843"/>
    <w:rsid w:val="00B14C79"/>
    <w:rsid w:val="00B152C1"/>
    <w:rsid w:val="00B16745"/>
    <w:rsid w:val="00B22096"/>
    <w:rsid w:val="00B264E7"/>
    <w:rsid w:val="00B266B8"/>
    <w:rsid w:val="00B27825"/>
    <w:rsid w:val="00B312CD"/>
    <w:rsid w:val="00B341AF"/>
    <w:rsid w:val="00B36DF2"/>
    <w:rsid w:val="00B37AD8"/>
    <w:rsid w:val="00B402A1"/>
    <w:rsid w:val="00B402F6"/>
    <w:rsid w:val="00B4301A"/>
    <w:rsid w:val="00B43109"/>
    <w:rsid w:val="00B43611"/>
    <w:rsid w:val="00B43B01"/>
    <w:rsid w:val="00B45D3C"/>
    <w:rsid w:val="00B4610E"/>
    <w:rsid w:val="00B468B4"/>
    <w:rsid w:val="00B46A4F"/>
    <w:rsid w:val="00B538A4"/>
    <w:rsid w:val="00B56312"/>
    <w:rsid w:val="00B56B76"/>
    <w:rsid w:val="00B57E58"/>
    <w:rsid w:val="00B60036"/>
    <w:rsid w:val="00B60DFC"/>
    <w:rsid w:val="00B62D74"/>
    <w:rsid w:val="00B63B21"/>
    <w:rsid w:val="00B6475A"/>
    <w:rsid w:val="00B653CC"/>
    <w:rsid w:val="00B65ECE"/>
    <w:rsid w:val="00B6654C"/>
    <w:rsid w:val="00B67482"/>
    <w:rsid w:val="00B700FD"/>
    <w:rsid w:val="00B70255"/>
    <w:rsid w:val="00B711A2"/>
    <w:rsid w:val="00B711D3"/>
    <w:rsid w:val="00B714A0"/>
    <w:rsid w:val="00B715A2"/>
    <w:rsid w:val="00B720F7"/>
    <w:rsid w:val="00B75B3A"/>
    <w:rsid w:val="00B7679C"/>
    <w:rsid w:val="00B80CD1"/>
    <w:rsid w:val="00B90235"/>
    <w:rsid w:val="00B908BB"/>
    <w:rsid w:val="00B914E3"/>
    <w:rsid w:val="00B91B2C"/>
    <w:rsid w:val="00B95754"/>
    <w:rsid w:val="00B970DC"/>
    <w:rsid w:val="00B97BE3"/>
    <w:rsid w:val="00BA0FD8"/>
    <w:rsid w:val="00BA19E5"/>
    <w:rsid w:val="00BA4D99"/>
    <w:rsid w:val="00BA5619"/>
    <w:rsid w:val="00BA7F5D"/>
    <w:rsid w:val="00BB18F3"/>
    <w:rsid w:val="00BB3276"/>
    <w:rsid w:val="00BB338E"/>
    <w:rsid w:val="00BB633B"/>
    <w:rsid w:val="00BB7058"/>
    <w:rsid w:val="00BB7499"/>
    <w:rsid w:val="00BC1DEB"/>
    <w:rsid w:val="00BC2B51"/>
    <w:rsid w:val="00BC30A5"/>
    <w:rsid w:val="00BC3737"/>
    <w:rsid w:val="00BC3E36"/>
    <w:rsid w:val="00BC3FB6"/>
    <w:rsid w:val="00BC58A1"/>
    <w:rsid w:val="00BC5FC3"/>
    <w:rsid w:val="00BC60BB"/>
    <w:rsid w:val="00BC696F"/>
    <w:rsid w:val="00BC6BC5"/>
    <w:rsid w:val="00BD1E46"/>
    <w:rsid w:val="00BE12C0"/>
    <w:rsid w:val="00BE1CA1"/>
    <w:rsid w:val="00BE33B9"/>
    <w:rsid w:val="00BE3ED7"/>
    <w:rsid w:val="00BE453B"/>
    <w:rsid w:val="00BE5468"/>
    <w:rsid w:val="00BE612F"/>
    <w:rsid w:val="00BF0144"/>
    <w:rsid w:val="00BF4A43"/>
    <w:rsid w:val="00BF78CB"/>
    <w:rsid w:val="00C000C1"/>
    <w:rsid w:val="00C0168E"/>
    <w:rsid w:val="00C10BEC"/>
    <w:rsid w:val="00C12DF4"/>
    <w:rsid w:val="00C134FA"/>
    <w:rsid w:val="00C13D62"/>
    <w:rsid w:val="00C153F0"/>
    <w:rsid w:val="00C15F68"/>
    <w:rsid w:val="00C223C6"/>
    <w:rsid w:val="00C228D0"/>
    <w:rsid w:val="00C2312A"/>
    <w:rsid w:val="00C23386"/>
    <w:rsid w:val="00C2499C"/>
    <w:rsid w:val="00C30EDD"/>
    <w:rsid w:val="00C3311C"/>
    <w:rsid w:val="00C334A9"/>
    <w:rsid w:val="00C34447"/>
    <w:rsid w:val="00C36175"/>
    <w:rsid w:val="00C42020"/>
    <w:rsid w:val="00C42A2C"/>
    <w:rsid w:val="00C43552"/>
    <w:rsid w:val="00C44F20"/>
    <w:rsid w:val="00C45C8A"/>
    <w:rsid w:val="00C464A4"/>
    <w:rsid w:val="00C46E46"/>
    <w:rsid w:val="00C46FDF"/>
    <w:rsid w:val="00C500CA"/>
    <w:rsid w:val="00C51A49"/>
    <w:rsid w:val="00C51ABA"/>
    <w:rsid w:val="00C52CAD"/>
    <w:rsid w:val="00C52E4F"/>
    <w:rsid w:val="00C534EB"/>
    <w:rsid w:val="00C5385F"/>
    <w:rsid w:val="00C60117"/>
    <w:rsid w:val="00C637E4"/>
    <w:rsid w:val="00C63C47"/>
    <w:rsid w:val="00C64101"/>
    <w:rsid w:val="00C66BA0"/>
    <w:rsid w:val="00C72379"/>
    <w:rsid w:val="00C72857"/>
    <w:rsid w:val="00C7521E"/>
    <w:rsid w:val="00C75C0D"/>
    <w:rsid w:val="00C76A94"/>
    <w:rsid w:val="00C8230A"/>
    <w:rsid w:val="00C85979"/>
    <w:rsid w:val="00C8783B"/>
    <w:rsid w:val="00C903A1"/>
    <w:rsid w:val="00C92E71"/>
    <w:rsid w:val="00C9365F"/>
    <w:rsid w:val="00C93EA1"/>
    <w:rsid w:val="00C94882"/>
    <w:rsid w:val="00C97491"/>
    <w:rsid w:val="00CA0F3C"/>
    <w:rsid w:val="00CA16C9"/>
    <w:rsid w:val="00CA2AE8"/>
    <w:rsid w:val="00CA2B0D"/>
    <w:rsid w:val="00CA5F58"/>
    <w:rsid w:val="00CA6155"/>
    <w:rsid w:val="00CA6D7F"/>
    <w:rsid w:val="00CB0F15"/>
    <w:rsid w:val="00CB1040"/>
    <w:rsid w:val="00CB317A"/>
    <w:rsid w:val="00CB3898"/>
    <w:rsid w:val="00CB396D"/>
    <w:rsid w:val="00CB4C49"/>
    <w:rsid w:val="00CB6897"/>
    <w:rsid w:val="00CB6C1C"/>
    <w:rsid w:val="00CB6FDF"/>
    <w:rsid w:val="00CB7C69"/>
    <w:rsid w:val="00CC0B1B"/>
    <w:rsid w:val="00CC174A"/>
    <w:rsid w:val="00CC5C64"/>
    <w:rsid w:val="00CC5E00"/>
    <w:rsid w:val="00CD1555"/>
    <w:rsid w:val="00CD28F4"/>
    <w:rsid w:val="00CD2D01"/>
    <w:rsid w:val="00CD2E9D"/>
    <w:rsid w:val="00CD5081"/>
    <w:rsid w:val="00CD6955"/>
    <w:rsid w:val="00CE0F9C"/>
    <w:rsid w:val="00CE13C4"/>
    <w:rsid w:val="00CE295D"/>
    <w:rsid w:val="00CE2E1A"/>
    <w:rsid w:val="00CE2EC0"/>
    <w:rsid w:val="00CE3139"/>
    <w:rsid w:val="00CE4B56"/>
    <w:rsid w:val="00CE53BA"/>
    <w:rsid w:val="00CE6EA7"/>
    <w:rsid w:val="00CE7DD4"/>
    <w:rsid w:val="00CF1CE7"/>
    <w:rsid w:val="00CF4FE5"/>
    <w:rsid w:val="00CF5CE8"/>
    <w:rsid w:val="00CF5FFC"/>
    <w:rsid w:val="00CF633E"/>
    <w:rsid w:val="00CF67A5"/>
    <w:rsid w:val="00D02707"/>
    <w:rsid w:val="00D04029"/>
    <w:rsid w:val="00D06C7E"/>
    <w:rsid w:val="00D06E7C"/>
    <w:rsid w:val="00D06FC9"/>
    <w:rsid w:val="00D101A7"/>
    <w:rsid w:val="00D105E2"/>
    <w:rsid w:val="00D12394"/>
    <w:rsid w:val="00D157DC"/>
    <w:rsid w:val="00D16986"/>
    <w:rsid w:val="00D1720B"/>
    <w:rsid w:val="00D174AE"/>
    <w:rsid w:val="00D22AAE"/>
    <w:rsid w:val="00D23B32"/>
    <w:rsid w:val="00D2453D"/>
    <w:rsid w:val="00D24A87"/>
    <w:rsid w:val="00D24CBC"/>
    <w:rsid w:val="00D24E0F"/>
    <w:rsid w:val="00D25639"/>
    <w:rsid w:val="00D257BB"/>
    <w:rsid w:val="00D259AD"/>
    <w:rsid w:val="00D277AB"/>
    <w:rsid w:val="00D2795F"/>
    <w:rsid w:val="00D27AE1"/>
    <w:rsid w:val="00D27FCE"/>
    <w:rsid w:val="00D30169"/>
    <w:rsid w:val="00D304A5"/>
    <w:rsid w:val="00D3131E"/>
    <w:rsid w:val="00D31632"/>
    <w:rsid w:val="00D31E59"/>
    <w:rsid w:val="00D32BD8"/>
    <w:rsid w:val="00D32F82"/>
    <w:rsid w:val="00D34916"/>
    <w:rsid w:val="00D364CD"/>
    <w:rsid w:val="00D4026A"/>
    <w:rsid w:val="00D42D16"/>
    <w:rsid w:val="00D436A8"/>
    <w:rsid w:val="00D44B59"/>
    <w:rsid w:val="00D4538C"/>
    <w:rsid w:val="00D466C7"/>
    <w:rsid w:val="00D466F8"/>
    <w:rsid w:val="00D468AD"/>
    <w:rsid w:val="00D47C99"/>
    <w:rsid w:val="00D508E7"/>
    <w:rsid w:val="00D51DAC"/>
    <w:rsid w:val="00D51F1D"/>
    <w:rsid w:val="00D52409"/>
    <w:rsid w:val="00D557E1"/>
    <w:rsid w:val="00D56E86"/>
    <w:rsid w:val="00D57883"/>
    <w:rsid w:val="00D620A6"/>
    <w:rsid w:val="00D62BB3"/>
    <w:rsid w:val="00D67A02"/>
    <w:rsid w:val="00D705D5"/>
    <w:rsid w:val="00D72857"/>
    <w:rsid w:val="00D7307B"/>
    <w:rsid w:val="00D752E0"/>
    <w:rsid w:val="00D76E07"/>
    <w:rsid w:val="00D805E1"/>
    <w:rsid w:val="00D80FE8"/>
    <w:rsid w:val="00D810FB"/>
    <w:rsid w:val="00D8513E"/>
    <w:rsid w:val="00D87426"/>
    <w:rsid w:val="00D9122E"/>
    <w:rsid w:val="00D91E3A"/>
    <w:rsid w:val="00D92F30"/>
    <w:rsid w:val="00D94072"/>
    <w:rsid w:val="00D963C6"/>
    <w:rsid w:val="00D9682C"/>
    <w:rsid w:val="00D97459"/>
    <w:rsid w:val="00DA08FA"/>
    <w:rsid w:val="00DA0A01"/>
    <w:rsid w:val="00DA0A33"/>
    <w:rsid w:val="00DA3FE3"/>
    <w:rsid w:val="00DA422B"/>
    <w:rsid w:val="00DA48D3"/>
    <w:rsid w:val="00DA6936"/>
    <w:rsid w:val="00DA6977"/>
    <w:rsid w:val="00DB05C0"/>
    <w:rsid w:val="00DB20D7"/>
    <w:rsid w:val="00DB3F67"/>
    <w:rsid w:val="00DB4D2A"/>
    <w:rsid w:val="00DB6C21"/>
    <w:rsid w:val="00DB7B7B"/>
    <w:rsid w:val="00DC1757"/>
    <w:rsid w:val="00DC1FC0"/>
    <w:rsid w:val="00DC4206"/>
    <w:rsid w:val="00DC4B40"/>
    <w:rsid w:val="00DD4AAD"/>
    <w:rsid w:val="00DD7187"/>
    <w:rsid w:val="00DE01D4"/>
    <w:rsid w:val="00DE1C6B"/>
    <w:rsid w:val="00DE3FB6"/>
    <w:rsid w:val="00DE429A"/>
    <w:rsid w:val="00DE5100"/>
    <w:rsid w:val="00DE5DE4"/>
    <w:rsid w:val="00DE7410"/>
    <w:rsid w:val="00DF3054"/>
    <w:rsid w:val="00DF330E"/>
    <w:rsid w:val="00DF3FFC"/>
    <w:rsid w:val="00DF5882"/>
    <w:rsid w:val="00DF705C"/>
    <w:rsid w:val="00DF7E8C"/>
    <w:rsid w:val="00E00795"/>
    <w:rsid w:val="00E00B09"/>
    <w:rsid w:val="00E00F46"/>
    <w:rsid w:val="00E0180D"/>
    <w:rsid w:val="00E01CE8"/>
    <w:rsid w:val="00E01DA2"/>
    <w:rsid w:val="00E01E42"/>
    <w:rsid w:val="00E05C6F"/>
    <w:rsid w:val="00E0632D"/>
    <w:rsid w:val="00E06891"/>
    <w:rsid w:val="00E06FFA"/>
    <w:rsid w:val="00E073BC"/>
    <w:rsid w:val="00E12272"/>
    <w:rsid w:val="00E13A25"/>
    <w:rsid w:val="00E20C1F"/>
    <w:rsid w:val="00E2166E"/>
    <w:rsid w:val="00E2245E"/>
    <w:rsid w:val="00E234D9"/>
    <w:rsid w:val="00E245C2"/>
    <w:rsid w:val="00E26823"/>
    <w:rsid w:val="00E277BD"/>
    <w:rsid w:val="00E2783F"/>
    <w:rsid w:val="00E3206E"/>
    <w:rsid w:val="00E32468"/>
    <w:rsid w:val="00E34004"/>
    <w:rsid w:val="00E35CE2"/>
    <w:rsid w:val="00E41202"/>
    <w:rsid w:val="00E429F0"/>
    <w:rsid w:val="00E42A9F"/>
    <w:rsid w:val="00E464E1"/>
    <w:rsid w:val="00E4680F"/>
    <w:rsid w:val="00E47BAA"/>
    <w:rsid w:val="00E54F60"/>
    <w:rsid w:val="00E55A70"/>
    <w:rsid w:val="00E561B0"/>
    <w:rsid w:val="00E56301"/>
    <w:rsid w:val="00E56E57"/>
    <w:rsid w:val="00E615BE"/>
    <w:rsid w:val="00E633F8"/>
    <w:rsid w:val="00E6369C"/>
    <w:rsid w:val="00E639D4"/>
    <w:rsid w:val="00E63BC3"/>
    <w:rsid w:val="00E65234"/>
    <w:rsid w:val="00E65628"/>
    <w:rsid w:val="00E6712D"/>
    <w:rsid w:val="00E672F3"/>
    <w:rsid w:val="00E70E36"/>
    <w:rsid w:val="00E73867"/>
    <w:rsid w:val="00E808F3"/>
    <w:rsid w:val="00E80A1D"/>
    <w:rsid w:val="00E80AEB"/>
    <w:rsid w:val="00E823A8"/>
    <w:rsid w:val="00E828A9"/>
    <w:rsid w:val="00E8491C"/>
    <w:rsid w:val="00E85427"/>
    <w:rsid w:val="00E8788F"/>
    <w:rsid w:val="00E87A09"/>
    <w:rsid w:val="00E9053F"/>
    <w:rsid w:val="00E9070D"/>
    <w:rsid w:val="00E90802"/>
    <w:rsid w:val="00E92FE2"/>
    <w:rsid w:val="00E943BB"/>
    <w:rsid w:val="00E94C55"/>
    <w:rsid w:val="00EA0C3E"/>
    <w:rsid w:val="00EA16EE"/>
    <w:rsid w:val="00EA20EF"/>
    <w:rsid w:val="00EA5790"/>
    <w:rsid w:val="00EB0854"/>
    <w:rsid w:val="00EB289E"/>
    <w:rsid w:val="00EB3FC3"/>
    <w:rsid w:val="00EB4F08"/>
    <w:rsid w:val="00EB60E1"/>
    <w:rsid w:val="00EC12AD"/>
    <w:rsid w:val="00EC263E"/>
    <w:rsid w:val="00EC4E5B"/>
    <w:rsid w:val="00ED08BB"/>
    <w:rsid w:val="00ED0F87"/>
    <w:rsid w:val="00ED11D6"/>
    <w:rsid w:val="00ED1C27"/>
    <w:rsid w:val="00ED52EA"/>
    <w:rsid w:val="00ED5493"/>
    <w:rsid w:val="00ED5925"/>
    <w:rsid w:val="00ED5BDE"/>
    <w:rsid w:val="00ED7CBF"/>
    <w:rsid w:val="00EE1A3B"/>
    <w:rsid w:val="00EE299E"/>
    <w:rsid w:val="00EE4196"/>
    <w:rsid w:val="00EE546B"/>
    <w:rsid w:val="00EE6CF1"/>
    <w:rsid w:val="00EE76A8"/>
    <w:rsid w:val="00EF05AC"/>
    <w:rsid w:val="00EF5003"/>
    <w:rsid w:val="00EF5298"/>
    <w:rsid w:val="00EF622D"/>
    <w:rsid w:val="00F01787"/>
    <w:rsid w:val="00F030E5"/>
    <w:rsid w:val="00F052F7"/>
    <w:rsid w:val="00F0552E"/>
    <w:rsid w:val="00F057D5"/>
    <w:rsid w:val="00F0581E"/>
    <w:rsid w:val="00F06E25"/>
    <w:rsid w:val="00F07F52"/>
    <w:rsid w:val="00F1051E"/>
    <w:rsid w:val="00F120F4"/>
    <w:rsid w:val="00F123C5"/>
    <w:rsid w:val="00F13839"/>
    <w:rsid w:val="00F14F4B"/>
    <w:rsid w:val="00F15AE9"/>
    <w:rsid w:val="00F16ADE"/>
    <w:rsid w:val="00F17234"/>
    <w:rsid w:val="00F326D9"/>
    <w:rsid w:val="00F34B05"/>
    <w:rsid w:val="00F3691D"/>
    <w:rsid w:val="00F43064"/>
    <w:rsid w:val="00F432EC"/>
    <w:rsid w:val="00F43980"/>
    <w:rsid w:val="00F51028"/>
    <w:rsid w:val="00F517AE"/>
    <w:rsid w:val="00F56D69"/>
    <w:rsid w:val="00F57069"/>
    <w:rsid w:val="00F5735F"/>
    <w:rsid w:val="00F579E9"/>
    <w:rsid w:val="00F62C67"/>
    <w:rsid w:val="00F63F04"/>
    <w:rsid w:val="00F71090"/>
    <w:rsid w:val="00F71B6E"/>
    <w:rsid w:val="00F7586C"/>
    <w:rsid w:val="00F76071"/>
    <w:rsid w:val="00F76C57"/>
    <w:rsid w:val="00F77F12"/>
    <w:rsid w:val="00F81104"/>
    <w:rsid w:val="00F81E63"/>
    <w:rsid w:val="00F82EBB"/>
    <w:rsid w:val="00F83A14"/>
    <w:rsid w:val="00F84392"/>
    <w:rsid w:val="00F90C9E"/>
    <w:rsid w:val="00F93527"/>
    <w:rsid w:val="00F96352"/>
    <w:rsid w:val="00F96F8C"/>
    <w:rsid w:val="00FA012B"/>
    <w:rsid w:val="00FB1970"/>
    <w:rsid w:val="00FB1D07"/>
    <w:rsid w:val="00FB2123"/>
    <w:rsid w:val="00FB2504"/>
    <w:rsid w:val="00FB2E61"/>
    <w:rsid w:val="00FB3D7B"/>
    <w:rsid w:val="00FB4AEF"/>
    <w:rsid w:val="00FB5269"/>
    <w:rsid w:val="00FC023F"/>
    <w:rsid w:val="00FC077D"/>
    <w:rsid w:val="00FC3668"/>
    <w:rsid w:val="00FC510D"/>
    <w:rsid w:val="00FC6E09"/>
    <w:rsid w:val="00FC7804"/>
    <w:rsid w:val="00FC7EF0"/>
    <w:rsid w:val="00FD0A28"/>
    <w:rsid w:val="00FD0B43"/>
    <w:rsid w:val="00FD3F52"/>
    <w:rsid w:val="00FD6992"/>
    <w:rsid w:val="00FD787D"/>
    <w:rsid w:val="00FE1E10"/>
    <w:rsid w:val="00FE464D"/>
    <w:rsid w:val="00FE50A3"/>
    <w:rsid w:val="00FE7315"/>
    <w:rsid w:val="00FF12E8"/>
    <w:rsid w:val="00FF4BD4"/>
    <w:rsid w:val="00FF5E58"/>
    <w:rsid w:val="00FF633C"/>
    <w:rsid w:val="00FF6CB2"/>
    <w:rsid w:val="00FF7C61"/>
    <w:rsid w:val="0A12617B"/>
    <w:rsid w:val="0DA04D77"/>
    <w:rsid w:val="0EDF3F05"/>
    <w:rsid w:val="16651DE0"/>
    <w:rsid w:val="197B5429"/>
    <w:rsid w:val="1B1423B7"/>
    <w:rsid w:val="1BF27E5F"/>
    <w:rsid w:val="22B65D88"/>
    <w:rsid w:val="24E6112F"/>
    <w:rsid w:val="2CBD43E2"/>
    <w:rsid w:val="32405E61"/>
    <w:rsid w:val="32DF008E"/>
    <w:rsid w:val="383135C5"/>
    <w:rsid w:val="38C72AB8"/>
    <w:rsid w:val="3D9F5BF1"/>
    <w:rsid w:val="43FA08D6"/>
    <w:rsid w:val="4C264071"/>
    <w:rsid w:val="4E067108"/>
    <w:rsid w:val="4E591101"/>
    <w:rsid w:val="4E993AB7"/>
    <w:rsid w:val="53453AB7"/>
    <w:rsid w:val="543137DE"/>
    <w:rsid w:val="57922DB6"/>
    <w:rsid w:val="58010B40"/>
    <w:rsid w:val="698F4440"/>
    <w:rsid w:val="69AF6AEA"/>
    <w:rsid w:val="6A6D680F"/>
    <w:rsid w:val="6C8958FA"/>
    <w:rsid w:val="6DC246C9"/>
    <w:rsid w:val="7579415E"/>
    <w:rsid w:val="76521925"/>
    <w:rsid w:val="777348CE"/>
    <w:rsid w:val="7ABD7630"/>
    <w:rsid w:val="7AD92D9A"/>
    <w:rsid w:val="7BB91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7E6BCFF"/>
  <w15:docId w15:val="{AE5A4150-4844-442B-8EC2-8BCC805C2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header" w:qFormat="1"/>
    <w:lsdException w:name="footer" w:qFormat="1"/>
    <w:lsdException w:name="index heading" w:semiHidden="1" w:qFormat="1"/>
    <w:lsdException w:name="caption" w:qFormat="1"/>
    <w:lsdException w:name="page number" w:qFormat="1"/>
    <w:lsdException w:name="List 2" w:qFormat="1"/>
    <w:lsdException w:name="Title" w:qFormat="1"/>
    <w:lsdException w:name="Default Paragraph Font" w:semiHidden="1" w:uiPriority="1" w:unhideWhenUsed="1"/>
    <w:lsdException w:name="Body Text" w:qFormat="1"/>
    <w:lsdException w:name="Body Text Indent" w:qFormat="1"/>
    <w:lsdException w:name="Subtitle" w:qFormat="1"/>
    <w:lsdException w:name="Date" w:qFormat="1"/>
    <w:lsdException w:name="Body Text Indent 2" w:qFormat="1"/>
    <w:lsdException w:name="Body Text Indent 3"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pPr>
      <w:widowControl w:val="0"/>
      <w:jc w:val="both"/>
    </w:pPr>
    <w:rPr>
      <w:kern w:val="2"/>
      <w:sz w:val="21"/>
      <w:szCs w:val="24"/>
    </w:rPr>
  </w:style>
  <w:style w:type="paragraph" w:styleId="10">
    <w:name w:val="heading 1"/>
    <w:basedOn w:val="a4"/>
    <w:next w:val="a4"/>
    <w:link w:val="14"/>
    <w:qFormat/>
    <w:pPr>
      <w:keepNext/>
      <w:keepLines/>
      <w:numPr>
        <w:numId w:val="1"/>
      </w:numPr>
      <w:spacing w:before="120" w:after="120" w:line="360" w:lineRule="auto"/>
      <w:outlineLvl w:val="0"/>
    </w:pPr>
    <w:rPr>
      <w:rFonts w:eastAsia="黑体"/>
      <w:bCs/>
      <w:kern w:val="44"/>
      <w:sz w:val="30"/>
      <w:szCs w:val="44"/>
    </w:rPr>
  </w:style>
  <w:style w:type="paragraph" w:styleId="20">
    <w:name w:val="heading 2"/>
    <w:basedOn w:val="a4"/>
    <w:next w:val="a4"/>
    <w:link w:val="22"/>
    <w:qFormat/>
    <w:pPr>
      <w:keepNext/>
      <w:keepLines/>
      <w:numPr>
        <w:ilvl w:val="1"/>
        <w:numId w:val="1"/>
      </w:numPr>
      <w:spacing w:before="120" w:after="120" w:line="360" w:lineRule="auto"/>
      <w:outlineLvl w:val="1"/>
    </w:pPr>
    <w:rPr>
      <w:rFonts w:ascii="Arial" w:eastAsia="黑体" w:hAnsi="Arial"/>
      <w:bCs/>
      <w:sz w:val="28"/>
      <w:szCs w:val="32"/>
    </w:rPr>
  </w:style>
  <w:style w:type="paragraph" w:styleId="3">
    <w:name w:val="heading 3"/>
    <w:basedOn w:val="a4"/>
    <w:next w:val="a4"/>
    <w:link w:val="31"/>
    <w:qFormat/>
    <w:pPr>
      <w:keepNext/>
      <w:keepLines/>
      <w:numPr>
        <w:ilvl w:val="2"/>
        <w:numId w:val="1"/>
      </w:numPr>
      <w:spacing w:before="120" w:after="120" w:line="360" w:lineRule="auto"/>
      <w:outlineLvl w:val="2"/>
    </w:pPr>
    <w:rPr>
      <w:rFonts w:eastAsia="黑体"/>
      <w:bCs/>
      <w:sz w:val="24"/>
      <w:szCs w:val="32"/>
    </w:rPr>
  </w:style>
  <w:style w:type="paragraph" w:styleId="4">
    <w:name w:val="heading 4"/>
    <w:basedOn w:val="a4"/>
    <w:next w:val="a4"/>
    <w:qFormat/>
    <w:pPr>
      <w:keepNext/>
      <w:numPr>
        <w:ilvl w:val="3"/>
        <w:numId w:val="1"/>
      </w:numPr>
      <w:spacing w:line="360" w:lineRule="auto"/>
      <w:outlineLvl w:val="3"/>
    </w:pPr>
    <w:rPr>
      <w:b/>
      <w:sz w:val="24"/>
      <w:szCs w:val="20"/>
    </w:rPr>
  </w:style>
  <w:style w:type="paragraph" w:styleId="5">
    <w:name w:val="heading 5"/>
    <w:basedOn w:val="a4"/>
    <w:next w:val="a4"/>
    <w:qFormat/>
    <w:pPr>
      <w:numPr>
        <w:ilvl w:val="4"/>
        <w:numId w:val="1"/>
      </w:numPr>
      <w:spacing w:before="240" w:after="60" w:line="360" w:lineRule="auto"/>
      <w:outlineLvl w:val="4"/>
    </w:pPr>
    <w:rPr>
      <w:rFonts w:ascii="Helvetica" w:hAnsi="Helvetica"/>
      <w:sz w:val="22"/>
      <w:szCs w:val="20"/>
    </w:rPr>
  </w:style>
  <w:style w:type="paragraph" w:styleId="6">
    <w:name w:val="heading 6"/>
    <w:basedOn w:val="a4"/>
    <w:next w:val="a4"/>
    <w:qFormat/>
    <w:pPr>
      <w:keepNext/>
      <w:numPr>
        <w:ilvl w:val="5"/>
        <w:numId w:val="2"/>
      </w:numPr>
      <w:spacing w:before="240" w:line="360" w:lineRule="auto"/>
      <w:outlineLvl w:val="5"/>
    </w:pPr>
    <w:rPr>
      <w:i/>
      <w:sz w:val="24"/>
      <w:szCs w:val="20"/>
    </w:rPr>
  </w:style>
  <w:style w:type="paragraph" w:styleId="7">
    <w:name w:val="heading 7"/>
    <w:basedOn w:val="a4"/>
    <w:next w:val="a4"/>
    <w:qFormat/>
    <w:pPr>
      <w:keepNext/>
      <w:numPr>
        <w:ilvl w:val="6"/>
        <w:numId w:val="2"/>
      </w:numPr>
      <w:spacing w:before="240" w:line="360" w:lineRule="auto"/>
      <w:outlineLvl w:val="6"/>
    </w:pPr>
    <w:rPr>
      <w:sz w:val="20"/>
      <w:szCs w:val="20"/>
    </w:rPr>
  </w:style>
  <w:style w:type="paragraph" w:styleId="8">
    <w:name w:val="heading 8"/>
    <w:basedOn w:val="a4"/>
    <w:next w:val="a4"/>
    <w:qFormat/>
    <w:pPr>
      <w:keepNext/>
      <w:numPr>
        <w:ilvl w:val="7"/>
        <w:numId w:val="2"/>
      </w:numPr>
      <w:spacing w:before="240" w:line="360" w:lineRule="auto"/>
      <w:outlineLvl w:val="7"/>
    </w:pPr>
    <w:rPr>
      <w:i/>
      <w:sz w:val="20"/>
      <w:szCs w:val="20"/>
    </w:rPr>
  </w:style>
  <w:style w:type="paragraph" w:styleId="9">
    <w:name w:val="heading 9"/>
    <w:basedOn w:val="a4"/>
    <w:next w:val="a4"/>
    <w:qFormat/>
    <w:pPr>
      <w:keepNext/>
      <w:numPr>
        <w:ilvl w:val="8"/>
        <w:numId w:val="2"/>
      </w:numPr>
      <w:spacing w:before="240" w:line="360" w:lineRule="auto"/>
      <w:outlineLvl w:val="8"/>
    </w:pPr>
    <w:rPr>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TOC7">
    <w:name w:val="toc 7"/>
    <w:basedOn w:val="a4"/>
    <w:next w:val="a4"/>
    <w:semiHidden/>
    <w:qFormat/>
    <w:pPr>
      <w:ind w:left="1260"/>
      <w:jc w:val="left"/>
    </w:pPr>
    <w:rPr>
      <w:sz w:val="18"/>
      <w:szCs w:val="18"/>
    </w:rPr>
  </w:style>
  <w:style w:type="paragraph" w:styleId="80">
    <w:name w:val="index 8"/>
    <w:basedOn w:val="a4"/>
    <w:next w:val="a4"/>
    <w:semiHidden/>
    <w:qFormat/>
    <w:pPr>
      <w:ind w:leftChars="1400" w:left="1400"/>
    </w:pPr>
  </w:style>
  <w:style w:type="paragraph" w:styleId="a8">
    <w:name w:val="Normal Indent"/>
    <w:basedOn w:val="a4"/>
    <w:qFormat/>
    <w:pPr>
      <w:spacing w:line="360" w:lineRule="auto"/>
    </w:pPr>
    <w:rPr>
      <w:sz w:val="24"/>
      <w:szCs w:val="20"/>
    </w:rPr>
  </w:style>
  <w:style w:type="paragraph" w:styleId="a9">
    <w:name w:val="caption"/>
    <w:basedOn w:val="a4"/>
    <w:next w:val="a4"/>
    <w:qFormat/>
    <w:pPr>
      <w:spacing w:before="152" w:after="160"/>
    </w:pPr>
    <w:rPr>
      <w:rFonts w:ascii="Arial" w:eastAsia="黑体" w:hAnsi="Arial" w:cs="Arial"/>
      <w:sz w:val="20"/>
      <w:szCs w:val="20"/>
    </w:rPr>
  </w:style>
  <w:style w:type="paragraph" w:styleId="50">
    <w:name w:val="index 5"/>
    <w:basedOn w:val="a4"/>
    <w:next w:val="a4"/>
    <w:semiHidden/>
    <w:qFormat/>
    <w:pPr>
      <w:ind w:leftChars="800" w:left="800"/>
    </w:pPr>
  </w:style>
  <w:style w:type="paragraph" w:styleId="aa">
    <w:name w:val="Document Map"/>
    <w:basedOn w:val="a4"/>
    <w:semiHidden/>
    <w:qFormat/>
    <w:pPr>
      <w:shd w:val="clear" w:color="auto" w:fill="000080"/>
    </w:pPr>
  </w:style>
  <w:style w:type="paragraph" w:styleId="60">
    <w:name w:val="index 6"/>
    <w:basedOn w:val="a4"/>
    <w:next w:val="a4"/>
    <w:semiHidden/>
    <w:qFormat/>
    <w:pPr>
      <w:ind w:leftChars="1000" w:left="1000"/>
    </w:pPr>
  </w:style>
  <w:style w:type="paragraph" w:styleId="ab">
    <w:name w:val="Body Text"/>
    <w:basedOn w:val="a4"/>
    <w:qFormat/>
    <w:pPr>
      <w:adjustRightInd w:val="0"/>
      <w:spacing w:line="440" w:lineRule="exact"/>
      <w:textAlignment w:val="baseline"/>
    </w:pPr>
    <w:rPr>
      <w:rFonts w:ascii="宋体"/>
      <w:kern w:val="44"/>
      <w:sz w:val="28"/>
      <w:szCs w:val="20"/>
    </w:rPr>
  </w:style>
  <w:style w:type="paragraph" w:styleId="ac">
    <w:name w:val="Body Text Indent"/>
    <w:basedOn w:val="a4"/>
    <w:qFormat/>
    <w:pPr>
      <w:spacing w:line="360" w:lineRule="auto"/>
      <w:ind w:firstLineChars="200" w:firstLine="480"/>
    </w:pPr>
    <w:rPr>
      <w:sz w:val="24"/>
    </w:rPr>
  </w:style>
  <w:style w:type="paragraph" w:styleId="23">
    <w:name w:val="List 2"/>
    <w:basedOn w:val="a4"/>
    <w:qFormat/>
    <w:pPr>
      <w:spacing w:line="360" w:lineRule="auto"/>
      <w:ind w:leftChars="200" w:left="100" w:hangingChars="200" w:hanging="200"/>
    </w:pPr>
    <w:rPr>
      <w:sz w:val="24"/>
    </w:rPr>
  </w:style>
  <w:style w:type="paragraph" w:styleId="42">
    <w:name w:val="index 4"/>
    <w:basedOn w:val="a4"/>
    <w:next w:val="a4"/>
    <w:semiHidden/>
    <w:qFormat/>
    <w:pPr>
      <w:ind w:leftChars="600" w:left="600"/>
    </w:pPr>
  </w:style>
  <w:style w:type="paragraph" w:styleId="TOC5">
    <w:name w:val="toc 5"/>
    <w:basedOn w:val="a4"/>
    <w:next w:val="a4"/>
    <w:semiHidden/>
    <w:qFormat/>
    <w:pPr>
      <w:ind w:left="840"/>
      <w:jc w:val="left"/>
    </w:pPr>
    <w:rPr>
      <w:sz w:val="18"/>
      <w:szCs w:val="18"/>
    </w:rPr>
  </w:style>
  <w:style w:type="paragraph" w:styleId="TOC3">
    <w:name w:val="toc 3"/>
    <w:basedOn w:val="ad"/>
    <w:next w:val="a4"/>
    <w:semiHidden/>
    <w:qFormat/>
    <w:pPr>
      <w:widowControl w:val="0"/>
      <w:ind w:left="420"/>
    </w:pPr>
    <w:rPr>
      <w:i/>
      <w:iCs/>
      <w:kern w:val="2"/>
      <w:sz w:val="20"/>
    </w:rPr>
  </w:style>
  <w:style w:type="paragraph" w:customStyle="1" w:styleId="ad">
    <w:name w:val="目录"/>
    <w:qFormat/>
    <w:pPr>
      <w:tabs>
        <w:tab w:val="left" w:pos="420"/>
        <w:tab w:val="right" w:leader="dot" w:pos="9627"/>
      </w:tabs>
    </w:pPr>
    <w:rPr>
      <w:sz w:val="21"/>
    </w:rPr>
  </w:style>
  <w:style w:type="paragraph" w:styleId="TOC8">
    <w:name w:val="toc 8"/>
    <w:basedOn w:val="a4"/>
    <w:next w:val="a4"/>
    <w:semiHidden/>
    <w:qFormat/>
    <w:pPr>
      <w:ind w:left="1470"/>
      <w:jc w:val="left"/>
    </w:pPr>
    <w:rPr>
      <w:sz w:val="18"/>
      <w:szCs w:val="18"/>
    </w:rPr>
  </w:style>
  <w:style w:type="paragraph" w:styleId="32">
    <w:name w:val="index 3"/>
    <w:basedOn w:val="a4"/>
    <w:next w:val="a4"/>
    <w:semiHidden/>
    <w:qFormat/>
    <w:pPr>
      <w:ind w:leftChars="400" w:left="400"/>
    </w:pPr>
  </w:style>
  <w:style w:type="paragraph" w:styleId="ae">
    <w:name w:val="Date"/>
    <w:basedOn w:val="a4"/>
    <w:next w:val="a4"/>
    <w:qFormat/>
    <w:pPr>
      <w:adjustRightInd w:val="0"/>
      <w:spacing w:line="312" w:lineRule="atLeast"/>
      <w:textAlignment w:val="baseline"/>
    </w:pPr>
    <w:rPr>
      <w:kern w:val="0"/>
      <w:sz w:val="24"/>
      <w:szCs w:val="20"/>
    </w:rPr>
  </w:style>
  <w:style w:type="paragraph" w:styleId="24">
    <w:name w:val="Body Text Indent 2"/>
    <w:basedOn w:val="a4"/>
    <w:qFormat/>
    <w:pPr>
      <w:spacing w:line="360" w:lineRule="auto"/>
      <w:ind w:firstLine="420"/>
    </w:pPr>
    <w:rPr>
      <w:rFonts w:ascii="宋体" w:hAnsi="宋体"/>
      <w:sz w:val="24"/>
    </w:rPr>
  </w:style>
  <w:style w:type="paragraph" w:styleId="af">
    <w:name w:val="Balloon Text"/>
    <w:basedOn w:val="a4"/>
    <w:link w:val="af0"/>
    <w:qFormat/>
    <w:rPr>
      <w:sz w:val="18"/>
      <w:szCs w:val="18"/>
    </w:rPr>
  </w:style>
  <w:style w:type="paragraph" w:styleId="af1">
    <w:name w:val="footer"/>
    <w:basedOn w:val="a4"/>
    <w:qFormat/>
    <w:pPr>
      <w:tabs>
        <w:tab w:val="center" w:pos="4153"/>
        <w:tab w:val="right" w:pos="8306"/>
      </w:tabs>
      <w:snapToGrid w:val="0"/>
      <w:spacing w:line="360" w:lineRule="auto"/>
      <w:jc w:val="left"/>
    </w:pPr>
    <w:rPr>
      <w:sz w:val="18"/>
      <w:szCs w:val="18"/>
    </w:rPr>
  </w:style>
  <w:style w:type="paragraph" w:styleId="af2">
    <w:name w:val="header"/>
    <w:basedOn w:val="a4"/>
    <w:qFormat/>
    <w:pPr>
      <w:pBdr>
        <w:bottom w:val="single" w:sz="6" w:space="1" w:color="auto"/>
      </w:pBdr>
      <w:tabs>
        <w:tab w:val="center" w:pos="4153"/>
        <w:tab w:val="right" w:pos="8306"/>
      </w:tabs>
      <w:snapToGrid w:val="0"/>
      <w:spacing w:line="360" w:lineRule="auto"/>
      <w:jc w:val="center"/>
    </w:pPr>
    <w:rPr>
      <w:sz w:val="18"/>
      <w:szCs w:val="18"/>
    </w:rPr>
  </w:style>
  <w:style w:type="paragraph" w:styleId="TOC1">
    <w:name w:val="toc 1"/>
    <w:basedOn w:val="ad"/>
    <w:next w:val="ad"/>
    <w:semiHidden/>
    <w:qFormat/>
    <w:pPr>
      <w:widowControl w:val="0"/>
      <w:tabs>
        <w:tab w:val="clear" w:pos="420"/>
        <w:tab w:val="clear" w:pos="9627"/>
      </w:tabs>
      <w:spacing w:before="120" w:after="120"/>
    </w:pPr>
    <w:rPr>
      <w:b/>
      <w:bCs/>
      <w:caps/>
      <w:kern w:val="2"/>
      <w:sz w:val="20"/>
    </w:rPr>
  </w:style>
  <w:style w:type="paragraph" w:styleId="TOC4">
    <w:name w:val="toc 4"/>
    <w:basedOn w:val="a4"/>
    <w:next w:val="a4"/>
    <w:semiHidden/>
    <w:qFormat/>
    <w:pPr>
      <w:ind w:left="630"/>
      <w:jc w:val="left"/>
    </w:pPr>
    <w:rPr>
      <w:sz w:val="18"/>
      <w:szCs w:val="18"/>
    </w:rPr>
  </w:style>
  <w:style w:type="paragraph" w:styleId="af3">
    <w:name w:val="index heading"/>
    <w:basedOn w:val="a4"/>
    <w:next w:val="15"/>
    <w:semiHidden/>
    <w:qFormat/>
  </w:style>
  <w:style w:type="paragraph" w:styleId="15">
    <w:name w:val="index 1"/>
    <w:basedOn w:val="a4"/>
    <w:next w:val="a4"/>
    <w:semiHidden/>
    <w:qFormat/>
    <w:rPr>
      <w:b/>
      <w:bCs/>
      <w:sz w:val="24"/>
    </w:rPr>
  </w:style>
  <w:style w:type="paragraph" w:styleId="TOC6">
    <w:name w:val="toc 6"/>
    <w:basedOn w:val="a4"/>
    <w:next w:val="a4"/>
    <w:semiHidden/>
    <w:qFormat/>
    <w:pPr>
      <w:ind w:left="1050"/>
      <w:jc w:val="left"/>
    </w:pPr>
    <w:rPr>
      <w:sz w:val="18"/>
      <w:szCs w:val="18"/>
    </w:rPr>
  </w:style>
  <w:style w:type="paragraph" w:styleId="33">
    <w:name w:val="Body Text Indent 3"/>
    <w:basedOn w:val="a4"/>
    <w:qFormat/>
    <w:pPr>
      <w:spacing w:line="460" w:lineRule="exact"/>
      <w:ind w:leftChars="200" w:left="420" w:firstLineChars="200" w:firstLine="480"/>
    </w:pPr>
    <w:rPr>
      <w:rFonts w:ascii="宋体"/>
      <w:sz w:val="24"/>
    </w:rPr>
  </w:style>
  <w:style w:type="paragraph" w:styleId="70">
    <w:name w:val="index 7"/>
    <w:basedOn w:val="a4"/>
    <w:next w:val="a4"/>
    <w:semiHidden/>
    <w:qFormat/>
    <w:pPr>
      <w:ind w:leftChars="1200" w:left="1200"/>
    </w:pPr>
  </w:style>
  <w:style w:type="paragraph" w:styleId="90">
    <w:name w:val="index 9"/>
    <w:basedOn w:val="a4"/>
    <w:next w:val="a4"/>
    <w:semiHidden/>
    <w:qFormat/>
    <w:pPr>
      <w:ind w:leftChars="1600" w:left="1600"/>
    </w:pPr>
  </w:style>
  <w:style w:type="paragraph" w:styleId="TOC2">
    <w:name w:val="toc 2"/>
    <w:basedOn w:val="ad"/>
    <w:next w:val="a4"/>
    <w:semiHidden/>
    <w:qFormat/>
    <w:pPr>
      <w:widowControl w:val="0"/>
      <w:tabs>
        <w:tab w:val="clear" w:pos="420"/>
        <w:tab w:val="clear" w:pos="9627"/>
      </w:tabs>
      <w:ind w:left="210"/>
    </w:pPr>
    <w:rPr>
      <w:smallCaps/>
      <w:kern w:val="2"/>
      <w:sz w:val="20"/>
    </w:rPr>
  </w:style>
  <w:style w:type="paragraph" w:styleId="TOC9">
    <w:name w:val="toc 9"/>
    <w:basedOn w:val="a4"/>
    <w:next w:val="a4"/>
    <w:semiHidden/>
    <w:qFormat/>
    <w:pPr>
      <w:ind w:left="1680"/>
      <w:jc w:val="left"/>
    </w:pPr>
    <w:rPr>
      <w:sz w:val="18"/>
      <w:szCs w:val="18"/>
    </w:rPr>
  </w:style>
  <w:style w:type="paragraph" w:styleId="25">
    <w:name w:val="index 2"/>
    <w:basedOn w:val="a4"/>
    <w:next w:val="a4"/>
    <w:semiHidden/>
    <w:pPr>
      <w:ind w:leftChars="200" w:left="200"/>
    </w:pPr>
  </w:style>
  <w:style w:type="table" w:styleId="af4">
    <w:name w:val="Table Grid"/>
    <w:basedOn w:val="a6"/>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age number"/>
    <w:basedOn w:val="a5"/>
    <w:qFormat/>
  </w:style>
  <w:style w:type="character" w:styleId="af6">
    <w:name w:val="Hyperlink"/>
    <w:basedOn w:val="a5"/>
    <w:qFormat/>
    <w:rPr>
      <w:color w:val="0000FF"/>
      <w:u w:val="single"/>
    </w:rPr>
  </w:style>
  <w:style w:type="paragraph" w:customStyle="1" w:styleId="af7">
    <w:name w:val="封面"/>
    <w:qFormat/>
    <w:rPr>
      <w:rFonts w:eastAsia="楷体_GB2312"/>
      <w:kern w:val="2"/>
      <w:sz w:val="24"/>
      <w:szCs w:val="24"/>
    </w:rPr>
  </w:style>
  <w:style w:type="paragraph" w:customStyle="1" w:styleId="af8">
    <w:name w:val="名称"/>
    <w:basedOn w:val="af7"/>
    <w:qFormat/>
    <w:pPr>
      <w:jc w:val="center"/>
    </w:pPr>
    <w:rPr>
      <w:sz w:val="72"/>
    </w:rPr>
  </w:style>
  <w:style w:type="paragraph" w:customStyle="1" w:styleId="af9">
    <w:name w:val="目录名称"/>
    <w:basedOn w:val="a8"/>
    <w:qFormat/>
    <w:pPr>
      <w:spacing w:line="240" w:lineRule="auto"/>
      <w:jc w:val="center"/>
    </w:pPr>
    <w:rPr>
      <w:rFonts w:eastAsia="楷体_GB2312"/>
      <w:sz w:val="36"/>
      <w:szCs w:val="24"/>
    </w:rPr>
  </w:style>
  <w:style w:type="paragraph" w:customStyle="1" w:styleId="xl34">
    <w:name w:val="xl34"/>
    <w:basedOn w:val="a4"/>
    <w:qFormat/>
    <w:pPr>
      <w:widowControl/>
      <w:pBdr>
        <w:left w:val="single" w:sz="4" w:space="0" w:color="auto"/>
      </w:pBdr>
      <w:spacing w:before="100" w:beforeAutospacing="1" w:after="100" w:afterAutospacing="1" w:line="360" w:lineRule="auto"/>
      <w:jc w:val="center"/>
      <w:textAlignment w:val="center"/>
    </w:pPr>
    <w:rPr>
      <w:rFonts w:ascii="楷体_GB2312" w:eastAsia="楷体_GB2312" w:hAnsi="宋体" w:hint="eastAsia"/>
      <w:kern w:val="0"/>
      <w:sz w:val="24"/>
    </w:rPr>
  </w:style>
  <w:style w:type="paragraph" w:customStyle="1" w:styleId="16">
    <w:name w:val="日期1"/>
    <w:basedOn w:val="a4"/>
    <w:next w:val="a4"/>
    <w:qFormat/>
    <w:pPr>
      <w:adjustRightInd w:val="0"/>
      <w:spacing w:line="312" w:lineRule="atLeast"/>
      <w:textAlignment w:val="baseline"/>
    </w:pPr>
    <w:rPr>
      <w:color w:val="000000"/>
      <w:kern w:val="0"/>
      <w:sz w:val="24"/>
      <w:szCs w:val="20"/>
    </w:rPr>
  </w:style>
  <w:style w:type="paragraph" w:customStyle="1" w:styleId="420">
    <w:name w:val="正文列4_2"/>
    <w:basedOn w:val="a4"/>
    <w:qFormat/>
    <w:pPr>
      <w:spacing w:line="360" w:lineRule="exact"/>
    </w:pPr>
    <w:rPr>
      <w:rFonts w:ascii="宋体"/>
      <w:sz w:val="24"/>
      <w:szCs w:val="20"/>
    </w:rPr>
  </w:style>
  <w:style w:type="paragraph" w:customStyle="1" w:styleId="a1">
    <w:name w:val="命令行命令"/>
    <w:basedOn w:val="a4"/>
    <w:qFormat/>
    <w:pPr>
      <w:numPr>
        <w:numId w:val="3"/>
      </w:numPr>
      <w:spacing w:line="360" w:lineRule="auto"/>
    </w:pPr>
    <w:rPr>
      <w:b/>
      <w:color w:val="FF0000"/>
      <w:sz w:val="24"/>
      <w:szCs w:val="20"/>
      <w:u w:val="single"/>
    </w:rPr>
  </w:style>
  <w:style w:type="paragraph" w:customStyle="1" w:styleId="a3">
    <w:name w:val="问题"/>
    <w:basedOn w:val="a4"/>
    <w:qFormat/>
    <w:pPr>
      <w:numPr>
        <w:numId w:val="4"/>
      </w:numPr>
      <w:spacing w:line="360" w:lineRule="auto"/>
    </w:pPr>
    <w:rPr>
      <w:b/>
      <w:color w:val="000080"/>
      <w:sz w:val="28"/>
      <w:szCs w:val="20"/>
    </w:rPr>
  </w:style>
  <w:style w:type="paragraph" w:customStyle="1" w:styleId="12">
    <w:name w:val="项目1"/>
    <w:qFormat/>
    <w:pPr>
      <w:numPr>
        <w:numId w:val="5"/>
      </w:numPr>
      <w:spacing w:line="360" w:lineRule="auto"/>
    </w:pPr>
    <w:rPr>
      <w:sz w:val="21"/>
    </w:rPr>
  </w:style>
  <w:style w:type="paragraph" w:customStyle="1" w:styleId="a0">
    <w:name w:val="项目符号提示"/>
    <w:basedOn w:val="a4"/>
    <w:qFormat/>
    <w:pPr>
      <w:numPr>
        <w:numId w:val="6"/>
      </w:numPr>
    </w:pPr>
    <w:rPr>
      <w:szCs w:val="20"/>
    </w:rPr>
  </w:style>
  <w:style w:type="paragraph" w:customStyle="1" w:styleId="11">
    <w:name w:val="样式1"/>
    <w:basedOn w:val="a4"/>
    <w:qFormat/>
    <w:pPr>
      <w:numPr>
        <w:numId w:val="7"/>
      </w:numPr>
      <w:spacing w:line="360" w:lineRule="auto"/>
    </w:pPr>
    <w:rPr>
      <w:rFonts w:eastAsia="楷体"/>
      <w:b/>
      <w:i/>
      <w:sz w:val="40"/>
      <w:szCs w:val="20"/>
      <w:u w:val="single"/>
    </w:rPr>
  </w:style>
  <w:style w:type="paragraph" w:customStyle="1" w:styleId="13">
    <w:name w:val="编号1"/>
    <w:basedOn w:val="a4"/>
    <w:qFormat/>
    <w:pPr>
      <w:numPr>
        <w:numId w:val="8"/>
      </w:numPr>
      <w:spacing w:line="360" w:lineRule="auto"/>
    </w:pPr>
    <w:rPr>
      <w:sz w:val="24"/>
      <w:szCs w:val="20"/>
    </w:rPr>
  </w:style>
  <w:style w:type="paragraph" w:customStyle="1" w:styleId="afa">
    <w:name w:val="规范正文"/>
    <w:basedOn w:val="a4"/>
    <w:link w:val="Char"/>
    <w:qFormat/>
    <w:pPr>
      <w:adjustRightInd w:val="0"/>
      <w:spacing w:line="360" w:lineRule="auto"/>
      <w:ind w:left="480"/>
      <w:textAlignment w:val="baseline"/>
    </w:pPr>
    <w:rPr>
      <w:kern w:val="0"/>
      <w:sz w:val="24"/>
      <w:szCs w:val="20"/>
    </w:rPr>
  </w:style>
  <w:style w:type="paragraph" w:customStyle="1" w:styleId="41">
    <w:name w:val="正文列4_1"/>
    <w:basedOn w:val="a4"/>
    <w:qFormat/>
    <w:pPr>
      <w:numPr>
        <w:numId w:val="9"/>
      </w:numPr>
      <w:adjustRightInd w:val="0"/>
      <w:spacing w:line="360" w:lineRule="exact"/>
      <w:textAlignment w:val="baseline"/>
    </w:pPr>
    <w:rPr>
      <w:rFonts w:ascii="宋体"/>
      <w:kern w:val="0"/>
      <w:sz w:val="24"/>
      <w:szCs w:val="20"/>
    </w:rPr>
  </w:style>
  <w:style w:type="paragraph" w:customStyle="1" w:styleId="1">
    <w:name w:val="项目符号1"/>
    <w:qFormat/>
    <w:pPr>
      <w:numPr>
        <w:numId w:val="10"/>
      </w:numPr>
      <w:tabs>
        <w:tab w:val="left" w:pos="560"/>
        <w:tab w:val="left" w:pos="1260"/>
      </w:tabs>
      <w:spacing w:line="360" w:lineRule="auto"/>
      <w:jc w:val="both"/>
    </w:pPr>
    <w:rPr>
      <w:rFonts w:ascii="宋体"/>
      <w:sz w:val="24"/>
    </w:rPr>
  </w:style>
  <w:style w:type="paragraph" w:customStyle="1" w:styleId="afb">
    <w:name w:val="手册正文"/>
    <w:basedOn w:val="a4"/>
    <w:qFormat/>
    <w:pPr>
      <w:widowControl/>
      <w:autoSpaceDE w:val="0"/>
      <w:autoSpaceDN w:val="0"/>
      <w:adjustRightInd w:val="0"/>
      <w:spacing w:before="240" w:line="240" w:lineRule="atLeast"/>
      <w:ind w:firstLine="420"/>
      <w:textAlignment w:val="bottom"/>
    </w:pPr>
    <w:rPr>
      <w:rFonts w:ascii="Arial" w:hAnsi="Arial"/>
      <w:kern w:val="0"/>
      <w:szCs w:val="20"/>
    </w:rPr>
  </w:style>
  <w:style w:type="paragraph" w:customStyle="1" w:styleId="21">
    <w:name w:val="一级编号2"/>
    <w:basedOn w:val="afb"/>
    <w:qFormat/>
    <w:pPr>
      <w:numPr>
        <w:numId w:val="11"/>
      </w:numPr>
    </w:pPr>
  </w:style>
  <w:style w:type="paragraph" w:customStyle="1" w:styleId="afc">
    <w:name w:val="表格内容"/>
    <w:next w:val="a4"/>
    <w:pPr>
      <w:widowControl w:val="0"/>
      <w:jc w:val="center"/>
      <w:textAlignment w:val="center"/>
    </w:pPr>
    <w:rPr>
      <w:rFonts w:ascii="宋体"/>
      <w:sz w:val="24"/>
    </w:rPr>
  </w:style>
  <w:style w:type="paragraph" w:customStyle="1" w:styleId="a2">
    <w:name w:val="列项正文"/>
    <w:basedOn w:val="a4"/>
    <w:next w:val="a4"/>
    <w:qFormat/>
    <w:pPr>
      <w:widowControl/>
      <w:numPr>
        <w:numId w:val="12"/>
      </w:numPr>
      <w:spacing w:before="100" w:beforeAutospacing="1" w:afterLines="50" w:after="100" w:afterAutospacing="1"/>
      <w:jc w:val="left"/>
    </w:pPr>
    <w:rPr>
      <w:rFonts w:ascii="Book Antiqua" w:hAnsi="Book Antiqua"/>
      <w:kern w:val="0"/>
      <w:szCs w:val="21"/>
      <w:lang w:eastAsia="en-US"/>
    </w:rPr>
  </w:style>
  <w:style w:type="paragraph" w:customStyle="1" w:styleId="40">
    <w:name w:val="项目符号4"/>
    <w:basedOn w:val="a4"/>
    <w:qFormat/>
    <w:pPr>
      <w:numPr>
        <w:numId w:val="13"/>
      </w:numPr>
      <w:spacing w:line="360" w:lineRule="auto"/>
    </w:pPr>
    <w:rPr>
      <w:rFonts w:ascii="宋体"/>
      <w:sz w:val="24"/>
    </w:rPr>
  </w:style>
  <w:style w:type="paragraph" w:customStyle="1" w:styleId="2">
    <w:name w:val="项目符号2"/>
    <w:basedOn w:val="a4"/>
    <w:qFormat/>
    <w:pPr>
      <w:numPr>
        <w:numId w:val="14"/>
      </w:numPr>
      <w:spacing w:line="360" w:lineRule="auto"/>
      <w:jc w:val="left"/>
    </w:pPr>
    <w:rPr>
      <w:rFonts w:ascii="宋体"/>
      <w:sz w:val="24"/>
      <w:szCs w:val="20"/>
    </w:rPr>
  </w:style>
  <w:style w:type="paragraph" w:customStyle="1" w:styleId="30">
    <w:name w:val="项目符号3"/>
    <w:basedOn w:val="a4"/>
    <w:qFormat/>
    <w:pPr>
      <w:numPr>
        <w:numId w:val="15"/>
      </w:numPr>
      <w:spacing w:line="360" w:lineRule="auto"/>
      <w:jc w:val="left"/>
    </w:pPr>
    <w:rPr>
      <w:rFonts w:ascii="宋体"/>
      <w:sz w:val="24"/>
      <w:szCs w:val="20"/>
    </w:rPr>
  </w:style>
  <w:style w:type="paragraph" w:customStyle="1" w:styleId="afd">
    <w:name w:val="表头"/>
    <w:basedOn w:val="a4"/>
    <w:next w:val="a4"/>
    <w:qFormat/>
    <w:pPr>
      <w:spacing w:line="360" w:lineRule="auto"/>
      <w:jc w:val="center"/>
    </w:pPr>
    <w:rPr>
      <w:rFonts w:ascii="黑体" w:eastAsia="黑体"/>
      <w:spacing w:val="20"/>
      <w:sz w:val="24"/>
    </w:rPr>
  </w:style>
  <w:style w:type="paragraph" w:customStyle="1" w:styleId="afe">
    <w:name w:val="封面中部"/>
    <w:basedOn w:val="a4"/>
    <w:qFormat/>
    <w:pPr>
      <w:tabs>
        <w:tab w:val="left" w:pos="2977"/>
        <w:tab w:val="left" w:pos="8280"/>
      </w:tabs>
      <w:adjustRightInd w:val="0"/>
      <w:spacing w:line="360" w:lineRule="auto"/>
      <w:ind w:right="28" w:firstLine="482"/>
      <w:jc w:val="center"/>
      <w:textAlignment w:val="baseline"/>
    </w:pPr>
    <w:rPr>
      <w:rFonts w:ascii="Arial"/>
      <w:color w:val="000000"/>
      <w:kern w:val="0"/>
      <w:sz w:val="44"/>
      <w:szCs w:val="20"/>
    </w:rPr>
  </w:style>
  <w:style w:type="paragraph" w:customStyle="1" w:styleId="aff">
    <w:name w:val="文档正文"/>
    <w:basedOn w:val="a4"/>
    <w:qFormat/>
    <w:pPr>
      <w:adjustRightInd w:val="0"/>
      <w:spacing w:line="480" w:lineRule="atLeast"/>
      <w:ind w:firstLine="567"/>
      <w:textAlignment w:val="baseline"/>
    </w:pPr>
    <w:rPr>
      <w:rFonts w:ascii="仿宋_GB2312" w:eastAsia="仿宋_GB2312"/>
      <w:kern w:val="0"/>
      <w:sz w:val="24"/>
      <w:szCs w:val="20"/>
    </w:rPr>
  </w:style>
  <w:style w:type="paragraph" w:customStyle="1" w:styleId="GB2312">
    <w:name w:val="样式 文档正文 + (西文) 楷体_GB2312"/>
    <w:basedOn w:val="aff"/>
    <w:qFormat/>
    <w:rPr>
      <w:rFonts w:ascii="楷体_GB2312" w:hAnsi="楷体_GB2312"/>
    </w:rPr>
  </w:style>
  <w:style w:type="paragraph" w:customStyle="1" w:styleId="aff0">
    <w:name w:val="样式 文档正文 + 小四"/>
    <w:basedOn w:val="aff"/>
    <w:qFormat/>
  </w:style>
  <w:style w:type="character" w:customStyle="1" w:styleId="GB2312Char">
    <w:name w:val="样式 文档正文 + (西文) 楷体_GB2312 Char"/>
    <w:basedOn w:val="a5"/>
    <w:rPr>
      <w:rFonts w:ascii="楷体_GB2312" w:eastAsia="仿宋_GB2312" w:hAnsi="楷体_GB2312"/>
      <w:sz w:val="24"/>
      <w:lang w:val="en-US" w:eastAsia="zh-CN" w:bidi="ar-SA"/>
    </w:rPr>
  </w:style>
  <w:style w:type="character" w:customStyle="1" w:styleId="Char0">
    <w:name w:val="样式 文档正文 + 小四 Char"/>
    <w:basedOn w:val="a5"/>
    <w:qFormat/>
    <w:rPr>
      <w:rFonts w:ascii="仿宋_GB2312" w:eastAsia="仿宋_GB2312"/>
      <w:sz w:val="24"/>
      <w:lang w:val="en-US" w:eastAsia="zh-CN" w:bidi="ar-SA"/>
    </w:rPr>
  </w:style>
  <w:style w:type="character" w:customStyle="1" w:styleId="TimesNewRomanChar">
    <w:name w:val="样式 文档正文 + Times New Roman Char"/>
    <w:basedOn w:val="a5"/>
    <w:qFormat/>
    <w:rPr>
      <w:rFonts w:ascii="仿宋_GB2312" w:eastAsia="仿宋_GB2312"/>
      <w:sz w:val="24"/>
      <w:lang w:val="en-US" w:eastAsia="zh-CN" w:bidi="ar-SA"/>
    </w:rPr>
  </w:style>
  <w:style w:type="character" w:customStyle="1" w:styleId="GB23121Char">
    <w:name w:val="样式 文档正文 + (西文) 楷体_GB23121 Char"/>
    <w:basedOn w:val="a5"/>
    <w:qFormat/>
    <w:rPr>
      <w:rFonts w:ascii="楷体_GB2312" w:eastAsia="仿宋_GB2312" w:hAnsi="楷体_GB2312"/>
      <w:sz w:val="24"/>
      <w:lang w:val="en-US" w:eastAsia="zh-CN" w:bidi="ar-SA"/>
    </w:rPr>
  </w:style>
  <w:style w:type="character" w:customStyle="1" w:styleId="Char1">
    <w:name w:val="文档正文 Char1"/>
    <w:basedOn w:val="a5"/>
    <w:qFormat/>
    <w:rPr>
      <w:rFonts w:ascii="仿宋_GB2312" w:eastAsia="宋体"/>
      <w:sz w:val="24"/>
      <w:lang w:val="en-US" w:eastAsia="zh-CN" w:bidi="ar-SA"/>
    </w:rPr>
  </w:style>
  <w:style w:type="paragraph" w:customStyle="1" w:styleId="a">
    <w:name w:val="节"/>
    <w:basedOn w:val="aff"/>
    <w:qFormat/>
    <w:pPr>
      <w:numPr>
        <w:ilvl w:val="11"/>
        <w:numId w:val="16"/>
      </w:numPr>
      <w:tabs>
        <w:tab w:val="left" w:pos="3780"/>
      </w:tabs>
      <w:spacing w:line="312" w:lineRule="atLeast"/>
      <w:ind w:firstLine="510"/>
    </w:pPr>
    <w:rPr>
      <w:rFonts w:eastAsia="宋体"/>
    </w:rPr>
  </w:style>
  <w:style w:type="character" w:customStyle="1" w:styleId="mediumhyperlinks">
    <w:name w:val="mediumhyperlinks"/>
    <w:basedOn w:val="a5"/>
    <w:qFormat/>
  </w:style>
  <w:style w:type="paragraph" w:customStyle="1" w:styleId="NormalDS">
    <w:name w:val="Normal DS"/>
    <w:basedOn w:val="a4"/>
    <w:qFormat/>
    <w:pPr>
      <w:widowControl/>
      <w:spacing w:after="260"/>
      <w:jc w:val="left"/>
    </w:pPr>
    <w:rPr>
      <w:rFonts w:ascii="Times" w:hAnsi="Times"/>
      <w:kern w:val="0"/>
      <w:sz w:val="23"/>
      <w:szCs w:val="20"/>
    </w:rPr>
  </w:style>
  <w:style w:type="paragraph" w:customStyle="1" w:styleId="xl30">
    <w:name w:val="xl30"/>
    <w:basedOn w:val="a4"/>
    <w:qFormat/>
    <w:pPr>
      <w:widowControl/>
      <w:spacing w:before="100" w:beforeAutospacing="1" w:after="100" w:afterAutospacing="1"/>
      <w:jc w:val="center"/>
      <w:textAlignment w:val="center"/>
    </w:pPr>
    <w:rPr>
      <w:rFonts w:ascii="楷体_GB2312" w:eastAsia="楷体_GB2312" w:hAnsi="宋体" w:hint="eastAsia"/>
      <w:kern w:val="0"/>
      <w:sz w:val="72"/>
      <w:szCs w:val="72"/>
    </w:rPr>
  </w:style>
  <w:style w:type="character" w:customStyle="1" w:styleId="Char">
    <w:name w:val="规范正文 Char"/>
    <w:link w:val="afa"/>
    <w:qFormat/>
    <w:rPr>
      <w:kern w:val="0"/>
      <w:sz w:val="24"/>
      <w:szCs w:val="20"/>
    </w:rPr>
  </w:style>
  <w:style w:type="character" w:customStyle="1" w:styleId="14">
    <w:name w:val="标题 1 字符"/>
    <w:basedOn w:val="a5"/>
    <w:link w:val="10"/>
    <w:qFormat/>
    <w:rPr>
      <w:rFonts w:eastAsia="黑体"/>
      <w:bCs/>
      <w:kern w:val="44"/>
      <w:sz w:val="30"/>
      <w:szCs w:val="44"/>
    </w:rPr>
  </w:style>
  <w:style w:type="character" w:customStyle="1" w:styleId="22">
    <w:name w:val="标题 2 字符"/>
    <w:basedOn w:val="a5"/>
    <w:link w:val="20"/>
    <w:qFormat/>
    <w:rPr>
      <w:rFonts w:ascii="Arial" w:eastAsia="黑体" w:hAnsi="Arial"/>
      <w:bCs/>
      <w:kern w:val="2"/>
      <w:sz w:val="28"/>
      <w:szCs w:val="32"/>
    </w:rPr>
  </w:style>
  <w:style w:type="character" w:customStyle="1" w:styleId="31">
    <w:name w:val="标题 3 字符"/>
    <w:basedOn w:val="a5"/>
    <w:link w:val="3"/>
    <w:qFormat/>
    <w:rPr>
      <w:rFonts w:eastAsia="黑体"/>
      <w:bCs/>
      <w:kern w:val="2"/>
      <w:sz w:val="24"/>
      <w:szCs w:val="32"/>
    </w:rPr>
  </w:style>
  <w:style w:type="paragraph" w:customStyle="1" w:styleId="17">
    <w:name w:val="修订1"/>
    <w:hidden/>
    <w:uiPriority w:val="99"/>
    <w:semiHidden/>
    <w:qFormat/>
    <w:rPr>
      <w:kern w:val="2"/>
      <w:sz w:val="21"/>
      <w:szCs w:val="24"/>
    </w:rPr>
  </w:style>
  <w:style w:type="character" w:customStyle="1" w:styleId="af0">
    <w:name w:val="批注框文本 字符"/>
    <w:basedOn w:val="a5"/>
    <w:link w:val="af"/>
    <w:qFormat/>
    <w:rPr>
      <w:kern w:val="2"/>
      <w:sz w:val="18"/>
      <w:szCs w:val="18"/>
    </w:rPr>
  </w:style>
  <w:style w:type="paragraph" w:styleId="aff1">
    <w:name w:val="List Paragraph"/>
    <w:basedOn w:val="a4"/>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Microsoft_Visio_2003-2010_Drawing.vsd"/><Relationship Id="rId26" Type="http://schemas.openxmlformats.org/officeDocument/2006/relationships/oleObject" Target="embeddings/oleObject3.bin"/><Relationship Id="rId39" Type="http://schemas.openxmlformats.org/officeDocument/2006/relationships/oleObject" Target="embeddings/oleObject6.bin"/><Relationship Id="rId21" Type="http://schemas.openxmlformats.org/officeDocument/2006/relationships/image" Target="media/image6.emf"/><Relationship Id="rId34" Type="http://schemas.openxmlformats.org/officeDocument/2006/relationships/image" Target="media/image16.emf"/><Relationship Id="rId42" Type="http://schemas.openxmlformats.org/officeDocument/2006/relationships/image" Target="media/image20.emf"/><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Microsoft_Visio_2003-2010_Drawing2.vsd"/><Relationship Id="rId32" Type="http://schemas.openxmlformats.org/officeDocument/2006/relationships/image" Target="media/image14.emf"/><Relationship Id="rId37" Type="http://schemas.openxmlformats.org/officeDocument/2006/relationships/oleObject" Target="embeddings/oleObject5.bin"/><Relationship Id="rId40" Type="http://schemas.openxmlformats.org/officeDocument/2006/relationships/image" Target="media/image19.e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image" Target="media/image10.emf"/><Relationship Id="rId36" Type="http://schemas.openxmlformats.org/officeDocument/2006/relationships/image" Target="media/image17.emf"/><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13.emf"/><Relationship Id="rId44"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oleObject" Target="embeddings/oleObject2.bin"/><Relationship Id="rId27" Type="http://schemas.openxmlformats.org/officeDocument/2006/relationships/image" Target="media/image9.emf"/><Relationship Id="rId30" Type="http://schemas.openxmlformats.org/officeDocument/2006/relationships/image" Target="media/image12.emf"/><Relationship Id="rId35" Type="http://schemas.openxmlformats.org/officeDocument/2006/relationships/oleObject" Target="embeddings/oleObject4.bin"/><Relationship Id="rId43" Type="http://schemas.openxmlformats.org/officeDocument/2006/relationships/image" Target="media/image21.emf"/><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5.emf"/><Relationship Id="rId38" Type="http://schemas.openxmlformats.org/officeDocument/2006/relationships/image" Target="media/image18.emf"/><Relationship Id="rId46" Type="http://schemas.microsoft.com/office/2011/relationships/people" Target="people.xml"/><Relationship Id="rId20" Type="http://schemas.openxmlformats.org/officeDocument/2006/relationships/oleObject" Target="embeddings/Microsoft_Visio_2003-2010_Drawing1.vsd"/><Relationship Id="rId41"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45</Pages>
  <Words>2396</Words>
  <Characters>13662</Characters>
  <Application>Microsoft Office Word</Application>
  <DocSecurity>0</DocSecurity>
  <Lines>113</Lines>
  <Paragraphs>32</Paragraphs>
  <ScaleCrop>false</ScaleCrop>
  <Company/>
  <LinksUpToDate>false</LinksUpToDate>
  <CharactersWithSpaces>16026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luoliang</dc:creator>
  <cp:lastModifiedBy>Lan Angus</cp:lastModifiedBy>
  <cp:revision>7</cp:revision>
  <dcterms:created xsi:type="dcterms:W3CDTF">2019-07-26T11:51:00Z</dcterms:created>
  <dcterms:modified xsi:type="dcterms:W3CDTF">2019-07-26T12:52:00Z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